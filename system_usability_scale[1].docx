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1CDB3" w14:textId="77777777" w:rsidR="00E61581" w:rsidRPr="00C27BD9" w:rsidRDefault="00E61581" w:rsidP="00E61581">
      <w:pPr>
        <w:pStyle w:val="1"/>
        <w:rPr>
          <w:rFonts w:ascii="Aptos" w:hAnsi="Aptos"/>
          <w:color w:val="auto"/>
          <w:lang w:bidi="he-IL"/>
        </w:rPr>
      </w:pPr>
      <w:r w:rsidRPr="00C27BD9">
        <w:rPr>
          <w:rFonts w:ascii="Aptos" w:hAnsi="Aptos"/>
          <w:color w:val="auto"/>
        </w:rPr>
        <w:t>System Usability Scale (SUS) – Parkinson's Pattern Identifying</w:t>
      </w:r>
    </w:p>
    <w:p w14:paraId="780D3646" w14:textId="77777777" w:rsidR="00E61581" w:rsidRPr="00C27BD9" w:rsidDel="00EB38ED" w:rsidRDefault="00E61581" w:rsidP="00E61581">
      <w:pPr>
        <w:bidi w:val="0"/>
        <w:rPr>
          <w:del w:id="0" w:author="אביטל שולנר" w:date="2025-06-23T20:34:00Z"/>
          <w:rFonts w:ascii="Aptos" w:hAnsi="Aptos"/>
        </w:rPr>
      </w:pPr>
    </w:p>
    <w:p w14:paraId="2DE80B00" w14:textId="77777777" w:rsidR="00E61581" w:rsidRPr="00C27BD9" w:rsidRDefault="00E61581" w:rsidP="00E61581">
      <w:pPr>
        <w:bidi w:val="0"/>
        <w:rPr>
          <w:rFonts w:ascii="Aptos" w:hAnsi="Aptos"/>
          <w:b/>
          <w:bCs/>
        </w:rPr>
      </w:pPr>
      <w:r w:rsidRPr="00C27BD9">
        <w:rPr>
          <w:rFonts w:ascii="Aptos" w:hAnsi="Aptos"/>
          <w:b/>
          <w:bCs/>
        </w:rPr>
        <w:t>Participant’s Information:</w:t>
      </w:r>
    </w:p>
    <w:p w14:paraId="39FAC44F" w14:textId="77777777" w:rsidR="00E61581" w:rsidRPr="00C27BD9" w:rsidRDefault="00E61581" w:rsidP="00E61581">
      <w:pPr>
        <w:bidi w:val="0"/>
        <w:rPr>
          <w:rFonts w:ascii="Aptos" w:hAnsi="Aptos"/>
          <w:rtl/>
        </w:rPr>
      </w:pPr>
      <w:r w:rsidRPr="00C27BD9">
        <w:rPr>
          <w:rFonts w:ascii="Aptos" w:hAnsi="Aptos"/>
        </w:rPr>
        <w:t xml:space="preserve">Name (optional): </w:t>
      </w:r>
      <w:r w:rsidR="00686837" w:rsidRPr="00C27BD9">
        <w:rPr>
          <w:rFonts w:ascii="Aptos" w:hAnsi="Aptos"/>
          <w:rtl/>
        </w:rPr>
        <w:t>עידן</w:t>
      </w:r>
    </w:p>
    <w:p w14:paraId="6449E536" w14:textId="77777777" w:rsidR="00E61581" w:rsidRPr="00C27BD9" w:rsidRDefault="00E61581" w:rsidP="00E61581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Age: </w:t>
      </w:r>
      <w:r w:rsidR="00686837" w:rsidRPr="00C27BD9">
        <w:rPr>
          <w:rFonts w:ascii="Aptos" w:hAnsi="Aptos"/>
        </w:rPr>
        <w:t>64</w:t>
      </w:r>
    </w:p>
    <w:p w14:paraId="01EB32A5" w14:textId="77777777" w:rsidR="00E61581" w:rsidRPr="00C27BD9" w:rsidRDefault="00E61581" w:rsidP="00E61581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Gender:  </w:t>
      </w:r>
    </w:p>
    <w:p w14:paraId="3702983E" w14:textId="77777777" w:rsidR="00E61581" w:rsidRPr="00C27BD9" w:rsidRDefault="00E61581" w:rsidP="00E61581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Male</w:t>
      </w:r>
    </w:p>
    <w:p w14:paraId="7997541F" w14:textId="77777777" w:rsidR="00E61581" w:rsidRPr="00C27BD9" w:rsidRDefault="00E61581" w:rsidP="00E61581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Female    </w:t>
      </w:r>
    </w:p>
    <w:p w14:paraId="3D8312B0" w14:textId="77777777" w:rsidR="00E61581" w:rsidRPr="00C27BD9" w:rsidRDefault="00E61581" w:rsidP="00E61581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Other </w:t>
      </w:r>
    </w:p>
    <w:p w14:paraId="6870B34A" w14:textId="77777777" w:rsidR="00E61581" w:rsidRPr="00C27BD9" w:rsidRDefault="00E61581" w:rsidP="00E61581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Technology proficiency (please select one):</w:t>
      </w:r>
    </w:p>
    <w:p w14:paraId="469B176B" w14:textId="77777777" w:rsidR="00E61581" w:rsidRPr="00C27BD9" w:rsidRDefault="00E61581" w:rsidP="00E61581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Basic (uses the internet occasionally)</w:t>
      </w:r>
    </w:p>
    <w:p w14:paraId="46DE2F2D" w14:textId="77777777" w:rsidR="00E61581" w:rsidRPr="00C27BD9" w:rsidRDefault="00E61581" w:rsidP="00E61581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Intermediate (regular user of online tools)</w:t>
      </w:r>
    </w:p>
    <w:p w14:paraId="54C499E1" w14:textId="77777777" w:rsidR="00E61581" w:rsidRPr="00C27BD9" w:rsidRDefault="00E61581" w:rsidP="00E61581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Advanced (familiar with programming or data analysis)</w:t>
      </w:r>
    </w:p>
    <w:p w14:paraId="15501FFD" w14:textId="77777777" w:rsidR="00E61581" w:rsidRPr="00C27BD9" w:rsidRDefault="00E61581" w:rsidP="00E61581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Have you used a data analysis tool before?  </w:t>
      </w:r>
    </w:p>
    <w:p w14:paraId="3DE7D8D2" w14:textId="77777777" w:rsidR="00E61581" w:rsidRPr="00C27BD9" w:rsidRDefault="00E61581" w:rsidP="00E61581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Yes     </w:t>
      </w:r>
    </w:p>
    <w:p w14:paraId="0275B4B4" w14:textId="77777777" w:rsidR="00E61581" w:rsidRPr="00C27BD9" w:rsidRDefault="00E61581" w:rsidP="00E61581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No</w:t>
      </w:r>
    </w:p>
    <w:p w14:paraId="78A20AA5" w14:textId="77777777" w:rsidR="00E61581" w:rsidRPr="00C27BD9" w:rsidRDefault="00E61581" w:rsidP="00E61581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Test Scenario</w:t>
      </w:r>
    </w:p>
    <w:p w14:paraId="7B7F510E" w14:textId="77777777" w:rsidR="00E61581" w:rsidRPr="00C27BD9" w:rsidRDefault="00E61581" w:rsidP="00E61581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You receive a JSON file containing daily data recorded by a person with Parkinson's disease.</w:t>
      </w:r>
      <w:r w:rsidRPr="00C27BD9">
        <w:rPr>
          <w:rFonts w:ascii="Aptos" w:hAnsi="Aptos"/>
        </w:rPr>
        <w:br/>
        <w:t>The data includes: Feelings, Symptoms, Activities, Medications, and Nutrition.</w:t>
      </w:r>
      <w:r w:rsidRPr="00C27BD9">
        <w:rPr>
          <w:rFonts w:ascii="Aptos" w:hAnsi="Aptos"/>
        </w:rPr>
        <w:br/>
        <w:t>Your task is to upload the file to the system, select "Parkinson's State" as the mood field, and analyze the impact of Nutrition on the Parkinson's state.</w:t>
      </w:r>
      <w:r w:rsidRPr="00C27BD9">
        <w:rPr>
          <w:rFonts w:ascii="Aptos" w:hAnsi="Aptos"/>
        </w:rPr>
        <w:br/>
        <w:t>Finally, review the insights generated by the system.</w:t>
      </w:r>
    </w:p>
    <w:p w14:paraId="5E557341" w14:textId="77777777" w:rsidR="00E61581" w:rsidRPr="00C27BD9" w:rsidRDefault="00E61581" w:rsidP="00E61581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0F33777B" w14:textId="77777777" w:rsidR="00E61581" w:rsidRPr="00C27BD9" w:rsidRDefault="00E61581" w:rsidP="00E61581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447B6E9E" w14:textId="77777777" w:rsidR="00E61581" w:rsidRPr="00C27BD9" w:rsidRDefault="00E61581" w:rsidP="00E61581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4E4F816F" w14:textId="77777777" w:rsidR="00E61581" w:rsidRPr="00C27BD9" w:rsidRDefault="00E61581" w:rsidP="00E61581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  <w:r w:rsidRPr="00C27BD9">
        <w:rPr>
          <w:rFonts w:ascii="Aptos" w:eastAsiaTheme="majorEastAsia" w:hAnsi="Aptos" w:cstheme="majorBidi"/>
          <w:b/>
          <w:bCs/>
          <w:sz w:val="26"/>
          <w:szCs w:val="26"/>
        </w:rPr>
        <w:t>Post-Task Feedback</w:t>
      </w:r>
    </w:p>
    <w:p w14:paraId="5B255797" w14:textId="77777777" w:rsidR="00E61581" w:rsidRPr="00C27BD9" w:rsidRDefault="00E61581" w:rsidP="00E61581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Time to complete the task: </w:t>
      </w:r>
      <w:r w:rsidR="00686837" w:rsidRPr="00C27BD9">
        <w:rPr>
          <w:rFonts w:ascii="Aptos" w:hAnsi="Aptos"/>
          <w:u w:val="single"/>
        </w:rPr>
        <w:t>4.3</w:t>
      </w:r>
      <w:r w:rsidRPr="00C27BD9">
        <w:rPr>
          <w:rFonts w:ascii="Aptos" w:hAnsi="Aptos"/>
        </w:rPr>
        <w:t xml:space="preserve"> minutes</w:t>
      </w:r>
    </w:p>
    <w:p w14:paraId="429E14A5" w14:textId="77777777" w:rsidR="00E61581" w:rsidRPr="00C27BD9" w:rsidRDefault="00E61581" w:rsidP="00E61581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Were you able to complete the task?   </w:t>
      </w:r>
    </w:p>
    <w:p w14:paraId="458AE125" w14:textId="77777777" w:rsidR="00E61581" w:rsidRPr="00C27BD9" w:rsidRDefault="00E61581" w:rsidP="00E61581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lastRenderedPageBreak/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</w:t>
      </w:r>
      <w:r w:rsidRPr="00C27BD9">
        <w:rPr>
          <w:rFonts w:ascii="Aptos" w:hAnsi="Aptos"/>
          <w:highlight w:val="yellow"/>
        </w:rPr>
        <w:t>Yes</w:t>
      </w:r>
      <w:r w:rsidRPr="00C27BD9">
        <w:rPr>
          <w:rFonts w:ascii="Aptos" w:hAnsi="Aptos"/>
        </w:rPr>
        <w:t xml:space="preserve">     </w:t>
      </w:r>
    </w:p>
    <w:p w14:paraId="7BEC3529" w14:textId="77777777" w:rsidR="00E61581" w:rsidRPr="00C27BD9" w:rsidRDefault="00E61581" w:rsidP="00E61581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2FC0553D" w14:textId="77777777" w:rsidR="00E61581" w:rsidRPr="00C27BD9" w:rsidRDefault="00E61581" w:rsidP="00E61581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If not, what was difficult? ____________________</w:t>
      </w:r>
      <w:r w:rsidRPr="00C27BD9">
        <w:rPr>
          <w:rFonts w:ascii="Aptos" w:hAnsi="Aptos"/>
          <w:rtl/>
        </w:rPr>
        <w:t>__________________</w:t>
      </w:r>
      <w:r w:rsidRPr="00C27BD9">
        <w:rPr>
          <w:rFonts w:ascii="Aptos" w:hAnsi="Aptos"/>
        </w:rPr>
        <w:t>________</w:t>
      </w:r>
    </w:p>
    <w:p w14:paraId="0092DC02" w14:textId="77777777" w:rsidR="00E61581" w:rsidRPr="00C27BD9" w:rsidRDefault="00E61581" w:rsidP="00E61581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Did you have any questions during use?   </w:t>
      </w:r>
    </w:p>
    <w:p w14:paraId="1D0ED9D9" w14:textId="77777777" w:rsidR="00E61581" w:rsidRPr="00C27BD9" w:rsidRDefault="00E61581" w:rsidP="00E61581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Yes     </w:t>
      </w:r>
    </w:p>
    <w:p w14:paraId="5DC8183F" w14:textId="77777777" w:rsidR="00E61581" w:rsidRPr="00C27BD9" w:rsidRDefault="00E61581" w:rsidP="00E61581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No</w:t>
      </w:r>
    </w:p>
    <w:p w14:paraId="605719FD" w14:textId="77777777" w:rsidR="00E61581" w:rsidRPr="00C27BD9" w:rsidRDefault="00E61581" w:rsidP="00E61581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If yes, please specify: ______________________</w:t>
      </w:r>
      <w:r w:rsidRPr="00C27BD9">
        <w:rPr>
          <w:rFonts w:ascii="Aptos" w:hAnsi="Aptos"/>
          <w:rtl/>
        </w:rPr>
        <w:t>___</w:t>
      </w:r>
      <w:r w:rsidRPr="00C27BD9">
        <w:rPr>
          <w:rFonts w:ascii="Aptos" w:hAnsi="Aptos"/>
        </w:rPr>
        <w:t>______________________</w:t>
      </w:r>
    </w:p>
    <w:p w14:paraId="088CF30D" w14:textId="77777777" w:rsidR="00E61581" w:rsidRPr="00C27BD9" w:rsidRDefault="00E61581" w:rsidP="00E61581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What insights did you understand from the identified behavior patterns?</w:t>
      </w:r>
    </w:p>
    <w:p w14:paraId="22550208" w14:textId="77777777" w:rsidR="00E61581" w:rsidRPr="00C27BD9" w:rsidRDefault="00686837" w:rsidP="00E61581">
      <w:pPr>
        <w:bidi w:val="0"/>
        <w:rPr>
          <w:rFonts w:ascii="Aptos" w:eastAsiaTheme="majorEastAsia" w:hAnsi="Aptos" w:cstheme="majorBidi"/>
          <w:b/>
          <w:bCs/>
          <w:kern w:val="0"/>
          <w:sz w:val="26"/>
          <w:szCs w:val="26"/>
          <w:lang w:bidi="ar-SA"/>
          <w14:ligatures w14:val="none"/>
        </w:rPr>
      </w:pPr>
      <w:r w:rsidRPr="00C27BD9">
        <w:rPr>
          <w:rFonts w:ascii="Aptos" w:hAnsi="Aptos" w:cs="Arial"/>
          <w:u w:val="single"/>
          <w:rtl/>
        </w:rPr>
        <w:t>שמתי לב שמזונות עשירים בחלבון עוזרים לשפר את מצב הפרקינסון.</w:t>
      </w:r>
      <w:r w:rsidR="00E61581" w:rsidRPr="00C27BD9">
        <w:rPr>
          <w:rFonts w:ascii="Aptos" w:eastAsiaTheme="majorEastAsia" w:hAnsi="Aptos" w:cstheme="majorBidi"/>
          <w:b/>
          <w:bCs/>
          <w:kern w:val="0"/>
          <w:sz w:val="26"/>
          <w:szCs w:val="26"/>
          <w:lang w:bidi="ar-SA"/>
          <w14:ligatures w14:val="none"/>
        </w:rPr>
        <w:br w:type="page"/>
      </w:r>
    </w:p>
    <w:p w14:paraId="323BAB3F" w14:textId="77777777" w:rsidR="00E61581" w:rsidRPr="00C27BD9" w:rsidRDefault="00E61581" w:rsidP="00E61581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lastRenderedPageBreak/>
        <w:t>System Usability Scale (SUS)</w:t>
      </w:r>
    </w:p>
    <w:p w14:paraId="36256E86" w14:textId="77777777" w:rsidR="00E61581" w:rsidRPr="00C27BD9" w:rsidRDefault="00E61581" w:rsidP="00E61581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Section 1: System Evaluation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E61581" w:rsidRPr="00C27BD9" w14:paraId="3B608DD7" w14:textId="77777777" w:rsidTr="00646F26">
        <w:tc>
          <w:tcPr>
            <w:tcW w:w="8638" w:type="dxa"/>
          </w:tcPr>
          <w:p w14:paraId="550DCDF7" w14:textId="77777777" w:rsidR="00E61581" w:rsidRPr="00C27BD9" w:rsidRDefault="00E61581" w:rsidP="00646F26">
            <w:pPr>
              <w:bidi w:val="0"/>
              <w:rPr>
                <w:rFonts w:ascii="Aptos" w:hAnsi="Aptos"/>
                <w:rtl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57"/>
              <w:gridCol w:w="1252"/>
              <w:gridCol w:w="1065"/>
              <w:gridCol w:w="1065"/>
              <w:gridCol w:w="1074"/>
              <w:gridCol w:w="1167"/>
            </w:tblGrid>
            <w:tr w:rsidR="00E61581" w:rsidRPr="00C27BD9" w14:paraId="6BAAA576" w14:textId="77777777" w:rsidTr="00686837">
              <w:tc>
                <w:tcPr>
                  <w:tcW w:w="2457" w:type="dxa"/>
                </w:tcPr>
                <w:p w14:paraId="0DA35AEB" w14:textId="77777777" w:rsidR="00E61581" w:rsidRPr="00C27BD9" w:rsidRDefault="00E61581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52" w:type="dxa"/>
                </w:tcPr>
                <w:p w14:paraId="4EE3A936" w14:textId="77777777" w:rsidR="00E61581" w:rsidRPr="00C27BD9" w:rsidRDefault="00E61581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Agree</w:t>
                  </w:r>
                </w:p>
              </w:tc>
              <w:tc>
                <w:tcPr>
                  <w:tcW w:w="1065" w:type="dxa"/>
                </w:tcPr>
                <w:p w14:paraId="0EDF4D2B" w14:textId="77777777" w:rsidR="00E61581" w:rsidRPr="00C27BD9" w:rsidRDefault="00E61581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65" w:type="dxa"/>
                </w:tcPr>
                <w:p w14:paraId="27A02837" w14:textId="77777777" w:rsidR="00E61581" w:rsidRPr="00C27BD9" w:rsidRDefault="00E61581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74" w:type="dxa"/>
                </w:tcPr>
                <w:p w14:paraId="4633854B" w14:textId="77777777" w:rsidR="00E61581" w:rsidRPr="00C27BD9" w:rsidRDefault="00E61581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67" w:type="dxa"/>
                </w:tcPr>
                <w:p w14:paraId="418D7ABE" w14:textId="77777777" w:rsidR="00E61581" w:rsidRPr="00C27BD9" w:rsidRDefault="00E61581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Disagree</w:t>
                  </w:r>
                </w:p>
              </w:tc>
            </w:tr>
            <w:tr w:rsidR="00E61581" w:rsidRPr="00C27BD9" w14:paraId="1499EABD" w14:textId="77777777" w:rsidTr="00686837">
              <w:tc>
                <w:tcPr>
                  <w:tcW w:w="2457" w:type="dxa"/>
                </w:tcPr>
                <w:p w14:paraId="0C9A82ED" w14:textId="77777777" w:rsidR="00E61581" w:rsidRPr="00C27BD9" w:rsidRDefault="00E61581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52" w:type="dxa"/>
                </w:tcPr>
                <w:p w14:paraId="1E9D76AC" w14:textId="77777777" w:rsidR="00E61581" w:rsidRPr="00C27BD9" w:rsidRDefault="00E61581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1</w:t>
                  </w:r>
                </w:p>
              </w:tc>
              <w:tc>
                <w:tcPr>
                  <w:tcW w:w="1065" w:type="dxa"/>
                </w:tcPr>
                <w:p w14:paraId="19DE5D48" w14:textId="77777777" w:rsidR="00E61581" w:rsidRPr="00C27BD9" w:rsidRDefault="00E61581" w:rsidP="00646F26">
                  <w:pPr>
                    <w:bidi w:val="0"/>
                    <w:rPr>
                      <w:rFonts w:ascii="Aptos" w:hAnsi="Aptos"/>
                      <w:rtl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2</w:t>
                  </w:r>
                </w:p>
              </w:tc>
              <w:tc>
                <w:tcPr>
                  <w:tcW w:w="1065" w:type="dxa"/>
                </w:tcPr>
                <w:p w14:paraId="02AD60DC" w14:textId="77777777" w:rsidR="00E61581" w:rsidRPr="00C27BD9" w:rsidRDefault="00E61581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3</w:t>
                  </w:r>
                </w:p>
              </w:tc>
              <w:tc>
                <w:tcPr>
                  <w:tcW w:w="1074" w:type="dxa"/>
                </w:tcPr>
                <w:p w14:paraId="50699942" w14:textId="77777777" w:rsidR="00E61581" w:rsidRPr="00C27BD9" w:rsidRDefault="00E61581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4</w:t>
                  </w:r>
                </w:p>
              </w:tc>
              <w:tc>
                <w:tcPr>
                  <w:tcW w:w="1167" w:type="dxa"/>
                </w:tcPr>
                <w:p w14:paraId="7E2961CD" w14:textId="77777777" w:rsidR="00E61581" w:rsidRPr="00C27BD9" w:rsidRDefault="00E61581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5</w:t>
                  </w:r>
                </w:p>
              </w:tc>
            </w:tr>
            <w:tr w:rsidR="00E61581" w:rsidRPr="00C27BD9" w14:paraId="4852292E" w14:textId="77777777" w:rsidTr="00686837">
              <w:tc>
                <w:tcPr>
                  <w:tcW w:w="2457" w:type="dxa"/>
                </w:tcPr>
                <w:p w14:paraId="6FCF1279" w14:textId="77777777" w:rsidR="00E61581" w:rsidRPr="00C27BD9" w:rsidRDefault="00E61581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I would like to use the system frequently.</w:t>
                  </w:r>
                </w:p>
              </w:tc>
              <w:tc>
                <w:tcPr>
                  <w:tcW w:w="1252" w:type="dxa"/>
                </w:tcPr>
                <w:p w14:paraId="7604A689" w14:textId="77777777" w:rsidR="00E61581" w:rsidRPr="00C27BD9" w:rsidRDefault="00E61581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65" w:type="dxa"/>
                </w:tcPr>
                <w:p w14:paraId="2B75DC44" w14:textId="77777777" w:rsidR="00E61581" w:rsidRPr="00C27BD9" w:rsidRDefault="00E61581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65" w:type="dxa"/>
                </w:tcPr>
                <w:p w14:paraId="638FF857" w14:textId="77777777" w:rsidR="00E61581" w:rsidRPr="00C27BD9" w:rsidRDefault="00E61581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74" w:type="dxa"/>
                </w:tcPr>
                <w:p w14:paraId="25370111" w14:textId="77777777" w:rsidR="00E61581" w:rsidRPr="00C27BD9" w:rsidRDefault="00E61581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67" w:type="dxa"/>
                </w:tcPr>
                <w:p w14:paraId="4A30AC63" w14:textId="77777777" w:rsidR="00E61581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6837" w:rsidRPr="00C27BD9" w14:paraId="460DB2FF" w14:textId="77777777" w:rsidTr="00686837">
              <w:tc>
                <w:tcPr>
                  <w:tcW w:w="2457" w:type="dxa"/>
                </w:tcPr>
                <w:p w14:paraId="1302B40A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unnecessarily complex.</w:t>
                  </w:r>
                </w:p>
              </w:tc>
              <w:tc>
                <w:tcPr>
                  <w:tcW w:w="1252" w:type="dxa"/>
                </w:tcPr>
                <w:p w14:paraId="69C18D71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065" w:type="dxa"/>
                </w:tcPr>
                <w:p w14:paraId="415C0F87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65" w:type="dxa"/>
                </w:tcPr>
                <w:p w14:paraId="03CC81F7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74" w:type="dxa"/>
                </w:tcPr>
                <w:p w14:paraId="57A2A4FD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67" w:type="dxa"/>
                </w:tcPr>
                <w:p w14:paraId="15A069F6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28B91F7F" w14:textId="77777777" w:rsidTr="00686837">
              <w:tc>
                <w:tcPr>
                  <w:tcW w:w="2457" w:type="dxa"/>
                </w:tcPr>
                <w:p w14:paraId="1698B60F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 system is easy to use.</w:t>
                  </w:r>
                </w:p>
              </w:tc>
              <w:tc>
                <w:tcPr>
                  <w:tcW w:w="1252" w:type="dxa"/>
                </w:tcPr>
                <w:p w14:paraId="7B8D139E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65" w:type="dxa"/>
                </w:tcPr>
                <w:p w14:paraId="6E36A11C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65" w:type="dxa"/>
                </w:tcPr>
                <w:p w14:paraId="40CFB42B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74" w:type="dxa"/>
                </w:tcPr>
                <w:p w14:paraId="7B3FBF57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67" w:type="dxa"/>
                </w:tcPr>
                <w:p w14:paraId="579C781F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6837" w:rsidRPr="00C27BD9" w14:paraId="4B6229F7" w14:textId="77777777" w:rsidTr="00686837">
              <w:tc>
                <w:tcPr>
                  <w:tcW w:w="2457" w:type="dxa"/>
                </w:tcPr>
                <w:p w14:paraId="60FA03A2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the support of a technical person to use the system.</w:t>
                  </w:r>
                </w:p>
              </w:tc>
              <w:tc>
                <w:tcPr>
                  <w:tcW w:w="1252" w:type="dxa"/>
                </w:tcPr>
                <w:p w14:paraId="726A360A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65" w:type="dxa"/>
                </w:tcPr>
                <w:p w14:paraId="6FA815D1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65" w:type="dxa"/>
                </w:tcPr>
                <w:p w14:paraId="1E59DA41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074" w:type="dxa"/>
                </w:tcPr>
                <w:p w14:paraId="7816B5AB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67" w:type="dxa"/>
                </w:tcPr>
                <w:p w14:paraId="1A445AF5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074C0EA8" w14:textId="77777777" w:rsidTr="00686837">
              <w:tc>
                <w:tcPr>
                  <w:tcW w:w="2457" w:type="dxa"/>
                </w:tcPr>
                <w:p w14:paraId="0FF0D514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that the various functions in the system are well integrated.</w:t>
                  </w:r>
                </w:p>
              </w:tc>
              <w:tc>
                <w:tcPr>
                  <w:tcW w:w="1252" w:type="dxa"/>
                </w:tcPr>
                <w:p w14:paraId="252B2CC5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65" w:type="dxa"/>
                </w:tcPr>
                <w:p w14:paraId="04614681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65" w:type="dxa"/>
                </w:tcPr>
                <w:p w14:paraId="22DA7A8A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74" w:type="dxa"/>
                </w:tcPr>
                <w:p w14:paraId="329BB209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67" w:type="dxa"/>
                </w:tcPr>
                <w:p w14:paraId="1A09DC10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11C23212" w14:textId="77777777" w:rsidTr="00686837">
              <w:tc>
                <w:tcPr>
                  <w:tcW w:w="2457" w:type="dxa"/>
                </w:tcPr>
                <w:p w14:paraId="0BDB0964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there is too much inconsistency in the system.</w:t>
                  </w:r>
                </w:p>
              </w:tc>
              <w:tc>
                <w:tcPr>
                  <w:tcW w:w="1252" w:type="dxa"/>
                </w:tcPr>
                <w:p w14:paraId="6D040A4E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065" w:type="dxa"/>
                </w:tcPr>
                <w:p w14:paraId="4F0C4F64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65" w:type="dxa"/>
                </w:tcPr>
                <w:p w14:paraId="264E8F50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74" w:type="dxa"/>
                </w:tcPr>
                <w:p w14:paraId="2EDCBDB1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67" w:type="dxa"/>
                </w:tcPr>
                <w:p w14:paraId="6565E9AB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5C07E0FA" w14:textId="77777777" w:rsidTr="00686837">
              <w:tc>
                <w:tcPr>
                  <w:tcW w:w="2457" w:type="dxa"/>
                </w:tcPr>
                <w:p w14:paraId="6207940F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most people would easily learn how to use the system.</w:t>
                  </w:r>
                </w:p>
              </w:tc>
              <w:tc>
                <w:tcPr>
                  <w:tcW w:w="1252" w:type="dxa"/>
                </w:tcPr>
                <w:p w14:paraId="57C7F424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65" w:type="dxa"/>
                </w:tcPr>
                <w:p w14:paraId="2CEDEA1D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65" w:type="dxa"/>
                </w:tcPr>
                <w:p w14:paraId="3E3B16A1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74" w:type="dxa"/>
                </w:tcPr>
                <w:p w14:paraId="7BDFEBE3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67" w:type="dxa"/>
                </w:tcPr>
                <w:p w14:paraId="586955A8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0401DEC7" w14:textId="77777777" w:rsidTr="00686837">
              <w:tc>
                <w:tcPr>
                  <w:tcW w:w="2457" w:type="dxa"/>
                </w:tcPr>
                <w:p w14:paraId="354EB395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cumbersome to use.</w:t>
                  </w:r>
                </w:p>
              </w:tc>
              <w:tc>
                <w:tcPr>
                  <w:tcW w:w="1252" w:type="dxa"/>
                </w:tcPr>
                <w:p w14:paraId="274C3006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065" w:type="dxa"/>
                </w:tcPr>
                <w:p w14:paraId="30DB284D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65" w:type="dxa"/>
                </w:tcPr>
                <w:p w14:paraId="62A5EECF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74" w:type="dxa"/>
                </w:tcPr>
                <w:p w14:paraId="12C75710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67" w:type="dxa"/>
                </w:tcPr>
                <w:p w14:paraId="0463CED1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2859ABAD" w14:textId="77777777" w:rsidTr="00686837">
              <w:tc>
                <w:tcPr>
                  <w:tcW w:w="2457" w:type="dxa"/>
                </w:tcPr>
                <w:p w14:paraId="56CC2A45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feel very confident using the system.</w:t>
                  </w:r>
                </w:p>
              </w:tc>
              <w:tc>
                <w:tcPr>
                  <w:tcW w:w="1252" w:type="dxa"/>
                </w:tcPr>
                <w:p w14:paraId="717E78D2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65" w:type="dxa"/>
                </w:tcPr>
                <w:p w14:paraId="1BEE15BD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65" w:type="dxa"/>
                </w:tcPr>
                <w:p w14:paraId="17C4BA78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74" w:type="dxa"/>
                </w:tcPr>
                <w:p w14:paraId="71325A05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67" w:type="dxa"/>
                </w:tcPr>
                <w:p w14:paraId="33B45625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6837" w:rsidRPr="00C27BD9" w14:paraId="558971C6" w14:textId="77777777" w:rsidTr="00686837">
              <w:tc>
                <w:tcPr>
                  <w:tcW w:w="2457" w:type="dxa"/>
                </w:tcPr>
                <w:p w14:paraId="131BC459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to learn a lot of things before I can get going with the system.</w:t>
                  </w:r>
                </w:p>
              </w:tc>
              <w:tc>
                <w:tcPr>
                  <w:tcW w:w="1252" w:type="dxa"/>
                </w:tcPr>
                <w:p w14:paraId="2B483C29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65" w:type="dxa"/>
                </w:tcPr>
                <w:p w14:paraId="0D38C2B8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65" w:type="dxa"/>
                </w:tcPr>
                <w:p w14:paraId="5592CDCE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074" w:type="dxa"/>
                </w:tcPr>
                <w:p w14:paraId="7BEE442E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67" w:type="dxa"/>
                </w:tcPr>
                <w:p w14:paraId="7EBA8B93" w14:textId="77777777" w:rsidR="00686837" w:rsidRPr="00C27BD9" w:rsidRDefault="00686837" w:rsidP="00686837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</w:tbl>
          <w:p w14:paraId="14DE9E03" w14:textId="77777777" w:rsidR="00E61581" w:rsidRPr="00C27BD9" w:rsidRDefault="00E61581" w:rsidP="00646F26">
            <w:pPr>
              <w:bidi w:val="0"/>
              <w:rPr>
                <w:rFonts w:ascii="Aptos" w:hAnsi="Aptos"/>
              </w:rPr>
            </w:pPr>
          </w:p>
        </w:tc>
      </w:tr>
      <w:tr w:rsidR="00E61581" w:rsidRPr="00C27BD9" w14:paraId="4445FFDD" w14:textId="77777777" w:rsidTr="00646F26">
        <w:tc>
          <w:tcPr>
            <w:tcW w:w="8638" w:type="dxa"/>
          </w:tcPr>
          <w:p w14:paraId="022E4627" w14:textId="77777777" w:rsidR="00E61581" w:rsidRPr="00C27BD9" w:rsidRDefault="00E61581" w:rsidP="00646F26">
            <w:pPr>
              <w:bidi w:val="0"/>
              <w:rPr>
                <w:rFonts w:ascii="Aptos" w:hAnsi="Aptos"/>
              </w:rPr>
            </w:pPr>
          </w:p>
        </w:tc>
      </w:tr>
    </w:tbl>
    <w:p w14:paraId="5603CC5A" w14:textId="21A44829" w:rsidR="00E61581" w:rsidRPr="00C27BD9" w:rsidRDefault="00E61581" w:rsidP="00E61581">
      <w:pPr>
        <w:bidi w:val="0"/>
        <w:rPr>
          <w:rFonts w:ascii="Aptos" w:eastAsiaTheme="majorEastAsia" w:hAnsi="Aptos" w:cstheme="majorBidi"/>
          <w:b/>
          <w:bCs/>
          <w:sz w:val="26"/>
          <w:szCs w:val="26"/>
        </w:rPr>
      </w:pPr>
    </w:p>
    <w:p w14:paraId="6AC37CF2" w14:textId="77777777" w:rsidR="00E61581" w:rsidRPr="00C27BD9" w:rsidRDefault="00E61581" w:rsidP="00E61581">
      <w:pPr>
        <w:pStyle w:val="2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lastRenderedPageBreak/>
        <w:t>Section 2: Understanding of Identified Behavior Patterns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5"/>
        <w:gridCol w:w="1268"/>
        <w:gridCol w:w="1106"/>
        <w:gridCol w:w="1106"/>
        <w:gridCol w:w="1116"/>
        <w:gridCol w:w="1175"/>
      </w:tblGrid>
      <w:tr w:rsidR="00E61581" w:rsidRPr="00C27BD9" w14:paraId="66A5CDE6" w14:textId="77777777" w:rsidTr="00646F26">
        <w:tc>
          <w:tcPr>
            <w:tcW w:w="2547" w:type="dxa"/>
          </w:tcPr>
          <w:p w14:paraId="689D5177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764B1E3D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Agree</w:t>
            </w:r>
          </w:p>
        </w:tc>
        <w:tc>
          <w:tcPr>
            <w:tcW w:w="1134" w:type="dxa"/>
          </w:tcPr>
          <w:p w14:paraId="3AD40C76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73EEDFE8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2E10CDB4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55B04722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Disagree</w:t>
            </w:r>
          </w:p>
        </w:tc>
      </w:tr>
      <w:tr w:rsidR="00E61581" w:rsidRPr="00C27BD9" w14:paraId="21DD0B6B" w14:textId="77777777" w:rsidTr="00646F26">
        <w:tc>
          <w:tcPr>
            <w:tcW w:w="2547" w:type="dxa"/>
          </w:tcPr>
          <w:p w14:paraId="01D8D5A3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768882F6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1</w:t>
            </w:r>
          </w:p>
        </w:tc>
        <w:tc>
          <w:tcPr>
            <w:tcW w:w="1134" w:type="dxa"/>
          </w:tcPr>
          <w:p w14:paraId="6E1512C6" w14:textId="77777777" w:rsidR="00E61581" w:rsidRPr="00C27BD9" w:rsidRDefault="00E61581" w:rsidP="00646F26">
            <w:pPr>
              <w:bidi w:val="0"/>
              <w:rPr>
                <w:rFonts w:ascii="Aptos" w:hAnsi="Aptos"/>
                <w:rtl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2</w:t>
            </w:r>
          </w:p>
        </w:tc>
        <w:tc>
          <w:tcPr>
            <w:tcW w:w="1134" w:type="dxa"/>
          </w:tcPr>
          <w:p w14:paraId="397E2CFE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3</w:t>
            </w:r>
          </w:p>
        </w:tc>
        <w:tc>
          <w:tcPr>
            <w:tcW w:w="1144" w:type="dxa"/>
          </w:tcPr>
          <w:p w14:paraId="3890D7E0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4</w:t>
            </w:r>
          </w:p>
        </w:tc>
        <w:tc>
          <w:tcPr>
            <w:tcW w:w="1177" w:type="dxa"/>
          </w:tcPr>
          <w:p w14:paraId="27B690C8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5</w:t>
            </w:r>
          </w:p>
        </w:tc>
      </w:tr>
      <w:tr w:rsidR="00E61581" w:rsidRPr="00C27BD9" w14:paraId="5E9B2490" w14:textId="77777777" w:rsidTr="00646F26">
        <w:tc>
          <w:tcPr>
            <w:tcW w:w="2547" w:type="dxa"/>
          </w:tcPr>
          <w:p w14:paraId="380BDBA4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think that the identified behavior patterns are helpful and informative.</w:t>
            </w:r>
          </w:p>
        </w:tc>
        <w:tc>
          <w:tcPr>
            <w:tcW w:w="1276" w:type="dxa"/>
          </w:tcPr>
          <w:p w14:paraId="39F5FF44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D4EA1A1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3C9B73BB" w14:textId="77777777" w:rsidR="00686837" w:rsidRPr="00C27BD9" w:rsidRDefault="00686837" w:rsidP="00686837">
            <w:pPr>
              <w:bidi w:val="0"/>
              <w:spacing w:after="160"/>
              <w:rPr>
                <w:rFonts w:ascii="Aptos" w:eastAsiaTheme="minorHAnsi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  <w:p w14:paraId="32B3A965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31766714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265D2683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E61581" w:rsidRPr="00C27BD9" w14:paraId="707DD587" w14:textId="77777777" w:rsidTr="00646F26">
        <w:tc>
          <w:tcPr>
            <w:tcW w:w="2547" w:type="dxa"/>
          </w:tcPr>
          <w:p w14:paraId="00D69244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The identified behavior patterns are clear and understandable.</w:t>
            </w:r>
          </w:p>
        </w:tc>
        <w:tc>
          <w:tcPr>
            <w:tcW w:w="1276" w:type="dxa"/>
          </w:tcPr>
          <w:p w14:paraId="42B5E809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579376FD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4F48A56C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30FEEE16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3F009144" w14:textId="77777777" w:rsidR="00686837" w:rsidRPr="00C27BD9" w:rsidRDefault="00686837" w:rsidP="00686837">
            <w:pPr>
              <w:bidi w:val="0"/>
              <w:spacing w:after="160"/>
              <w:rPr>
                <w:rFonts w:ascii="Aptos" w:eastAsiaTheme="minorHAnsi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  <w:p w14:paraId="13D1BE4A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E61581" w:rsidRPr="00C27BD9" w14:paraId="75131E7C" w14:textId="77777777" w:rsidTr="00646F26">
        <w:tc>
          <w:tcPr>
            <w:tcW w:w="2547" w:type="dxa"/>
          </w:tcPr>
          <w:p w14:paraId="2675822C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often feel frustrated when trying to understand the behavior patterns.</w:t>
            </w:r>
          </w:p>
        </w:tc>
        <w:tc>
          <w:tcPr>
            <w:tcW w:w="1276" w:type="dxa"/>
          </w:tcPr>
          <w:p w14:paraId="050F9BA5" w14:textId="77777777" w:rsidR="00686837" w:rsidRPr="00C27BD9" w:rsidRDefault="00686837" w:rsidP="00686837">
            <w:pPr>
              <w:bidi w:val="0"/>
              <w:spacing w:after="160"/>
              <w:rPr>
                <w:rFonts w:ascii="Aptos" w:eastAsiaTheme="minorHAnsi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  <w:p w14:paraId="42D2AB42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700E429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683DC2EC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246BC342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552E878D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E61581" w:rsidRPr="00C27BD9" w14:paraId="7CFA99E3" w14:textId="77777777" w:rsidTr="00646F26">
        <w:tc>
          <w:tcPr>
            <w:tcW w:w="2547" w:type="dxa"/>
          </w:tcPr>
          <w:p w14:paraId="79857B52" w14:textId="77777777" w:rsidR="00E61581" w:rsidRPr="00C27BD9" w:rsidRDefault="00E61581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Understanding the identified behavior patterns requires considerable mental effort</w:t>
            </w:r>
          </w:p>
        </w:tc>
        <w:tc>
          <w:tcPr>
            <w:tcW w:w="1276" w:type="dxa"/>
          </w:tcPr>
          <w:p w14:paraId="10D8F7CC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6EA6FC16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1721D3ED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07CBEF5C" w14:textId="77777777" w:rsidR="00686837" w:rsidRPr="00C27BD9" w:rsidRDefault="00686837" w:rsidP="00686837">
            <w:pPr>
              <w:bidi w:val="0"/>
              <w:spacing w:after="160"/>
              <w:rPr>
                <w:rFonts w:ascii="Aptos" w:eastAsiaTheme="minorHAnsi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  <w:p w14:paraId="35AA621B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64827CCC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E61581" w:rsidRPr="00C27BD9" w14:paraId="14B79ED3" w14:textId="77777777" w:rsidTr="00646F26">
        <w:tc>
          <w:tcPr>
            <w:tcW w:w="2547" w:type="dxa"/>
          </w:tcPr>
          <w:p w14:paraId="34EE9C5E" w14:textId="77777777" w:rsidR="00E61581" w:rsidRPr="00C27BD9" w:rsidRDefault="00E61581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I think that the behavior pattern identification is effective in helping me understand the data</w:t>
            </w:r>
          </w:p>
        </w:tc>
        <w:tc>
          <w:tcPr>
            <w:tcW w:w="1276" w:type="dxa"/>
          </w:tcPr>
          <w:p w14:paraId="40F18236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0C1D3713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57D68521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5BBE29CA" w14:textId="77777777" w:rsidR="00686837" w:rsidRPr="00C27BD9" w:rsidRDefault="00686837" w:rsidP="00686837">
            <w:pPr>
              <w:bidi w:val="0"/>
              <w:spacing w:after="160"/>
              <w:rPr>
                <w:rFonts w:ascii="Aptos" w:eastAsiaTheme="minorHAnsi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  <w:p w14:paraId="29560C51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65234269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E61581" w:rsidRPr="00C27BD9" w14:paraId="416EADE1" w14:textId="77777777" w:rsidTr="00646F26">
        <w:tc>
          <w:tcPr>
            <w:tcW w:w="2547" w:type="dxa"/>
          </w:tcPr>
          <w:p w14:paraId="6354AE9C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imagine that most people would easily understand the identified behavior patterns.</w:t>
            </w:r>
          </w:p>
        </w:tc>
        <w:tc>
          <w:tcPr>
            <w:tcW w:w="1276" w:type="dxa"/>
          </w:tcPr>
          <w:p w14:paraId="42BB8C16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FF9F3AC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305D27F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316910C7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26B57670" w14:textId="77777777" w:rsidR="00686837" w:rsidRPr="00C27BD9" w:rsidRDefault="00686837" w:rsidP="00686837">
            <w:pPr>
              <w:bidi w:val="0"/>
              <w:spacing w:after="160"/>
              <w:rPr>
                <w:rFonts w:ascii="Aptos" w:eastAsiaTheme="minorHAnsi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  <w:p w14:paraId="1A8D7FDB" w14:textId="77777777" w:rsidR="00E61581" w:rsidRPr="00C27BD9" w:rsidRDefault="00E61581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E61581" w:rsidRPr="00C27BD9" w14:paraId="66D4BE5C" w14:textId="77777777" w:rsidTr="00646F26">
        <w:tc>
          <w:tcPr>
            <w:tcW w:w="25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9"/>
            </w:tblGrid>
            <w:tr w:rsidR="00E61581" w:rsidRPr="00C27BD9" w14:paraId="0CF0646A" w14:textId="77777777" w:rsidTr="00646F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1168DA" w14:textId="77777777" w:rsidR="00E61581" w:rsidRPr="00C27BD9" w:rsidRDefault="00E61581" w:rsidP="00646F26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  <w:r w:rsidRPr="00C27BD9"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  <w:t>The color system (green = positive, red = negative, black = neutral) helped me understand the effects of different behaviors.</w:t>
                  </w:r>
                </w:p>
              </w:tc>
            </w:tr>
          </w:tbl>
          <w:p w14:paraId="7D48FB97" w14:textId="77777777" w:rsidR="00E61581" w:rsidRPr="00C27BD9" w:rsidRDefault="00E61581" w:rsidP="00646F26">
            <w:pPr>
              <w:bidi w:val="0"/>
              <w:rPr>
                <w:rFonts w:ascii="Aptos" w:hAnsi="Aptos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61581" w:rsidRPr="00C27BD9" w14:paraId="427A841D" w14:textId="77777777" w:rsidTr="00646F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E8BBD3" w14:textId="77777777" w:rsidR="00E61581" w:rsidRPr="00C27BD9" w:rsidRDefault="00E61581" w:rsidP="00646F26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</w:p>
              </w:tc>
            </w:tr>
          </w:tbl>
          <w:p w14:paraId="712B2D1D" w14:textId="77777777" w:rsidR="00E61581" w:rsidRPr="00C27BD9" w:rsidRDefault="00E61581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276" w:type="dxa"/>
          </w:tcPr>
          <w:p w14:paraId="206EB6E9" w14:textId="77777777" w:rsidR="00E61581" w:rsidRPr="00C27BD9" w:rsidRDefault="00E61581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526BC868" w14:textId="77777777" w:rsidR="00E61581" w:rsidRPr="00C27BD9" w:rsidRDefault="00E61581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0BF42DBA" w14:textId="77777777" w:rsidR="00E61581" w:rsidRPr="00C27BD9" w:rsidRDefault="00E61581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44" w:type="dxa"/>
          </w:tcPr>
          <w:p w14:paraId="318AFA49" w14:textId="77777777" w:rsidR="00E61581" w:rsidRPr="00C27BD9" w:rsidRDefault="00E61581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77" w:type="dxa"/>
          </w:tcPr>
          <w:p w14:paraId="3BB08176" w14:textId="77777777" w:rsidR="00686837" w:rsidRPr="00C27BD9" w:rsidRDefault="00686837" w:rsidP="00686837">
            <w:pPr>
              <w:bidi w:val="0"/>
              <w:spacing w:after="160"/>
              <w:rPr>
                <w:rFonts w:ascii="Aptos" w:eastAsiaTheme="minorHAnsi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  <w:p w14:paraId="7D635585" w14:textId="77777777" w:rsidR="00E61581" w:rsidRPr="00C27BD9" w:rsidRDefault="00E61581" w:rsidP="00646F26">
            <w:pPr>
              <w:bidi w:val="0"/>
              <w:rPr>
                <w:rFonts w:ascii="Aptos" w:hAnsi="Aptos"/>
              </w:rPr>
            </w:pPr>
          </w:p>
        </w:tc>
      </w:tr>
    </w:tbl>
    <w:p w14:paraId="0A97B0C2" w14:textId="77777777" w:rsidR="00E61581" w:rsidRPr="00C27BD9" w:rsidRDefault="00E61581" w:rsidP="00E61581">
      <w:pPr>
        <w:bidi w:val="0"/>
        <w:jc w:val="both"/>
        <w:rPr>
          <w:rFonts w:ascii="Aptos" w:hAnsi="Aptos"/>
          <w:b/>
          <w:bCs/>
          <w:sz w:val="32"/>
          <w:szCs w:val="32"/>
        </w:rPr>
      </w:pPr>
    </w:p>
    <w:p w14:paraId="7864B413" w14:textId="77777777" w:rsidR="00E61581" w:rsidRPr="00C27BD9" w:rsidRDefault="00E61581" w:rsidP="00E61581">
      <w:pPr>
        <w:rPr>
          <w:rFonts w:ascii="Aptos" w:hAnsi="Aptos"/>
          <w:rtl/>
        </w:rPr>
      </w:pPr>
    </w:p>
    <w:p w14:paraId="4A5D468C" w14:textId="77777777" w:rsidR="00E61581" w:rsidRPr="00C27BD9" w:rsidRDefault="00E61581" w:rsidP="00E61581">
      <w:pPr>
        <w:rPr>
          <w:rFonts w:ascii="Aptos" w:hAnsi="Aptos"/>
          <w:rtl/>
        </w:rPr>
      </w:pPr>
    </w:p>
    <w:p w14:paraId="04952DDF" w14:textId="77777777" w:rsidR="00681CA0" w:rsidRPr="00C27BD9" w:rsidRDefault="00681CA0" w:rsidP="00681CA0">
      <w:pPr>
        <w:pStyle w:val="1"/>
        <w:rPr>
          <w:rFonts w:ascii="Aptos" w:hAnsi="Aptos"/>
          <w:color w:val="auto"/>
          <w:rtl/>
          <w:lang w:bidi="he-IL"/>
        </w:rPr>
      </w:pPr>
      <w:bookmarkStart w:id="1" w:name="_Toc203582324"/>
      <w:r w:rsidRPr="00C27BD9">
        <w:rPr>
          <w:rFonts w:ascii="Aptos" w:hAnsi="Aptos"/>
          <w:color w:val="auto"/>
        </w:rPr>
        <w:t>System Usability Scale (SUS) – Parkinson's Pattern Identifying</w:t>
      </w:r>
      <w:bookmarkEnd w:id="1"/>
    </w:p>
    <w:p w14:paraId="6A0D68F3" w14:textId="77777777" w:rsidR="00681CA0" w:rsidRPr="00C27BD9" w:rsidRDefault="00681CA0" w:rsidP="00681CA0">
      <w:pPr>
        <w:bidi w:val="0"/>
        <w:rPr>
          <w:rFonts w:ascii="Aptos" w:hAnsi="Aptos"/>
        </w:rPr>
      </w:pPr>
    </w:p>
    <w:p w14:paraId="1F80212C" w14:textId="77777777" w:rsidR="00681CA0" w:rsidRPr="00C27BD9" w:rsidRDefault="00681CA0" w:rsidP="00681CA0">
      <w:pPr>
        <w:bidi w:val="0"/>
        <w:rPr>
          <w:rFonts w:ascii="Aptos" w:hAnsi="Aptos"/>
          <w:b/>
          <w:bCs/>
        </w:rPr>
      </w:pPr>
      <w:r w:rsidRPr="00C27BD9">
        <w:rPr>
          <w:rFonts w:ascii="Aptos" w:hAnsi="Aptos"/>
          <w:b/>
          <w:bCs/>
        </w:rPr>
        <w:t>Participant’s Information:</w:t>
      </w:r>
    </w:p>
    <w:p w14:paraId="1185683C" w14:textId="77777777" w:rsidR="00681CA0" w:rsidRPr="00C27BD9" w:rsidRDefault="00681CA0" w:rsidP="00681CA0">
      <w:pPr>
        <w:bidi w:val="0"/>
        <w:rPr>
          <w:rFonts w:ascii="Aptos" w:hAnsi="Aptos"/>
          <w:rtl/>
        </w:rPr>
      </w:pPr>
      <w:r w:rsidRPr="00C27BD9">
        <w:rPr>
          <w:rFonts w:ascii="Aptos" w:hAnsi="Aptos"/>
        </w:rPr>
        <w:t xml:space="preserve">Name (optional): </w:t>
      </w:r>
      <w:r w:rsidRPr="00C27BD9">
        <w:rPr>
          <w:rFonts w:ascii="Aptos" w:hAnsi="Aptos"/>
          <w:rtl/>
        </w:rPr>
        <w:t>רותם</w:t>
      </w:r>
    </w:p>
    <w:p w14:paraId="45FC71B4" w14:textId="77777777" w:rsidR="00681CA0" w:rsidRPr="00C27BD9" w:rsidRDefault="00681CA0" w:rsidP="00681CA0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Age: 27</w:t>
      </w:r>
    </w:p>
    <w:p w14:paraId="00A2F12B" w14:textId="77777777" w:rsidR="00681CA0" w:rsidRPr="00C27BD9" w:rsidRDefault="00681CA0" w:rsidP="00681CA0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Gender:  </w:t>
      </w:r>
    </w:p>
    <w:p w14:paraId="060AABE2" w14:textId="77777777" w:rsidR="00681CA0" w:rsidRPr="00C27BD9" w:rsidRDefault="00681CA0" w:rsidP="00681CA0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Male</w:t>
      </w:r>
    </w:p>
    <w:p w14:paraId="6270A57D" w14:textId="77777777" w:rsidR="00681CA0" w:rsidRPr="00C27BD9" w:rsidRDefault="00681CA0" w:rsidP="00681CA0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Female</w:t>
      </w:r>
      <w:r w:rsidRPr="00C27BD9">
        <w:rPr>
          <w:rFonts w:ascii="Aptos" w:hAnsi="Aptos"/>
        </w:rPr>
        <w:t xml:space="preserve">    </w:t>
      </w:r>
    </w:p>
    <w:p w14:paraId="16898E14" w14:textId="77777777" w:rsidR="00681CA0" w:rsidRPr="00C27BD9" w:rsidRDefault="00681CA0" w:rsidP="00681CA0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Other </w:t>
      </w:r>
    </w:p>
    <w:p w14:paraId="361C4B71" w14:textId="77777777" w:rsidR="00681CA0" w:rsidRPr="00C27BD9" w:rsidRDefault="00681CA0" w:rsidP="00681CA0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Technology proficiency (please select one):</w:t>
      </w:r>
    </w:p>
    <w:p w14:paraId="7686EE09" w14:textId="77777777" w:rsidR="00681CA0" w:rsidRPr="00C27BD9" w:rsidRDefault="00681CA0" w:rsidP="00681CA0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Basic (uses the internet occasionally)</w:t>
      </w:r>
    </w:p>
    <w:p w14:paraId="3166D41E" w14:textId="77777777" w:rsidR="00681CA0" w:rsidRPr="00C27BD9" w:rsidRDefault="00681CA0" w:rsidP="00681CA0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Intermediate (regular user of online tools)</w:t>
      </w:r>
    </w:p>
    <w:p w14:paraId="50E45EAF" w14:textId="77777777" w:rsidR="00681CA0" w:rsidRPr="00C27BD9" w:rsidRDefault="00681CA0" w:rsidP="00681CA0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Advanced (familiar with programming or data analysis)</w:t>
      </w:r>
    </w:p>
    <w:p w14:paraId="64114CF8" w14:textId="77777777" w:rsidR="00681CA0" w:rsidRPr="00C27BD9" w:rsidRDefault="00681CA0" w:rsidP="00681CA0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Have you used a data analysis tool before?  </w:t>
      </w:r>
    </w:p>
    <w:p w14:paraId="06C2A76E" w14:textId="77777777" w:rsidR="00681CA0" w:rsidRPr="00C27BD9" w:rsidRDefault="00681CA0" w:rsidP="00681CA0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Yes     </w:t>
      </w:r>
    </w:p>
    <w:p w14:paraId="749DD890" w14:textId="77777777" w:rsidR="00681CA0" w:rsidRPr="00C27BD9" w:rsidRDefault="00681CA0" w:rsidP="00681CA0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No</w:t>
      </w:r>
    </w:p>
    <w:p w14:paraId="6689EF97" w14:textId="77777777" w:rsidR="00681CA0" w:rsidRPr="00C27BD9" w:rsidRDefault="00681CA0" w:rsidP="00681CA0">
      <w:pPr>
        <w:pStyle w:val="2"/>
        <w:rPr>
          <w:rFonts w:ascii="Aptos" w:hAnsi="Aptos"/>
          <w:color w:val="auto"/>
        </w:rPr>
      </w:pPr>
      <w:bookmarkStart w:id="2" w:name="_Toc203582325"/>
      <w:r w:rsidRPr="00C27BD9">
        <w:rPr>
          <w:rFonts w:ascii="Aptos" w:hAnsi="Aptos"/>
          <w:color w:val="auto"/>
        </w:rPr>
        <w:t>Test Scenario</w:t>
      </w:r>
      <w:bookmarkEnd w:id="2"/>
    </w:p>
    <w:p w14:paraId="54B9679E" w14:textId="77777777" w:rsidR="00681CA0" w:rsidRPr="00C27BD9" w:rsidRDefault="00681CA0" w:rsidP="00681CA0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You receive a JSON file containing daily data recorded by a person with Parkinson's disease.</w:t>
      </w:r>
      <w:r w:rsidRPr="00C27BD9">
        <w:rPr>
          <w:rFonts w:ascii="Aptos" w:hAnsi="Aptos"/>
        </w:rPr>
        <w:br/>
        <w:t>The data includes: Feelings, Symptoms, Activities, Medications, and Nutrition.</w:t>
      </w:r>
      <w:r w:rsidRPr="00C27BD9">
        <w:rPr>
          <w:rFonts w:ascii="Aptos" w:hAnsi="Aptos"/>
        </w:rPr>
        <w:br/>
        <w:t>Your task is to upload the file to the system, select "Parkinson's State" as the mood field, and analyze the impact of Nutrition on the Parkinson's state.</w:t>
      </w:r>
      <w:r w:rsidRPr="00C27BD9">
        <w:rPr>
          <w:rFonts w:ascii="Aptos" w:hAnsi="Aptos"/>
        </w:rPr>
        <w:br/>
        <w:t>Finally, review the insights generated by the system.</w:t>
      </w:r>
    </w:p>
    <w:p w14:paraId="67C90A96" w14:textId="77777777" w:rsidR="00681CA0" w:rsidRPr="00C27BD9" w:rsidRDefault="00681CA0" w:rsidP="00681CA0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26A815CE" w14:textId="77777777" w:rsidR="00681CA0" w:rsidRPr="00C27BD9" w:rsidRDefault="00681CA0" w:rsidP="00681CA0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1959363D" w14:textId="77777777" w:rsidR="00681CA0" w:rsidRPr="00C27BD9" w:rsidRDefault="00681CA0" w:rsidP="00681CA0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0E8270B2" w14:textId="77777777" w:rsidR="00681CA0" w:rsidRPr="00C27BD9" w:rsidRDefault="00681CA0" w:rsidP="00681CA0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  <w:r w:rsidRPr="00C27BD9">
        <w:rPr>
          <w:rFonts w:ascii="Aptos" w:eastAsiaTheme="majorEastAsia" w:hAnsi="Aptos" w:cstheme="majorBidi"/>
          <w:b/>
          <w:bCs/>
          <w:sz w:val="26"/>
          <w:szCs w:val="26"/>
        </w:rPr>
        <w:t>Post-Task Feedback</w:t>
      </w:r>
    </w:p>
    <w:p w14:paraId="3D2A086C" w14:textId="77777777" w:rsidR="00681CA0" w:rsidRPr="00C27BD9" w:rsidRDefault="00681CA0" w:rsidP="00681CA0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Time to complete the task: </w:t>
      </w:r>
      <w:r w:rsidRPr="00C27BD9">
        <w:rPr>
          <w:rFonts w:ascii="Aptos" w:hAnsi="Aptos"/>
          <w:u w:val="single"/>
        </w:rPr>
        <w:t>4</w:t>
      </w:r>
      <w:r w:rsidRPr="00C27BD9">
        <w:rPr>
          <w:rFonts w:ascii="Aptos" w:hAnsi="Aptos"/>
        </w:rPr>
        <w:t xml:space="preserve"> minutes</w:t>
      </w:r>
    </w:p>
    <w:p w14:paraId="1091F413" w14:textId="77777777" w:rsidR="00681CA0" w:rsidRPr="00C27BD9" w:rsidRDefault="00681CA0" w:rsidP="00681CA0">
      <w:pPr>
        <w:bidi w:val="0"/>
        <w:rPr>
          <w:rFonts w:ascii="Aptos" w:hAnsi="Aptos"/>
        </w:rPr>
      </w:pPr>
      <w:r w:rsidRPr="00C27BD9">
        <w:rPr>
          <w:rFonts w:ascii="Aptos" w:hAnsi="Aptos"/>
        </w:rPr>
        <w:lastRenderedPageBreak/>
        <w:t xml:space="preserve">Were you able to complete the task?   </w:t>
      </w:r>
    </w:p>
    <w:p w14:paraId="4A4D3267" w14:textId="77777777" w:rsidR="00681CA0" w:rsidRPr="00C27BD9" w:rsidRDefault="00681CA0" w:rsidP="00681CA0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0E93676C" w14:textId="77777777" w:rsidR="00681CA0" w:rsidRPr="00C27BD9" w:rsidRDefault="00681CA0" w:rsidP="00681CA0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47F35115" w14:textId="77777777" w:rsidR="00681CA0" w:rsidRPr="00C27BD9" w:rsidRDefault="00681CA0" w:rsidP="00681CA0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If not, what was difficult? ____________________</w:t>
      </w:r>
      <w:r w:rsidRPr="00C27BD9">
        <w:rPr>
          <w:rFonts w:ascii="Aptos" w:hAnsi="Aptos"/>
          <w:rtl/>
        </w:rPr>
        <w:t>__________________</w:t>
      </w:r>
      <w:r w:rsidRPr="00C27BD9">
        <w:rPr>
          <w:rFonts w:ascii="Aptos" w:hAnsi="Aptos"/>
        </w:rPr>
        <w:t>________</w:t>
      </w:r>
    </w:p>
    <w:p w14:paraId="5C7A6AF8" w14:textId="77777777" w:rsidR="00681CA0" w:rsidRPr="00C27BD9" w:rsidRDefault="00681CA0" w:rsidP="00681CA0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Did you have any questions during use?   </w:t>
      </w:r>
    </w:p>
    <w:p w14:paraId="5F668BDA" w14:textId="77777777" w:rsidR="00681CA0" w:rsidRPr="00C27BD9" w:rsidRDefault="00681CA0" w:rsidP="00681CA0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7C100947" w14:textId="77777777" w:rsidR="00681CA0" w:rsidRPr="00C27BD9" w:rsidRDefault="00681CA0" w:rsidP="00681CA0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0E40D5E4" w14:textId="77777777" w:rsidR="00681CA0" w:rsidRPr="00C27BD9" w:rsidRDefault="00681CA0" w:rsidP="00681CA0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If yes, please specify:</w:t>
      </w:r>
      <w:r w:rsidRPr="00C27BD9">
        <w:rPr>
          <w:rFonts w:ascii="Aptos" w:hAnsi="Aptos"/>
          <w:u w:val="single"/>
          <w:rtl/>
        </w:rPr>
        <w:t xml:space="preserve"> </w:t>
      </w:r>
      <w:r w:rsidRPr="00C27BD9">
        <w:rPr>
          <w:rFonts w:ascii="Aptos" w:hAnsi="Aptos" w:cs="Arial"/>
          <w:u w:val="single"/>
          <w:rtl/>
        </w:rPr>
        <w:t xml:space="preserve">האם זה אמור לקחת כל כך הרבה זמן כדי להראות את התובנות?   </w:t>
      </w:r>
    </w:p>
    <w:p w14:paraId="685A5149" w14:textId="77777777" w:rsidR="00681CA0" w:rsidRPr="00C27BD9" w:rsidRDefault="00681CA0" w:rsidP="00681CA0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What insights did you understand from the identified behavior patterns?</w:t>
      </w:r>
    </w:p>
    <w:p w14:paraId="6BED45F8" w14:textId="77777777" w:rsidR="00681CA0" w:rsidRPr="00C27BD9" w:rsidRDefault="00681CA0" w:rsidP="00681CA0">
      <w:pPr>
        <w:bidi w:val="0"/>
        <w:rPr>
          <w:rFonts w:ascii="Aptos" w:eastAsiaTheme="majorEastAsia" w:hAnsi="Aptos" w:cstheme="majorBidi"/>
          <w:b/>
          <w:bCs/>
          <w:kern w:val="0"/>
          <w:sz w:val="26"/>
          <w:szCs w:val="26"/>
          <w:lang w:bidi="ar-SA"/>
          <w14:ligatures w14:val="none"/>
        </w:rPr>
      </w:pPr>
      <w:r w:rsidRPr="00C27BD9">
        <w:rPr>
          <w:rFonts w:ascii="Aptos" w:hAnsi="Aptos" w:cs="Arial"/>
          <w:u w:val="single"/>
          <w:rtl/>
        </w:rPr>
        <w:t>הבנתי שמנות כמו אורז עם טופו או קורנפלקס עם חלב שקדים תורמות לשיפור המצב</w:t>
      </w:r>
      <w:r w:rsidRPr="00C27BD9">
        <w:rPr>
          <w:rFonts w:ascii="Aptos" w:hAnsi="Aptos"/>
          <w:u w:val="single"/>
        </w:rPr>
        <w:t>.</w:t>
      </w:r>
      <w:r w:rsidRPr="00C27BD9">
        <w:rPr>
          <w:rFonts w:ascii="Aptos" w:eastAsiaTheme="majorEastAsia" w:hAnsi="Aptos" w:cstheme="majorBidi"/>
          <w:b/>
          <w:bCs/>
          <w:kern w:val="0"/>
          <w:sz w:val="26"/>
          <w:szCs w:val="26"/>
          <w:lang w:bidi="ar-SA"/>
          <w14:ligatures w14:val="none"/>
        </w:rPr>
        <w:br w:type="page"/>
      </w:r>
    </w:p>
    <w:p w14:paraId="08A21CE1" w14:textId="77777777" w:rsidR="00681CA0" w:rsidRPr="00C27BD9" w:rsidRDefault="00681CA0" w:rsidP="00681CA0">
      <w:pPr>
        <w:pStyle w:val="2"/>
        <w:rPr>
          <w:rFonts w:ascii="Aptos" w:hAnsi="Aptos"/>
          <w:color w:val="auto"/>
        </w:rPr>
      </w:pPr>
      <w:bookmarkStart w:id="3" w:name="_Toc203582326"/>
      <w:r w:rsidRPr="00C27BD9">
        <w:rPr>
          <w:rFonts w:ascii="Aptos" w:hAnsi="Aptos"/>
          <w:color w:val="auto"/>
        </w:rPr>
        <w:lastRenderedPageBreak/>
        <w:t>System Usability Scale (SUS)</w:t>
      </w:r>
      <w:bookmarkEnd w:id="3"/>
    </w:p>
    <w:p w14:paraId="4E3A98DD" w14:textId="77777777" w:rsidR="00681CA0" w:rsidRPr="00C27BD9" w:rsidRDefault="00681CA0" w:rsidP="00681CA0">
      <w:pPr>
        <w:pStyle w:val="2"/>
        <w:rPr>
          <w:rFonts w:ascii="Aptos" w:hAnsi="Aptos"/>
          <w:color w:val="auto"/>
        </w:rPr>
      </w:pPr>
      <w:bookmarkStart w:id="4" w:name="_Toc203582327"/>
      <w:r w:rsidRPr="00C27BD9">
        <w:rPr>
          <w:rFonts w:ascii="Aptos" w:hAnsi="Aptos"/>
          <w:color w:val="auto"/>
        </w:rPr>
        <w:t>Section 1: System Evaluation</w:t>
      </w:r>
      <w:bookmarkEnd w:id="4"/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681CA0" w:rsidRPr="00C27BD9" w14:paraId="5D82428B" w14:textId="77777777" w:rsidTr="002E4788">
        <w:tc>
          <w:tcPr>
            <w:tcW w:w="8638" w:type="dxa"/>
          </w:tcPr>
          <w:p w14:paraId="390727CF" w14:textId="77777777" w:rsidR="00681CA0" w:rsidRPr="00C27BD9" w:rsidRDefault="00681CA0" w:rsidP="002E4788">
            <w:pPr>
              <w:bidi w:val="0"/>
              <w:rPr>
                <w:rFonts w:ascii="Aptos" w:hAnsi="Aptos"/>
                <w:rtl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63"/>
              <w:gridCol w:w="1256"/>
              <w:gridCol w:w="1060"/>
              <w:gridCol w:w="1060"/>
              <w:gridCol w:w="1069"/>
              <w:gridCol w:w="1172"/>
            </w:tblGrid>
            <w:tr w:rsidR="00681CA0" w:rsidRPr="00C27BD9" w14:paraId="63950591" w14:textId="77777777" w:rsidTr="002E4788">
              <w:tc>
                <w:tcPr>
                  <w:tcW w:w="2547" w:type="dxa"/>
                </w:tcPr>
                <w:p w14:paraId="628EFBA6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22590C23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Agree</w:t>
                  </w:r>
                </w:p>
              </w:tc>
              <w:tc>
                <w:tcPr>
                  <w:tcW w:w="1134" w:type="dxa"/>
                </w:tcPr>
                <w:p w14:paraId="4D3365B8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7D216DD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61C40003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37416A3A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Disagree</w:t>
                  </w:r>
                </w:p>
              </w:tc>
            </w:tr>
            <w:tr w:rsidR="00681CA0" w:rsidRPr="00C27BD9" w14:paraId="0DA5F10F" w14:textId="77777777" w:rsidTr="002E4788">
              <w:tc>
                <w:tcPr>
                  <w:tcW w:w="2547" w:type="dxa"/>
                </w:tcPr>
                <w:p w14:paraId="670364FD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08462B89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rtl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0700D049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rtl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454325C2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3</w:t>
                  </w:r>
                </w:p>
              </w:tc>
              <w:tc>
                <w:tcPr>
                  <w:tcW w:w="1144" w:type="dxa"/>
                </w:tcPr>
                <w:p w14:paraId="3C0C67E2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4</w:t>
                  </w:r>
                </w:p>
              </w:tc>
              <w:tc>
                <w:tcPr>
                  <w:tcW w:w="1177" w:type="dxa"/>
                </w:tcPr>
                <w:p w14:paraId="42FA0BDD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5</w:t>
                  </w:r>
                </w:p>
              </w:tc>
            </w:tr>
            <w:tr w:rsidR="00681CA0" w:rsidRPr="00C27BD9" w14:paraId="1FDA9C43" w14:textId="77777777" w:rsidTr="002E4788">
              <w:tc>
                <w:tcPr>
                  <w:tcW w:w="2547" w:type="dxa"/>
                </w:tcPr>
                <w:p w14:paraId="321D82C6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I would like to use the system frequently.</w:t>
                  </w:r>
                </w:p>
              </w:tc>
              <w:tc>
                <w:tcPr>
                  <w:tcW w:w="1276" w:type="dxa"/>
                </w:tcPr>
                <w:p w14:paraId="312EB3DB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7B6AECD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65CCAEF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44" w:type="dxa"/>
                </w:tcPr>
                <w:p w14:paraId="10E21236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4BE15DDC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1CA0" w:rsidRPr="00C27BD9" w14:paraId="665A8EDD" w14:textId="77777777" w:rsidTr="002E4788">
              <w:tc>
                <w:tcPr>
                  <w:tcW w:w="2547" w:type="dxa"/>
                </w:tcPr>
                <w:p w14:paraId="20A979ED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unnecessarily complex.</w:t>
                  </w:r>
                </w:p>
              </w:tc>
              <w:tc>
                <w:tcPr>
                  <w:tcW w:w="1276" w:type="dxa"/>
                </w:tcPr>
                <w:p w14:paraId="20B74CCB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3309DD77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C81F048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3FEBA9A9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4ED89861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1CA0" w:rsidRPr="00C27BD9" w14:paraId="2B8B47C9" w14:textId="77777777" w:rsidTr="002E4788">
              <w:tc>
                <w:tcPr>
                  <w:tcW w:w="2547" w:type="dxa"/>
                </w:tcPr>
                <w:p w14:paraId="3B279505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 system is easy to use.</w:t>
                  </w:r>
                </w:p>
              </w:tc>
              <w:tc>
                <w:tcPr>
                  <w:tcW w:w="1276" w:type="dxa"/>
                </w:tcPr>
                <w:p w14:paraId="788CA765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6FED1F1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8C8D4F5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0B9E7CA5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5A207DE9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1CA0" w:rsidRPr="00C27BD9" w14:paraId="63E24496" w14:textId="77777777" w:rsidTr="002E4788">
              <w:tc>
                <w:tcPr>
                  <w:tcW w:w="2547" w:type="dxa"/>
                </w:tcPr>
                <w:p w14:paraId="194DB254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the support of a technical person to use the system.</w:t>
                  </w:r>
                </w:p>
              </w:tc>
              <w:tc>
                <w:tcPr>
                  <w:tcW w:w="1276" w:type="dxa"/>
                </w:tcPr>
                <w:p w14:paraId="54BEFEDB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3E43F632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0489F73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0D19DCF7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343EAF92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1CA0" w:rsidRPr="00C27BD9" w14:paraId="095E650C" w14:textId="77777777" w:rsidTr="002E4788">
              <w:tc>
                <w:tcPr>
                  <w:tcW w:w="2547" w:type="dxa"/>
                </w:tcPr>
                <w:p w14:paraId="7A6E1271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that the various functions in the system are well integrated.</w:t>
                  </w:r>
                </w:p>
              </w:tc>
              <w:tc>
                <w:tcPr>
                  <w:tcW w:w="1276" w:type="dxa"/>
                </w:tcPr>
                <w:p w14:paraId="6BC68517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9ECAFED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4825F894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73BE2BAA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619E1A28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1CA0" w:rsidRPr="00C27BD9" w14:paraId="7FEC10D2" w14:textId="77777777" w:rsidTr="002E4788">
              <w:tc>
                <w:tcPr>
                  <w:tcW w:w="2547" w:type="dxa"/>
                </w:tcPr>
                <w:p w14:paraId="05574226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there is too much inconsistency in the system.</w:t>
                  </w:r>
                </w:p>
              </w:tc>
              <w:tc>
                <w:tcPr>
                  <w:tcW w:w="1276" w:type="dxa"/>
                </w:tcPr>
                <w:p w14:paraId="7F915589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058B6FA5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146BE9E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220B9DA6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32ABB283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1CA0" w:rsidRPr="00C27BD9" w14:paraId="336BB27C" w14:textId="77777777" w:rsidTr="002E4788">
              <w:tc>
                <w:tcPr>
                  <w:tcW w:w="2547" w:type="dxa"/>
                </w:tcPr>
                <w:p w14:paraId="1E4E4233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most people would easily learn how to use the system.</w:t>
                  </w:r>
                </w:p>
              </w:tc>
              <w:tc>
                <w:tcPr>
                  <w:tcW w:w="1276" w:type="dxa"/>
                </w:tcPr>
                <w:p w14:paraId="3B4E6662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9BA9EDC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76D2EEC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52ADD4C5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71C87CE1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1CA0" w:rsidRPr="00C27BD9" w14:paraId="09A3BC68" w14:textId="77777777" w:rsidTr="002E4788">
              <w:tc>
                <w:tcPr>
                  <w:tcW w:w="2547" w:type="dxa"/>
                </w:tcPr>
                <w:p w14:paraId="45AB0481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cumbersome to use.</w:t>
                  </w:r>
                </w:p>
              </w:tc>
              <w:tc>
                <w:tcPr>
                  <w:tcW w:w="1276" w:type="dxa"/>
                </w:tcPr>
                <w:p w14:paraId="4CD8B150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0172BD8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03F9D8E3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230220A8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23AB9C9B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1CA0" w:rsidRPr="00C27BD9" w14:paraId="1AE14E43" w14:textId="77777777" w:rsidTr="002E4788">
              <w:tc>
                <w:tcPr>
                  <w:tcW w:w="2547" w:type="dxa"/>
                </w:tcPr>
                <w:p w14:paraId="697F89F1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feel very confident using the system.</w:t>
                  </w:r>
                </w:p>
              </w:tc>
              <w:tc>
                <w:tcPr>
                  <w:tcW w:w="1276" w:type="dxa"/>
                </w:tcPr>
                <w:p w14:paraId="5CDBCA2D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6E80233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DA96746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26EBAEF0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77" w:type="dxa"/>
                </w:tcPr>
                <w:p w14:paraId="3AA3041B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1CA0" w:rsidRPr="00C27BD9" w14:paraId="70C815B5" w14:textId="77777777" w:rsidTr="002E4788">
              <w:tc>
                <w:tcPr>
                  <w:tcW w:w="2547" w:type="dxa"/>
                </w:tcPr>
                <w:p w14:paraId="50841AA2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to learn a lot of things before I can get going with the system.</w:t>
                  </w:r>
                </w:p>
              </w:tc>
              <w:tc>
                <w:tcPr>
                  <w:tcW w:w="1276" w:type="dxa"/>
                </w:tcPr>
                <w:p w14:paraId="76FE9ED3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1200D06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65A06922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55EE21E8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2B9791FB" w14:textId="77777777" w:rsidR="00681CA0" w:rsidRPr="00C27BD9" w:rsidRDefault="00681CA0" w:rsidP="002E4788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</w:tbl>
          <w:p w14:paraId="46F5C48D" w14:textId="77777777" w:rsidR="00681CA0" w:rsidRPr="00C27BD9" w:rsidRDefault="00681CA0" w:rsidP="002E4788">
            <w:pPr>
              <w:bidi w:val="0"/>
              <w:rPr>
                <w:rFonts w:ascii="Aptos" w:hAnsi="Aptos"/>
              </w:rPr>
            </w:pPr>
          </w:p>
        </w:tc>
      </w:tr>
      <w:tr w:rsidR="00681CA0" w:rsidRPr="00C27BD9" w14:paraId="4A3DDC02" w14:textId="77777777" w:rsidTr="002E4788">
        <w:tc>
          <w:tcPr>
            <w:tcW w:w="8638" w:type="dxa"/>
          </w:tcPr>
          <w:p w14:paraId="693FA8DC" w14:textId="77777777" w:rsidR="00681CA0" w:rsidRPr="00C27BD9" w:rsidRDefault="00681CA0" w:rsidP="002E4788">
            <w:pPr>
              <w:bidi w:val="0"/>
              <w:rPr>
                <w:rFonts w:ascii="Aptos" w:hAnsi="Aptos"/>
              </w:rPr>
            </w:pPr>
          </w:p>
        </w:tc>
      </w:tr>
    </w:tbl>
    <w:p w14:paraId="7DE6E6B2" w14:textId="36711E6B" w:rsidR="00681CA0" w:rsidRPr="00C27BD9" w:rsidRDefault="00681CA0" w:rsidP="00681CA0">
      <w:pPr>
        <w:bidi w:val="0"/>
        <w:rPr>
          <w:rFonts w:ascii="Aptos" w:eastAsiaTheme="majorEastAsia" w:hAnsi="Aptos" w:cstheme="majorBidi"/>
          <w:b/>
          <w:bCs/>
          <w:sz w:val="26"/>
          <w:szCs w:val="26"/>
        </w:rPr>
      </w:pPr>
    </w:p>
    <w:p w14:paraId="1E2D3A7E" w14:textId="77777777" w:rsidR="00681CA0" w:rsidRPr="00C27BD9" w:rsidRDefault="00681CA0" w:rsidP="00681CA0">
      <w:pPr>
        <w:pStyle w:val="2"/>
        <w:rPr>
          <w:rFonts w:ascii="Aptos" w:hAnsi="Aptos"/>
          <w:color w:val="auto"/>
          <w:rtl/>
          <w:lang w:bidi="he-IL"/>
        </w:rPr>
      </w:pPr>
      <w:bookmarkStart w:id="5" w:name="_Toc203582328"/>
      <w:r w:rsidRPr="00C27BD9">
        <w:rPr>
          <w:rFonts w:ascii="Aptos" w:hAnsi="Aptos"/>
          <w:color w:val="auto"/>
        </w:rPr>
        <w:lastRenderedPageBreak/>
        <w:t>Section 2: Understanding of Identified Behavior Patterns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5"/>
        <w:gridCol w:w="1268"/>
        <w:gridCol w:w="1106"/>
        <w:gridCol w:w="1106"/>
        <w:gridCol w:w="1116"/>
        <w:gridCol w:w="1175"/>
      </w:tblGrid>
      <w:tr w:rsidR="00681CA0" w:rsidRPr="00C27BD9" w14:paraId="44AE832E" w14:textId="77777777" w:rsidTr="002E4788">
        <w:tc>
          <w:tcPr>
            <w:tcW w:w="2547" w:type="dxa"/>
          </w:tcPr>
          <w:p w14:paraId="4829C91E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06155978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Agree</w:t>
            </w:r>
          </w:p>
        </w:tc>
        <w:tc>
          <w:tcPr>
            <w:tcW w:w="1134" w:type="dxa"/>
          </w:tcPr>
          <w:p w14:paraId="7C1614B3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76251B7F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089CDCBD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04CCED0B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Disagree</w:t>
            </w:r>
          </w:p>
        </w:tc>
      </w:tr>
      <w:tr w:rsidR="00681CA0" w:rsidRPr="00C27BD9" w14:paraId="51BA8A2F" w14:textId="77777777" w:rsidTr="002E4788">
        <w:tc>
          <w:tcPr>
            <w:tcW w:w="2547" w:type="dxa"/>
          </w:tcPr>
          <w:p w14:paraId="75EB60C9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61ED007E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1</w:t>
            </w:r>
          </w:p>
        </w:tc>
        <w:tc>
          <w:tcPr>
            <w:tcW w:w="1134" w:type="dxa"/>
          </w:tcPr>
          <w:p w14:paraId="5C38DD2E" w14:textId="77777777" w:rsidR="00681CA0" w:rsidRPr="00C27BD9" w:rsidRDefault="00681CA0" w:rsidP="002E4788">
            <w:pPr>
              <w:bidi w:val="0"/>
              <w:rPr>
                <w:rFonts w:ascii="Aptos" w:hAnsi="Aptos"/>
                <w:rtl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2</w:t>
            </w:r>
          </w:p>
        </w:tc>
        <w:tc>
          <w:tcPr>
            <w:tcW w:w="1134" w:type="dxa"/>
          </w:tcPr>
          <w:p w14:paraId="0C8A0DC6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3</w:t>
            </w:r>
          </w:p>
        </w:tc>
        <w:tc>
          <w:tcPr>
            <w:tcW w:w="1144" w:type="dxa"/>
          </w:tcPr>
          <w:p w14:paraId="273F132A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4</w:t>
            </w:r>
          </w:p>
        </w:tc>
        <w:tc>
          <w:tcPr>
            <w:tcW w:w="1177" w:type="dxa"/>
          </w:tcPr>
          <w:p w14:paraId="39CEE882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5</w:t>
            </w:r>
          </w:p>
        </w:tc>
      </w:tr>
      <w:tr w:rsidR="00681CA0" w:rsidRPr="00C27BD9" w14:paraId="0969ED8D" w14:textId="77777777" w:rsidTr="002E4788">
        <w:tc>
          <w:tcPr>
            <w:tcW w:w="2547" w:type="dxa"/>
          </w:tcPr>
          <w:p w14:paraId="7C54076F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think that the identified behavior patterns are helpful and informative.</w:t>
            </w:r>
          </w:p>
        </w:tc>
        <w:tc>
          <w:tcPr>
            <w:tcW w:w="1276" w:type="dxa"/>
          </w:tcPr>
          <w:p w14:paraId="3EAE2FC6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3B6BA1E9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B2F3F76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4EA26736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77" w:type="dxa"/>
          </w:tcPr>
          <w:p w14:paraId="475E582F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1CA0" w:rsidRPr="00C27BD9" w14:paraId="51637788" w14:textId="77777777" w:rsidTr="002E4788">
        <w:tc>
          <w:tcPr>
            <w:tcW w:w="2547" w:type="dxa"/>
          </w:tcPr>
          <w:p w14:paraId="3FCAF1F8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The identified behavior patterns are clear and understandable.</w:t>
            </w:r>
          </w:p>
        </w:tc>
        <w:tc>
          <w:tcPr>
            <w:tcW w:w="1276" w:type="dxa"/>
          </w:tcPr>
          <w:p w14:paraId="67B19653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2E0E930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95E93A8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2C5356DE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14385D64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681CA0" w:rsidRPr="00C27BD9" w14:paraId="60C7290B" w14:textId="77777777" w:rsidTr="002E4788">
        <w:tc>
          <w:tcPr>
            <w:tcW w:w="2547" w:type="dxa"/>
          </w:tcPr>
          <w:p w14:paraId="6FED6AB4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often feel frustrated when trying to understand the behavior patterns.</w:t>
            </w:r>
          </w:p>
        </w:tc>
        <w:tc>
          <w:tcPr>
            <w:tcW w:w="1276" w:type="dxa"/>
          </w:tcPr>
          <w:p w14:paraId="0223747B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538342E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34" w:type="dxa"/>
          </w:tcPr>
          <w:p w14:paraId="7836839B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5E63B94F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32C8EA09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1CA0" w:rsidRPr="00C27BD9" w14:paraId="18D24C08" w14:textId="77777777" w:rsidTr="002E4788">
        <w:tc>
          <w:tcPr>
            <w:tcW w:w="2547" w:type="dxa"/>
          </w:tcPr>
          <w:p w14:paraId="537E79AA" w14:textId="77777777" w:rsidR="00681CA0" w:rsidRPr="00C27BD9" w:rsidRDefault="00681CA0" w:rsidP="002E4788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Understanding the identified behavior patterns requires considerable mental effort</w:t>
            </w:r>
          </w:p>
        </w:tc>
        <w:tc>
          <w:tcPr>
            <w:tcW w:w="1276" w:type="dxa"/>
          </w:tcPr>
          <w:p w14:paraId="360E5376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5EA4B480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6FAD7C25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6D809BFD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77" w:type="dxa"/>
          </w:tcPr>
          <w:p w14:paraId="79ED1F2F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1CA0" w:rsidRPr="00C27BD9" w14:paraId="01D5C732" w14:textId="77777777" w:rsidTr="002E4788">
        <w:tc>
          <w:tcPr>
            <w:tcW w:w="2547" w:type="dxa"/>
          </w:tcPr>
          <w:p w14:paraId="56BB8F6B" w14:textId="77777777" w:rsidR="00681CA0" w:rsidRPr="00C27BD9" w:rsidRDefault="00681CA0" w:rsidP="002E4788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I think that the behavior pattern identification is effective in helping me understand the data</w:t>
            </w:r>
          </w:p>
        </w:tc>
        <w:tc>
          <w:tcPr>
            <w:tcW w:w="1276" w:type="dxa"/>
          </w:tcPr>
          <w:p w14:paraId="7479E4C5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034A3ECC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5257DADF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0F7470CA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01179C5A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681CA0" w:rsidRPr="00C27BD9" w14:paraId="1DBBCB3B" w14:textId="77777777" w:rsidTr="002E4788">
        <w:tc>
          <w:tcPr>
            <w:tcW w:w="2547" w:type="dxa"/>
          </w:tcPr>
          <w:p w14:paraId="014779DF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imagine that most people would easily understand the identified behavior patterns.</w:t>
            </w:r>
          </w:p>
        </w:tc>
        <w:tc>
          <w:tcPr>
            <w:tcW w:w="1276" w:type="dxa"/>
          </w:tcPr>
          <w:p w14:paraId="2E1B2189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61E254D6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42DD89B2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47F83BB1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77" w:type="dxa"/>
          </w:tcPr>
          <w:p w14:paraId="1916E0D3" w14:textId="77777777" w:rsidR="00681CA0" w:rsidRPr="00C27BD9" w:rsidRDefault="00681CA0" w:rsidP="002E4788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1CA0" w:rsidRPr="00C27BD9" w14:paraId="4B5D21D3" w14:textId="77777777" w:rsidTr="002E4788">
        <w:tc>
          <w:tcPr>
            <w:tcW w:w="25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9"/>
            </w:tblGrid>
            <w:tr w:rsidR="00681CA0" w:rsidRPr="00C27BD9" w14:paraId="1A795729" w14:textId="77777777" w:rsidTr="002E47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706256" w14:textId="77777777" w:rsidR="00681CA0" w:rsidRPr="00C27BD9" w:rsidRDefault="00681CA0" w:rsidP="002E4788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  <w:r w:rsidRPr="00C27BD9"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  <w:t>The color system (green = positive, red = negative, black = neutral) helped me understand the effects of different behaviors.</w:t>
                  </w:r>
                </w:p>
              </w:tc>
            </w:tr>
          </w:tbl>
          <w:p w14:paraId="3C11722C" w14:textId="77777777" w:rsidR="00681CA0" w:rsidRPr="00C27BD9" w:rsidRDefault="00681CA0" w:rsidP="002E4788">
            <w:pPr>
              <w:bidi w:val="0"/>
              <w:rPr>
                <w:rFonts w:ascii="Aptos" w:hAnsi="Aptos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1CA0" w:rsidRPr="00C27BD9" w14:paraId="6C2FA736" w14:textId="77777777" w:rsidTr="002E47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55D742" w14:textId="77777777" w:rsidR="00681CA0" w:rsidRPr="00C27BD9" w:rsidRDefault="00681CA0" w:rsidP="002E4788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</w:p>
              </w:tc>
            </w:tr>
          </w:tbl>
          <w:p w14:paraId="7B2EB135" w14:textId="77777777" w:rsidR="00681CA0" w:rsidRPr="00C27BD9" w:rsidRDefault="00681CA0" w:rsidP="002E4788">
            <w:pPr>
              <w:bidi w:val="0"/>
              <w:rPr>
                <w:rFonts w:ascii="Aptos" w:hAnsi="Aptos"/>
              </w:rPr>
            </w:pPr>
          </w:p>
        </w:tc>
        <w:tc>
          <w:tcPr>
            <w:tcW w:w="1276" w:type="dxa"/>
          </w:tcPr>
          <w:p w14:paraId="4951425A" w14:textId="77777777" w:rsidR="00681CA0" w:rsidRPr="00C27BD9" w:rsidRDefault="00681CA0" w:rsidP="002E4788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4D6B5986" w14:textId="77777777" w:rsidR="00681CA0" w:rsidRPr="00C27BD9" w:rsidRDefault="00681CA0" w:rsidP="002E4788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2A5659ED" w14:textId="77777777" w:rsidR="00681CA0" w:rsidRPr="00C27BD9" w:rsidRDefault="00681CA0" w:rsidP="002E4788">
            <w:pPr>
              <w:bidi w:val="0"/>
              <w:rPr>
                <w:rFonts w:ascii="Aptos" w:hAnsi="Aptos"/>
              </w:rPr>
            </w:pPr>
          </w:p>
        </w:tc>
        <w:tc>
          <w:tcPr>
            <w:tcW w:w="1144" w:type="dxa"/>
          </w:tcPr>
          <w:p w14:paraId="4DC49052" w14:textId="77777777" w:rsidR="00681CA0" w:rsidRPr="00C27BD9" w:rsidRDefault="00681CA0" w:rsidP="002E4788">
            <w:pPr>
              <w:bidi w:val="0"/>
              <w:rPr>
                <w:rFonts w:ascii="Aptos" w:hAnsi="Aptos"/>
              </w:rPr>
            </w:pPr>
          </w:p>
        </w:tc>
        <w:tc>
          <w:tcPr>
            <w:tcW w:w="1177" w:type="dxa"/>
          </w:tcPr>
          <w:p w14:paraId="08E16E9D" w14:textId="77777777" w:rsidR="00681CA0" w:rsidRPr="00C27BD9" w:rsidRDefault="00681CA0" w:rsidP="002E4788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</w:tbl>
    <w:p w14:paraId="4EE77C9C" w14:textId="77777777" w:rsidR="00681CA0" w:rsidRPr="00C27BD9" w:rsidRDefault="00681CA0" w:rsidP="00681CA0">
      <w:pPr>
        <w:bidi w:val="0"/>
        <w:jc w:val="both"/>
        <w:rPr>
          <w:rFonts w:ascii="Aptos" w:hAnsi="Aptos"/>
          <w:b/>
          <w:bCs/>
          <w:sz w:val="32"/>
          <w:szCs w:val="32"/>
        </w:rPr>
      </w:pPr>
    </w:p>
    <w:p w14:paraId="77683642" w14:textId="77777777" w:rsidR="00E61581" w:rsidRPr="00C27BD9" w:rsidRDefault="00E61581" w:rsidP="00E61581">
      <w:pPr>
        <w:rPr>
          <w:rFonts w:ascii="Aptos" w:hAnsi="Aptos"/>
        </w:rPr>
      </w:pPr>
    </w:p>
    <w:p w14:paraId="73F6742A" w14:textId="77777777" w:rsidR="00686837" w:rsidRPr="00C27BD9" w:rsidRDefault="00686837" w:rsidP="00686837">
      <w:pPr>
        <w:pStyle w:val="1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lastRenderedPageBreak/>
        <w:t>System Usability Scale (SUS) – Parkinson's Pattern Identifying</w:t>
      </w:r>
    </w:p>
    <w:p w14:paraId="50D36891" w14:textId="77777777" w:rsidR="00686837" w:rsidRPr="00C27BD9" w:rsidDel="00EB38ED" w:rsidRDefault="00686837" w:rsidP="00686837">
      <w:pPr>
        <w:bidi w:val="0"/>
        <w:rPr>
          <w:del w:id="6" w:author="אביטל שולנר" w:date="2025-06-23T20:34:00Z"/>
          <w:rFonts w:ascii="Aptos" w:hAnsi="Aptos"/>
        </w:rPr>
      </w:pPr>
    </w:p>
    <w:p w14:paraId="595F5F83" w14:textId="77777777" w:rsidR="00686837" w:rsidRPr="00C27BD9" w:rsidRDefault="00686837" w:rsidP="00686837">
      <w:pPr>
        <w:bidi w:val="0"/>
        <w:rPr>
          <w:rFonts w:ascii="Aptos" w:hAnsi="Aptos"/>
          <w:b/>
          <w:bCs/>
        </w:rPr>
      </w:pPr>
      <w:r w:rsidRPr="00C27BD9">
        <w:rPr>
          <w:rFonts w:ascii="Aptos" w:hAnsi="Aptos"/>
          <w:b/>
          <w:bCs/>
        </w:rPr>
        <w:t>Participant’s Information:</w:t>
      </w:r>
    </w:p>
    <w:p w14:paraId="3AE00074" w14:textId="77777777" w:rsidR="00686837" w:rsidRPr="00C27BD9" w:rsidRDefault="00686837" w:rsidP="00686837">
      <w:pPr>
        <w:bidi w:val="0"/>
        <w:rPr>
          <w:rFonts w:ascii="Aptos" w:hAnsi="Aptos"/>
          <w:rtl/>
        </w:rPr>
      </w:pPr>
      <w:r w:rsidRPr="00C27BD9">
        <w:rPr>
          <w:rFonts w:ascii="Aptos" w:hAnsi="Aptos"/>
        </w:rPr>
        <w:t xml:space="preserve">Name (optional): </w:t>
      </w:r>
      <w:r w:rsidR="0043053A" w:rsidRPr="00C27BD9">
        <w:rPr>
          <w:rFonts w:ascii="Aptos" w:hAnsi="Aptos"/>
          <w:rtl/>
        </w:rPr>
        <w:t>נגה</w:t>
      </w:r>
    </w:p>
    <w:p w14:paraId="3E7E3024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Age: </w:t>
      </w:r>
      <w:r w:rsidR="0043053A" w:rsidRPr="00C27BD9">
        <w:rPr>
          <w:rFonts w:ascii="Aptos" w:hAnsi="Aptos"/>
        </w:rPr>
        <w:t>38</w:t>
      </w:r>
    </w:p>
    <w:p w14:paraId="0A09B24B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Gender:  </w:t>
      </w:r>
    </w:p>
    <w:p w14:paraId="31099939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Male</w:t>
      </w:r>
    </w:p>
    <w:p w14:paraId="5847FF77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Female</w:t>
      </w:r>
      <w:r w:rsidRPr="00C27BD9">
        <w:rPr>
          <w:rFonts w:ascii="Aptos" w:hAnsi="Aptos"/>
        </w:rPr>
        <w:t xml:space="preserve">    </w:t>
      </w:r>
    </w:p>
    <w:p w14:paraId="5D205750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Other </w:t>
      </w:r>
    </w:p>
    <w:p w14:paraId="3CC28529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Technology proficiency (please select one):</w:t>
      </w:r>
    </w:p>
    <w:p w14:paraId="0D7B3B5B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Basic (uses the internet occasionally)</w:t>
      </w:r>
    </w:p>
    <w:p w14:paraId="4BA0D425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Intermediate (regular user of online tools)</w:t>
      </w:r>
    </w:p>
    <w:p w14:paraId="73F77138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Advanced (familiar with programming or data analysis)</w:t>
      </w:r>
    </w:p>
    <w:p w14:paraId="76BF731E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Have you used a data analysis tool before?  </w:t>
      </w:r>
    </w:p>
    <w:p w14:paraId="29B036D1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6833BF93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24494777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Test Scenario</w:t>
      </w:r>
    </w:p>
    <w:p w14:paraId="2A476AA3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You receive a JSON file containing daily data recorded by a person with Parkinson's disease.</w:t>
      </w:r>
      <w:r w:rsidRPr="00C27BD9">
        <w:rPr>
          <w:rFonts w:ascii="Aptos" w:hAnsi="Aptos"/>
        </w:rPr>
        <w:br/>
        <w:t>The data includes: Feelings, Symptoms, Activities, Medications, and Nutrition.</w:t>
      </w:r>
      <w:r w:rsidRPr="00C27BD9">
        <w:rPr>
          <w:rFonts w:ascii="Aptos" w:hAnsi="Aptos"/>
        </w:rPr>
        <w:br/>
        <w:t>Your task is to upload the file to the system, select "Parkinson's State" as the mood field, and analyze the impact of Nutrition on the Parkinson's state.</w:t>
      </w:r>
      <w:r w:rsidRPr="00C27BD9">
        <w:rPr>
          <w:rFonts w:ascii="Aptos" w:hAnsi="Aptos"/>
        </w:rPr>
        <w:br/>
        <w:t>Finally, review the insights generated by the system.</w:t>
      </w:r>
    </w:p>
    <w:p w14:paraId="10D2B0DB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7DD77987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4E5E242E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0C9EE789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  <w:r w:rsidRPr="00C27BD9">
        <w:rPr>
          <w:rFonts w:ascii="Aptos" w:eastAsiaTheme="majorEastAsia" w:hAnsi="Aptos" w:cstheme="majorBidi"/>
          <w:b/>
          <w:bCs/>
          <w:sz w:val="26"/>
          <w:szCs w:val="26"/>
        </w:rPr>
        <w:t>Post-Task Feedback</w:t>
      </w:r>
    </w:p>
    <w:p w14:paraId="472518AF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Time to complete the task: </w:t>
      </w:r>
      <w:r w:rsidR="0043053A" w:rsidRPr="00C27BD9">
        <w:rPr>
          <w:rFonts w:ascii="Aptos" w:hAnsi="Aptos"/>
          <w:u w:val="single"/>
        </w:rPr>
        <w:t>3.4</w:t>
      </w:r>
      <w:r w:rsidRPr="00C27BD9">
        <w:rPr>
          <w:rFonts w:ascii="Aptos" w:hAnsi="Aptos"/>
        </w:rPr>
        <w:t xml:space="preserve"> minutes</w:t>
      </w:r>
    </w:p>
    <w:p w14:paraId="7530C7F7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Were you able to complete the task?   </w:t>
      </w:r>
    </w:p>
    <w:p w14:paraId="6B743920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64C07E21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lastRenderedPageBreak/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47B39B6B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If not, what was difficult? ____________________</w:t>
      </w:r>
      <w:r w:rsidRPr="00C27BD9">
        <w:rPr>
          <w:rFonts w:ascii="Aptos" w:hAnsi="Aptos"/>
          <w:rtl/>
        </w:rPr>
        <w:t>__________________</w:t>
      </w:r>
      <w:r w:rsidRPr="00C27BD9">
        <w:rPr>
          <w:rFonts w:ascii="Aptos" w:hAnsi="Aptos"/>
        </w:rPr>
        <w:t>________</w:t>
      </w:r>
    </w:p>
    <w:p w14:paraId="505E3322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Did you have any questions during use?   </w:t>
      </w:r>
    </w:p>
    <w:p w14:paraId="48DC8255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Yes     </w:t>
      </w:r>
    </w:p>
    <w:p w14:paraId="4E80CEB2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No</w:t>
      </w:r>
    </w:p>
    <w:p w14:paraId="3E865802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If yes, please specify: ______________________</w:t>
      </w:r>
      <w:r w:rsidRPr="00C27BD9">
        <w:rPr>
          <w:rFonts w:ascii="Aptos" w:hAnsi="Aptos"/>
          <w:rtl/>
        </w:rPr>
        <w:t>___</w:t>
      </w:r>
      <w:r w:rsidRPr="00C27BD9">
        <w:rPr>
          <w:rFonts w:ascii="Aptos" w:hAnsi="Aptos"/>
        </w:rPr>
        <w:t>______________________</w:t>
      </w:r>
    </w:p>
    <w:p w14:paraId="42EB1A4B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What insights did you understand from the identified behavior patterns?</w:t>
      </w:r>
    </w:p>
    <w:p w14:paraId="505C99B8" w14:textId="77777777" w:rsidR="00686837" w:rsidRPr="00C27BD9" w:rsidRDefault="0043053A" w:rsidP="00686837">
      <w:pPr>
        <w:bidi w:val="0"/>
        <w:rPr>
          <w:rFonts w:ascii="Aptos" w:hAnsi="Aptos"/>
          <w:u w:val="single"/>
        </w:rPr>
      </w:pPr>
      <w:r w:rsidRPr="00C27BD9">
        <w:rPr>
          <w:rFonts w:ascii="Aptos" w:hAnsi="Aptos" w:cs="Arial"/>
          <w:u w:val="single"/>
          <w:rtl/>
        </w:rPr>
        <w:t>ראיתי שאכילת ממרח בוטנים השפיעה לטובה על מדד הפרקינסון</w:t>
      </w:r>
      <w:r w:rsidRPr="00C27BD9">
        <w:rPr>
          <w:rFonts w:ascii="Aptos" w:hAnsi="Aptos"/>
          <w:u w:val="single"/>
        </w:rPr>
        <w:t>.</w:t>
      </w:r>
      <w:r w:rsidR="00686837" w:rsidRPr="00C27BD9">
        <w:rPr>
          <w:rFonts w:ascii="Aptos" w:hAnsi="Aptos"/>
          <w:u w:val="single"/>
        </w:rPr>
        <w:br w:type="page"/>
      </w:r>
    </w:p>
    <w:p w14:paraId="0B8205F5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lastRenderedPageBreak/>
        <w:t>System Usability Scale (SUS)</w:t>
      </w:r>
    </w:p>
    <w:p w14:paraId="162B40E1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Section 1: System Evaluation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686837" w:rsidRPr="00C27BD9" w14:paraId="4141E6AC" w14:textId="77777777" w:rsidTr="00646F26">
        <w:tc>
          <w:tcPr>
            <w:tcW w:w="8638" w:type="dxa"/>
          </w:tcPr>
          <w:p w14:paraId="1464A60C" w14:textId="77777777" w:rsidR="00686837" w:rsidRPr="00C27BD9" w:rsidRDefault="00686837" w:rsidP="00646F26">
            <w:pPr>
              <w:bidi w:val="0"/>
              <w:rPr>
                <w:rFonts w:ascii="Aptos" w:hAnsi="Aptos"/>
                <w:rtl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63"/>
              <w:gridCol w:w="1256"/>
              <w:gridCol w:w="1060"/>
              <w:gridCol w:w="1060"/>
              <w:gridCol w:w="1069"/>
              <w:gridCol w:w="1172"/>
            </w:tblGrid>
            <w:tr w:rsidR="00686837" w:rsidRPr="00C27BD9" w14:paraId="464E9639" w14:textId="77777777" w:rsidTr="00646F26">
              <w:tc>
                <w:tcPr>
                  <w:tcW w:w="2547" w:type="dxa"/>
                </w:tcPr>
                <w:p w14:paraId="7442D79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43550B9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Agree</w:t>
                  </w:r>
                </w:p>
              </w:tc>
              <w:tc>
                <w:tcPr>
                  <w:tcW w:w="1134" w:type="dxa"/>
                </w:tcPr>
                <w:p w14:paraId="30AAEDA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86D2B2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7F1CD26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0FBFA5F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Disagree</w:t>
                  </w:r>
                </w:p>
              </w:tc>
            </w:tr>
            <w:tr w:rsidR="00686837" w:rsidRPr="00C27BD9" w14:paraId="1D1A3736" w14:textId="77777777" w:rsidTr="00646F26">
              <w:tc>
                <w:tcPr>
                  <w:tcW w:w="2547" w:type="dxa"/>
                </w:tcPr>
                <w:p w14:paraId="4FE5E9F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424D79B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rtl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3143BBF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0E8F0C6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3</w:t>
                  </w:r>
                </w:p>
              </w:tc>
              <w:tc>
                <w:tcPr>
                  <w:tcW w:w="1144" w:type="dxa"/>
                </w:tcPr>
                <w:p w14:paraId="20DBE08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4</w:t>
                  </w:r>
                </w:p>
              </w:tc>
              <w:tc>
                <w:tcPr>
                  <w:tcW w:w="1177" w:type="dxa"/>
                </w:tcPr>
                <w:p w14:paraId="2E41605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5</w:t>
                  </w:r>
                </w:p>
              </w:tc>
            </w:tr>
            <w:tr w:rsidR="00686837" w:rsidRPr="00C27BD9" w14:paraId="2CF8021A" w14:textId="77777777" w:rsidTr="00646F26">
              <w:tc>
                <w:tcPr>
                  <w:tcW w:w="2547" w:type="dxa"/>
                </w:tcPr>
                <w:p w14:paraId="11C4D64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I would like to use the system frequently.</w:t>
                  </w:r>
                </w:p>
              </w:tc>
              <w:tc>
                <w:tcPr>
                  <w:tcW w:w="1276" w:type="dxa"/>
                </w:tcPr>
                <w:p w14:paraId="475D3C7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EE5261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7F385D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746367F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24996D04" w14:textId="77777777" w:rsidR="00686837" w:rsidRPr="00C27BD9" w:rsidRDefault="0043053A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6837" w:rsidRPr="00C27BD9" w14:paraId="5E407704" w14:textId="77777777" w:rsidTr="00646F26">
              <w:tc>
                <w:tcPr>
                  <w:tcW w:w="2547" w:type="dxa"/>
                </w:tcPr>
                <w:p w14:paraId="41757C8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unnecessarily complex.</w:t>
                  </w:r>
                </w:p>
              </w:tc>
              <w:tc>
                <w:tcPr>
                  <w:tcW w:w="1276" w:type="dxa"/>
                </w:tcPr>
                <w:p w14:paraId="533651A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5E6757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5361ABE" w14:textId="77777777" w:rsidR="00686837" w:rsidRPr="00C27BD9" w:rsidRDefault="0043053A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44" w:type="dxa"/>
                </w:tcPr>
                <w:p w14:paraId="17ACDF2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5DFA169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4CFCE753" w14:textId="77777777" w:rsidTr="00646F26">
              <w:tc>
                <w:tcPr>
                  <w:tcW w:w="2547" w:type="dxa"/>
                </w:tcPr>
                <w:p w14:paraId="6A22B31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 system is easy to use.</w:t>
                  </w:r>
                </w:p>
              </w:tc>
              <w:tc>
                <w:tcPr>
                  <w:tcW w:w="1276" w:type="dxa"/>
                </w:tcPr>
                <w:p w14:paraId="503D3CA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84C3DC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FEA480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59DA9E8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33011E87" w14:textId="77777777" w:rsidR="00686837" w:rsidRPr="00C27BD9" w:rsidRDefault="0043053A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6837" w:rsidRPr="00C27BD9" w14:paraId="34B0E6AC" w14:textId="77777777" w:rsidTr="00646F26">
              <w:tc>
                <w:tcPr>
                  <w:tcW w:w="2547" w:type="dxa"/>
                </w:tcPr>
                <w:p w14:paraId="1D43438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the support of a technical person to use the system.</w:t>
                  </w:r>
                </w:p>
              </w:tc>
              <w:tc>
                <w:tcPr>
                  <w:tcW w:w="1276" w:type="dxa"/>
                </w:tcPr>
                <w:p w14:paraId="38826CDB" w14:textId="77777777" w:rsidR="00686837" w:rsidRPr="00C27BD9" w:rsidRDefault="0043053A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7E96ED1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F127BE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0327F9C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2FA6FFD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79D34C53" w14:textId="77777777" w:rsidTr="00646F26">
              <w:tc>
                <w:tcPr>
                  <w:tcW w:w="2547" w:type="dxa"/>
                </w:tcPr>
                <w:p w14:paraId="018E14A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that the various functions in the system are well integrated.</w:t>
                  </w:r>
                </w:p>
              </w:tc>
              <w:tc>
                <w:tcPr>
                  <w:tcW w:w="1276" w:type="dxa"/>
                </w:tcPr>
                <w:p w14:paraId="42BA042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53F528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94E912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7622C24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2E832FF3" w14:textId="77777777" w:rsidR="00686837" w:rsidRPr="00C27BD9" w:rsidRDefault="0043053A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6837" w:rsidRPr="00C27BD9" w14:paraId="4523ECC1" w14:textId="77777777" w:rsidTr="00646F26">
              <w:tc>
                <w:tcPr>
                  <w:tcW w:w="2547" w:type="dxa"/>
                </w:tcPr>
                <w:p w14:paraId="3A23FE3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there is too much inconsistency in the system.</w:t>
                  </w:r>
                </w:p>
              </w:tc>
              <w:tc>
                <w:tcPr>
                  <w:tcW w:w="1276" w:type="dxa"/>
                </w:tcPr>
                <w:p w14:paraId="11DB895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E3001B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02BF2ED7" w14:textId="77777777" w:rsidR="00686837" w:rsidRPr="00C27BD9" w:rsidRDefault="0043053A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44" w:type="dxa"/>
                </w:tcPr>
                <w:p w14:paraId="7B74A1A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446A82A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2BD0DE4D" w14:textId="77777777" w:rsidTr="00646F26">
              <w:tc>
                <w:tcPr>
                  <w:tcW w:w="2547" w:type="dxa"/>
                </w:tcPr>
                <w:p w14:paraId="0E3E940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most people would easily learn how to use the system.</w:t>
                  </w:r>
                </w:p>
              </w:tc>
              <w:tc>
                <w:tcPr>
                  <w:tcW w:w="1276" w:type="dxa"/>
                </w:tcPr>
                <w:p w14:paraId="11C1002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42F691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9DFE63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3D9052D4" w14:textId="77777777" w:rsidR="00686837" w:rsidRPr="00C27BD9" w:rsidRDefault="0043053A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77" w:type="dxa"/>
                </w:tcPr>
                <w:p w14:paraId="64C6705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34B841F0" w14:textId="77777777" w:rsidTr="00646F26">
              <w:tc>
                <w:tcPr>
                  <w:tcW w:w="2547" w:type="dxa"/>
                </w:tcPr>
                <w:p w14:paraId="06ECECE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cumbersome to use.</w:t>
                  </w:r>
                </w:p>
              </w:tc>
              <w:tc>
                <w:tcPr>
                  <w:tcW w:w="1276" w:type="dxa"/>
                </w:tcPr>
                <w:p w14:paraId="4A48B42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2342763" w14:textId="77777777" w:rsidR="00686837" w:rsidRPr="00C27BD9" w:rsidRDefault="0043053A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05D7FE6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4A47451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2B31E8A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0F73B953" w14:textId="77777777" w:rsidTr="00646F26">
              <w:tc>
                <w:tcPr>
                  <w:tcW w:w="2547" w:type="dxa"/>
                </w:tcPr>
                <w:p w14:paraId="1BC66F2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feel very confident using the system.</w:t>
                  </w:r>
                </w:p>
              </w:tc>
              <w:tc>
                <w:tcPr>
                  <w:tcW w:w="1276" w:type="dxa"/>
                </w:tcPr>
                <w:p w14:paraId="26A2F24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4354FB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C408CC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736591F2" w14:textId="77777777" w:rsidR="00686837" w:rsidRPr="00C27BD9" w:rsidRDefault="0043053A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77" w:type="dxa"/>
                </w:tcPr>
                <w:p w14:paraId="1A9CE11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674BB65E" w14:textId="77777777" w:rsidTr="00646F26">
              <w:tc>
                <w:tcPr>
                  <w:tcW w:w="2547" w:type="dxa"/>
                </w:tcPr>
                <w:p w14:paraId="65995EB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to learn a lot of things before I can get going with the system.</w:t>
                  </w:r>
                </w:p>
              </w:tc>
              <w:tc>
                <w:tcPr>
                  <w:tcW w:w="1276" w:type="dxa"/>
                </w:tcPr>
                <w:p w14:paraId="47D2BFAF" w14:textId="77777777" w:rsidR="00686837" w:rsidRPr="00C27BD9" w:rsidRDefault="0043053A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7B10816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3421F2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5AB2961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1035495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</w:tbl>
          <w:p w14:paraId="5EA02896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</w:tr>
      <w:tr w:rsidR="00686837" w:rsidRPr="00C27BD9" w14:paraId="30956186" w14:textId="77777777" w:rsidTr="00646F26">
        <w:tc>
          <w:tcPr>
            <w:tcW w:w="8638" w:type="dxa"/>
          </w:tcPr>
          <w:p w14:paraId="183B28B5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</w:tr>
    </w:tbl>
    <w:p w14:paraId="26937C04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</w:rPr>
      </w:pPr>
      <w:r w:rsidRPr="00C27BD9">
        <w:rPr>
          <w:rFonts w:ascii="Aptos" w:hAnsi="Aptos"/>
        </w:rPr>
        <w:br w:type="page"/>
      </w:r>
    </w:p>
    <w:p w14:paraId="03096CDD" w14:textId="77777777" w:rsidR="00686837" w:rsidRPr="00C27BD9" w:rsidRDefault="00686837" w:rsidP="00686837">
      <w:pPr>
        <w:pStyle w:val="2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lastRenderedPageBreak/>
        <w:t>Section 2: Understanding of Identified Behavior Patterns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5"/>
        <w:gridCol w:w="1268"/>
        <w:gridCol w:w="1106"/>
        <w:gridCol w:w="1106"/>
        <w:gridCol w:w="1116"/>
        <w:gridCol w:w="1175"/>
      </w:tblGrid>
      <w:tr w:rsidR="00686837" w:rsidRPr="00C27BD9" w14:paraId="0251DEC3" w14:textId="77777777" w:rsidTr="00646F26">
        <w:tc>
          <w:tcPr>
            <w:tcW w:w="2547" w:type="dxa"/>
          </w:tcPr>
          <w:p w14:paraId="1BA211BC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338F1CA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Agree</w:t>
            </w:r>
          </w:p>
        </w:tc>
        <w:tc>
          <w:tcPr>
            <w:tcW w:w="1134" w:type="dxa"/>
          </w:tcPr>
          <w:p w14:paraId="144B553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90FEB74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62C892E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43B7EED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Disagree</w:t>
            </w:r>
          </w:p>
        </w:tc>
      </w:tr>
      <w:tr w:rsidR="00686837" w:rsidRPr="00C27BD9" w14:paraId="204AEC0B" w14:textId="77777777" w:rsidTr="00646F26">
        <w:tc>
          <w:tcPr>
            <w:tcW w:w="2547" w:type="dxa"/>
          </w:tcPr>
          <w:p w14:paraId="19DB849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157AF6C5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1</w:t>
            </w:r>
          </w:p>
        </w:tc>
        <w:tc>
          <w:tcPr>
            <w:tcW w:w="1134" w:type="dxa"/>
          </w:tcPr>
          <w:p w14:paraId="2959A07C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2</w:t>
            </w:r>
          </w:p>
        </w:tc>
        <w:tc>
          <w:tcPr>
            <w:tcW w:w="1134" w:type="dxa"/>
          </w:tcPr>
          <w:p w14:paraId="6E6E825F" w14:textId="77777777" w:rsidR="00686837" w:rsidRPr="00C27BD9" w:rsidRDefault="00686837" w:rsidP="00646F26">
            <w:pPr>
              <w:bidi w:val="0"/>
              <w:rPr>
                <w:rFonts w:ascii="Aptos" w:hAnsi="Aptos"/>
                <w:rtl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3</w:t>
            </w:r>
          </w:p>
        </w:tc>
        <w:tc>
          <w:tcPr>
            <w:tcW w:w="1144" w:type="dxa"/>
          </w:tcPr>
          <w:p w14:paraId="208C61BD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4</w:t>
            </w:r>
          </w:p>
        </w:tc>
        <w:tc>
          <w:tcPr>
            <w:tcW w:w="1177" w:type="dxa"/>
          </w:tcPr>
          <w:p w14:paraId="448E4070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5</w:t>
            </w:r>
          </w:p>
        </w:tc>
      </w:tr>
      <w:tr w:rsidR="00686837" w:rsidRPr="00C27BD9" w14:paraId="3B4334B7" w14:textId="77777777" w:rsidTr="00646F26">
        <w:tc>
          <w:tcPr>
            <w:tcW w:w="2547" w:type="dxa"/>
          </w:tcPr>
          <w:p w14:paraId="754E364A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think that the identified behavior patterns are helpful and informative.</w:t>
            </w:r>
          </w:p>
        </w:tc>
        <w:tc>
          <w:tcPr>
            <w:tcW w:w="1276" w:type="dxa"/>
          </w:tcPr>
          <w:p w14:paraId="54859BFC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4BDE9FD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4C667C7" w14:textId="77777777" w:rsidR="00686837" w:rsidRPr="00C27BD9" w:rsidRDefault="0043053A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44" w:type="dxa"/>
          </w:tcPr>
          <w:p w14:paraId="6A88011A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7E9F2B0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36EE9C9C" w14:textId="77777777" w:rsidTr="00646F26">
        <w:tc>
          <w:tcPr>
            <w:tcW w:w="2547" w:type="dxa"/>
          </w:tcPr>
          <w:p w14:paraId="1C4A23BA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The identified behavior patterns are clear and understandable.</w:t>
            </w:r>
          </w:p>
        </w:tc>
        <w:tc>
          <w:tcPr>
            <w:tcW w:w="1276" w:type="dxa"/>
          </w:tcPr>
          <w:p w14:paraId="634968D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1247EAE2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6C0A8D5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6BDDD12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37AE5B3A" w14:textId="77777777" w:rsidR="00686837" w:rsidRPr="00C27BD9" w:rsidRDefault="0043053A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686837" w:rsidRPr="00C27BD9" w14:paraId="15CD994C" w14:textId="77777777" w:rsidTr="00646F26">
        <w:tc>
          <w:tcPr>
            <w:tcW w:w="2547" w:type="dxa"/>
          </w:tcPr>
          <w:p w14:paraId="7AFACCA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often feel frustrated when trying to understand the behavior patterns.</w:t>
            </w:r>
          </w:p>
        </w:tc>
        <w:tc>
          <w:tcPr>
            <w:tcW w:w="1276" w:type="dxa"/>
          </w:tcPr>
          <w:p w14:paraId="028A4DE2" w14:textId="77777777" w:rsidR="00686837" w:rsidRPr="00C27BD9" w:rsidRDefault="0043053A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34" w:type="dxa"/>
          </w:tcPr>
          <w:p w14:paraId="0EDA8C8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714DDE1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534D773D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5DE42E35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299141B5" w14:textId="77777777" w:rsidTr="00646F26">
        <w:tc>
          <w:tcPr>
            <w:tcW w:w="2547" w:type="dxa"/>
          </w:tcPr>
          <w:p w14:paraId="0B7EBD9F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Understanding the identified behavior patterns requires considerable mental effort</w:t>
            </w:r>
          </w:p>
        </w:tc>
        <w:tc>
          <w:tcPr>
            <w:tcW w:w="1276" w:type="dxa"/>
          </w:tcPr>
          <w:p w14:paraId="183D3B6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001CB291" w14:textId="77777777" w:rsidR="00686837" w:rsidRPr="00C27BD9" w:rsidRDefault="0043053A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34" w:type="dxa"/>
          </w:tcPr>
          <w:p w14:paraId="67FB177A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26C08302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426EA3DE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77936FF5" w14:textId="77777777" w:rsidTr="00646F26">
        <w:tc>
          <w:tcPr>
            <w:tcW w:w="2547" w:type="dxa"/>
          </w:tcPr>
          <w:p w14:paraId="44929039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I think that the behavior pattern identification is effective in helping me understand the data</w:t>
            </w:r>
          </w:p>
        </w:tc>
        <w:tc>
          <w:tcPr>
            <w:tcW w:w="1276" w:type="dxa"/>
          </w:tcPr>
          <w:p w14:paraId="45B3C1E2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1C21D984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59A24B55" w14:textId="77777777" w:rsidR="00686837" w:rsidRPr="00C27BD9" w:rsidRDefault="0043053A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44" w:type="dxa"/>
          </w:tcPr>
          <w:p w14:paraId="4230E66D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6904C8AC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7B4227D0" w14:textId="77777777" w:rsidTr="00646F26">
        <w:tc>
          <w:tcPr>
            <w:tcW w:w="2547" w:type="dxa"/>
          </w:tcPr>
          <w:p w14:paraId="6E3B056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imagine that most people would easily understand the identified behavior patterns.</w:t>
            </w:r>
          </w:p>
        </w:tc>
        <w:tc>
          <w:tcPr>
            <w:tcW w:w="1276" w:type="dxa"/>
          </w:tcPr>
          <w:p w14:paraId="694B6D46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0DAC186F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1E32136C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021FD973" w14:textId="77777777" w:rsidR="00686837" w:rsidRPr="00C27BD9" w:rsidRDefault="0043053A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77" w:type="dxa"/>
          </w:tcPr>
          <w:p w14:paraId="1AE5C1A2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45363E80" w14:textId="77777777" w:rsidTr="00646F26">
        <w:tc>
          <w:tcPr>
            <w:tcW w:w="25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9"/>
            </w:tblGrid>
            <w:tr w:rsidR="00686837" w:rsidRPr="00C27BD9" w14:paraId="3B935A25" w14:textId="77777777" w:rsidTr="00646F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FE3DBD" w14:textId="77777777" w:rsidR="00686837" w:rsidRPr="00C27BD9" w:rsidRDefault="00686837" w:rsidP="00646F26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  <w:r w:rsidRPr="00C27BD9"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  <w:t>The color system (green = positive, red = negative, black = neutral) helped me understand the effects of different behaviors.</w:t>
                  </w:r>
                </w:p>
              </w:tc>
            </w:tr>
          </w:tbl>
          <w:p w14:paraId="1EF61928" w14:textId="77777777" w:rsidR="00686837" w:rsidRPr="00C27BD9" w:rsidRDefault="00686837" w:rsidP="00646F26">
            <w:pPr>
              <w:bidi w:val="0"/>
              <w:rPr>
                <w:rFonts w:ascii="Aptos" w:hAnsi="Aptos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6837" w:rsidRPr="00C27BD9" w14:paraId="5FD553AC" w14:textId="77777777" w:rsidTr="00646F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2FD398" w14:textId="77777777" w:rsidR="00686837" w:rsidRPr="00C27BD9" w:rsidRDefault="00686837" w:rsidP="00646F26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</w:p>
              </w:tc>
            </w:tr>
          </w:tbl>
          <w:p w14:paraId="15F7C514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276" w:type="dxa"/>
          </w:tcPr>
          <w:p w14:paraId="5D5050B4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6D34EB52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22349224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44" w:type="dxa"/>
          </w:tcPr>
          <w:p w14:paraId="55D7318A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77" w:type="dxa"/>
          </w:tcPr>
          <w:p w14:paraId="3B945965" w14:textId="77777777" w:rsidR="00686837" w:rsidRPr="00C27BD9" w:rsidRDefault="0043053A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</w:tbl>
    <w:p w14:paraId="4D0880ED" w14:textId="77777777" w:rsidR="00686837" w:rsidRPr="00C27BD9" w:rsidRDefault="00686837" w:rsidP="00686837">
      <w:pPr>
        <w:bidi w:val="0"/>
        <w:jc w:val="both"/>
        <w:rPr>
          <w:rFonts w:ascii="Aptos" w:hAnsi="Aptos"/>
          <w:b/>
          <w:bCs/>
          <w:sz w:val="32"/>
          <w:szCs w:val="32"/>
        </w:rPr>
      </w:pPr>
    </w:p>
    <w:p w14:paraId="5A46E86D" w14:textId="77777777" w:rsidR="00E61581" w:rsidRPr="00C27BD9" w:rsidRDefault="00E61581">
      <w:pPr>
        <w:rPr>
          <w:rFonts w:ascii="Aptos" w:hAnsi="Aptos"/>
          <w:rtl/>
        </w:rPr>
      </w:pPr>
    </w:p>
    <w:p w14:paraId="6D4F7FC0" w14:textId="77777777" w:rsidR="00686837" w:rsidRPr="00C27BD9" w:rsidRDefault="00686837">
      <w:pPr>
        <w:rPr>
          <w:rFonts w:ascii="Aptos" w:hAnsi="Aptos"/>
          <w:rtl/>
        </w:rPr>
      </w:pPr>
    </w:p>
    <w:p w14:paraId="1DE4E702" w14:textId="77777777" w:rsidR="00686837" w:rsidRPr="00C27BD9" w:rsidRDefault="00686837" w:rsidP="00686837">
      <w:pPr>
        <w:pStyle w:val="1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System Usability Scale (SUS) – Parkinson's Pattern Identifying</w:t>
      </w:r>
    </w:p>
    <w:p w14:paraId="717EEDBF" w14:textId="77777777" w:rsidR="00686837" w:rsidRPr="00C27BD9" w:rsidDel="00EB38ED" w:rsidRDefault="00686837" w:rsidP="00686837">
      <w:pPr>
        <w:bidi w:val="0"/>
        <w:rPr>
          <w:del w:id="7" w:author="אביטל שולנר" w:date="2025-06-23T20:34:00Z"/>
          <w:rFonts w:ascii="Aptos" w:hAnsi="Aptos"/>
        </w:rPr>
      </w:pPr>
    </w:p>
    <w:p w14:paraId="2D73B72B" w14:textId="77777777" w:rsidR="00686837" w:rsidRPr="00C27BD9" w:rsidRDefault="00686837" w:rsidP="00686837">
      <w:pPr>
        <w:bidi w:val="0"/>
        <w:rPr>
          <w:rFonts w:ascii="Aptos" w:hAnsi="Aptos"/>
          <w:b/>
          <w:bCs/>
        </w:rPr>
      </w:pPr>
      <w:r w:rsidRPr="00C27BD9">
        <w:rPr>
          <w:rFonts w:ascii="Aptos" w:hAnsi="Aptos"/>
          <w:b/>
          <w:bCs/>
        </w:rPr>
        <w:t>Participant’s Information:</w:t>
      </w:r>
    </w:p>
    <w:p w14:paraId="4B46ACFC" w14:textId="77777777" w:rsidR="00686837" w:rsidRPr="00C27BD9" w:rsidRDefault="00686837" w:rsidP="00686837">
      <w:pPr>
        <w:bidi w:val="0"/>
        <w:rPr>
          <w:rFonts w:ascii="Aptos" w:hAnsi="Aptos"/>
          <w:rtl/>
        </w:rPr>
      </w:pPr>
      <w:r w:rsidRPr="00C27BD9">
        <w:rPr>
          <w:rFonts w:ascii="Aptos" w:hAnsi="Aptos"/>
        </w:rPr>
        <w:t xml:space="preserve">Name (optional): </w:t>
      </w:r>
      <w:r w:rsidR="00E70BB1" w:rsidRPr="00C27BD9">
        <w:rPr>
          <w:rFonts w:ascii="Aptos" w:hAnsi="Aptos"/>
          <w:rtl/>
        </w:rPr>
        <w:t>נועה</w:t>
      </w:r>
    </w:p>
    <w:p w14:paraId="71671A82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Age: </w:t>
      </w:r>
      <w:r w:rsidR="00E70BB1" w:rsidRPr="00C27BD9">
        <w:rPr>
          <w:rFonts w:ascii="Aptos" w:hAnsi="Aptos"/>
          <w:u w:val="single"/>
        </w:rPr>
        <w:t>30</w:t>
      </w:r>
    </w:p>
    <w:p w14:paraId="1B70DAB3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Gender:  </w:t>
      </w:r>
    </w:p>
    <w:p w14:paraId="5382C70A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Male</w:t>
      </w:r>
    </w:p>
    <w:p w14:paraId="5B1AA572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Female</w:t>
      </w:r>
      <w:r w:rsidRPr="00C27BD9">
        <w:rPr>
          <w:rFonts w:ascii="Aptos" w:hAnsi="Aptos"/>
        </w:rPr>
        <w:t xml:space="preserve">    </w:t>
      </w:r>
    </w:p>
    <w:p w14:paraId="2849E5F3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Other </w:t>
      </w:r>
    </w:p>
    <w:p w14:paraId="36076575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Technology proficiency (please select one):</w:t>
      </w:r>
    </w:p>
    <w:p w14:paraId="54CC0C99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Basic (uses the internet occasionally)</w:t>
      </w:r>
    </w:p>
    <w:p w14:paraId="330C3448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Intermediate (regular user of online tools)</w:t>
      </w:r>
    </w:p>
    <w:p w14:paraId="763E7ACE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Advanced (familiar with programming or data analysis)</w:t>
      </w:r>
    </w:p>
    <w:p w14:paraId="55FA2A12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Have you used a data analysis tool before?  </w:t>
      </w:r>
    </w:p>
    <w:p w14:paraId="792CCA7B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Yes     </w:t>
      </w:r>
    </w:p>
    <w:p w14:paraId="4660B7A3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No</w:t>
      </w:r>
    </w:p>
    <w:p w14:paraId="0771B1E0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Test Scenario</w:t>
      </w:r>
    </w:p>
    <w:p w14:paraId="2FC180B2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You receive a JSON file containing daily data recorded by a person with Parkinson's disease.</w:t>
      </w:r>
      <w:r w:rsidRPr="00C27BD9">
        <w:rPr>
          <w:rFonts w:ascii="Aptos" w:hAnsi="Aptos"/>
        </w:rPr>
        <w:br/>
        <w:t>The data includes: Feelings, Symptoms, Activities, Medications, and Nutrition.</w:t>
      </w:r>
      <w:r w:rsidRPr="00C27BD9">
        <w:rPr>
          <w:rFonts w:ascii="Aptos" w:hAnsi="Aptos"/>
        </w:rPr>
        <w:br/>
        <w:t>Your task is to upload the file to the system, select "Parkinson's State" as the mood field, and analyze the impact of Nutrition on the Parkinson's state.</w:t>
      </w:r>
      <w:r w:rsidRPr="00C27BD9">
        <w:rPr>
          <w:rFonts w:ascii="Aptos" w:hAnsi="Aptos"/>
        </w:rPr>
        <w:br/>
        <w:t>Finally, review the insights generated by the system.</w:t>
      </w:r>
    </w:p>
    <w:p w14:paraId="2D72E77C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2C274A14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7A51A66C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296A702D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  <w:r w:rsidRPr="00C27BD9">
        <w:rPr>
          <w:rFonts w:ascii="Aptos" w:eastAsiaTheme="majorEastAsia" w:hAnsi="Aptos" w:cstheme="majorBidi"/>
          <w:b/>
          <w:bCs/>
          <w:sz w:val="26"/>
          <w:szCs w:val="26"/>
        </w:rPr>
        <w:t>Post-Task Feedback</w:t>
      </w:r>
    </w:p>
    <w:p w14:paraId="735E3A66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Time to complete the task: </w:t>
      </w:r>
      <w:r w:rsidR="00E70BB1" w:rsidRPr="00C27BD9">
        <w:rPr>
          <w:rFonts w:ascii="Aptos" w:hAnsi="Aptos"/>
          <w:u w:val="single"/>
        </w:rPr>
        <w:t>3.5</w:t>
      </w:r>
      <w:r w:rsidRPr="00C27BD9">
        <w:rPr>
          <w:rFonts w:ascii="Aptos" w:hAnsi="Aptos"/>
        </w:rPr>
        <w:t xml:space="preserve"> minutes</w:t>
      </w:r>
    </w:p>
    <w:p w14:paraId="00F342E9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lastRenderedPageBreak/>
        <w:t xml:space="preserve">Were you able to complete the task?   </w:t>
      </w:r>
    </w:p>
    <w:p w14:paraId="0F5A8ED5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20263EF9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764AA145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If not, what was difficult? ____________________</w:t>
      </w:r>
      <w:r w:rsidRPr="00C27BD9">
        <w:rPr>
          <w:rFonts w:ascii="Aptos" w:hAnsi="Aptos"/>
          <w:rtl/>
        </w:rPr>
        <w:t>__________________</w:t>
      </w:r>
      <w:r w:rsidRPr="00C27BD9">
        <w:rPr>
          <w:rFonts w:ascii="Aptos" w:hAnsi="Aptos"/>
        </w:rPr>
        <w:t>________</w:t>
      </w:r>
    </w:p>
    <w:p w14:paraId="2819CF36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Did you have any questions during use?   </w:t>
      </w:r>
    </w:p>
    <w:p w14:paraId="012F2582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Yes     </w:t>
      </w:r>
    </w:p>
    <w:p w14:paraId="08BEAC5E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No</w:t>
      </w:r>
    </w:p>
    <w:p w14:paraId="15E75836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If yes, please specify: ______________________</w:t>
      </w:r>
      <w:r w:rsidRPr="00C27BD9">
        <w:rPr>
          <w:rFonts w:ascii="Aptos" w:hAnsi="Aptos"/>
          <w:rtl/>
        </w:rPr>
        <w:t>___</w:t>
      </w:r>
      <w:r w:rsidRPr="00C27BD9">
        <w:rPr>
          <w:rFonts w:ascii="Aptos" w:hAnsi="Aptos"/>
        </w:rPr>
        <w:t>______________________</w:t>
      </w:r>
    </w:p>
    <w:p w14:paraId="672FC839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What insights did you understand from the identified behavior patterns?</w:t>
      </w:r>
    </w:p>
    <w:p w14:paraId="2F212888" w14:textId="77777777" w:rsidR="00686837" w:rsidRPr="00C27BD9" w:rsidRDefault="00E70BB1" w:rsidP="00686837">
      <w:pPr>
        <w:bidi w:val="0"/>
        <w:rPr>
          <w:rFonts w:ascii="Aptos" w:hAnsi="Aptos"/>
          <w:u w:val="single"/>
        </w:rPr>
      </w:pPr>
      <w:r w:rsidRPr="00C27BD9">
        <w:rPr>
          <w:rFonts w:ascii="Aptos" w:hAnsi="Aptos" w:cs="Arial"/>
          <w:u w:val="single"/>
          <w:rtl/>
        </w:rPr>
        <w:t>מזונות מסוימים כמו קפה אספרסו או שקדים טבעיים מחמירים את המצב</w:t>
      </w:r>
      <w:r w:rsidRPr="00C27BD9">
        <w:rPr>
          <w:rFonts w:ascii="Aptos" w:hAnsi="Aptos"/>
          <w:u w:val="single"/>
        </w:rPr>
        <w:t xml:space="preserve">. </w:t>
      </w:r>
      <w:r w:rsidR="00686837" w:rsidRPr="00C27BD9">
        <w:rPr>
          <w:rFonts w:ascii="Aptos" w:hAnsi="Aptos"/>
          <w:u w:val="single"/>
        </w:rPr>
        <w:br w:type="page"/>
      </w:r>
    </w:p>
    <w:p w14:paraId="261CC844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lastRenderedPageBreak/>
        <w:t>System Usability Scale (SUS)</w:t>
      </w:r>
    </w:p>
    <w:p w14:paraId="393BB0E5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Section 1: System Evaluation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686837" w:rsidRPr="00C27BD9" w14:paraId="591E2929" w14:textId="77777777" w:rsidTr="00646F26">
        <w:tc>
          <w:tcPr>
            <w:tcW w:w="8638" w:type="dxa"/>
          </w:tcPr>
          <w:p w14:paraId="41FE1303" w14:textId="77777777" w:rsidR="00686837" w:rsidRPr="00C27BD9" w:rsidRDefault="00686837" w:rsidP="00646F26">
            <w:pPr>
              <w:bidi w:val="0"/>
              <w:rPr>
                <w:rFonts w:ascii="Aptos" w:hAnsi="Aptos"/>
                <w:rtl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63"/>
              <w:gridCol w:w="1256"/>
              <w:gridCol w:w="1060"/>
              <w:gridCol w:w="1060"/>
              <w:gridCol w:w="1069"/>
              <w:gridCol w:w="1172"/>
            </w:tblGrid>
            <w:tr w:rsidR="00686837" w:rsidRPr="00C27BD9" w14:paraId="0C255063" w14:textId="77777777" w:rsidTr="00646F26">
              <w:tc>
                <w:tcPr>
                  <w:tcW w:w="2547" w:type="dxa"/>
                </w:tcPr>
                <w:p w14:paraId="4B2C416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7BD66BD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Agree</w:t>
                  </w:r>
                </w:p>
              </w:tc>
              <w:tc>
                <w:tcPr>
                  <w:tcW w:w="1134" w:type="dxa"/>
                </w:tcPr>
                <w:p w14:paraId="6BF47D0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D6E93D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3629C45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7B5F254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Disagree</w:t>
                  </w:r>
                </w:p>
              </w:tc>
            </w:tr>
            <w:tr w:rsidR="00686837" w:rsidRPr="00C27BD9" w14:paraId="0A75C121" w14:textId="77777777" w:rsidTr="00646F26">
              <w:tc>
                <w:tcPr>
                  <w:tcW w:w="2547" w:type="dxa"/>
                </w:tcPr>
                <w:p w14:paraId="0E899FB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50C1CAD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3590326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77EAD3D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3</w:t>
                  </w:r>
                </w:p>
              </w:tc>
              <w:tc>
                <w:tcPr>
                  <w:tcW w:w="1144" w:type="dxa"/>
                </w:tcPr>
                <w:p w14:paraId="06CDB5F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4</w:t>
                  </w:r>
                </w:p>
              </w:tc>
              <w:tc>
                <w:tcPr>
                  <w:tcW w:w="1177" w:type="dxa"/>
                </w:tcPr>
                <w:p w14:paraId="1CC9F2D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5</w:t>
                  </w:r>
                </w:p>
              </w:tc>
            </w:tr>
            <w:tr w:rsidR="00686837" w:rsidRPr="00C27BD9" w14:paraId="2E4F257E" w14:textId="77777777" w:rsidTr="00646F26">
              <w:tc>
                <w:tcPr>
                  <w:tcW w:w="2547" w:type="dxa"/>
                </w:tcPr>
                <w:p w14:paraId="627ECA1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I would like to use the system frequently.</w:t>
                  </w:r>
                </w:p>
              </w:tc>
              <w:tc>
                <w:tcPr>
                  <w:tcW w:w="1276" w:type="dxa"/>
                </w:tcPr>
                <w:p w14:paraId="351C53B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AC4482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710F49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6084C27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602609B4" w14:textId="77777777" w:rsidR="00686837" w:rsidRPr="00C27BD9" w:rsidRDefault="00E70BB1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6837" w:rsidRPr="00C27BD9" w14:paraId="053DEEA4" w14:textId="77777777" w:rsidTr="00646F26">
              <w:tc>
                <w:tcPr>
                  <w:tcW w:w="2547" w:type="dxa"/>
                </w:tcPr>
                <w:p w14:paraId="2D5E2A3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unnecessarily complex.</w:t>
                  </w:r>
                </w:p>
              </w:tc>
              <w:tc>
                <w:tcPr>
                  <w:tcW w:w="1276" w:type="dxa"/>
                </w:tcPr>
                <w:p w14:paraId="108658D9" w14:textId="77777777" w:rsidR="00686837" w:rsidRPr="00C27BD9" w:rsidRDefault="00E70BB1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0D0B40A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03BBBC2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542EFA1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293C315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29457AEF" w14:textId="77777777" w:rsidTr="00646F26">
              <w:tc>
                <w:tcPr>
                  <w:tcW w:w="2547" w:type="dxa"/>
                </w:tcPr>
                <w:p w14:paraId="33F8ABB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 system is easy to use.</w:t>
                  </w:r>
                </w:p>
              </w:tc>
              <w:tc>
                <w:tcPr>
                  <w:tcW w:w="1276" w:type="dxa"/>
                </w:tcPr>
                <w:p w14:paraId="65E191A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99CC620" w14:textId="77777777" w:rsidR="00686837" w:rsidRPr="00C27BD9" w:rsidRDefault="00E70BB1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2E697E0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2014F2E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5EB6E39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62C805FB" w14:textId="77777777" w:rsidTr="00646F26">
              <w:tc>
                <w:tcPr>
                  <w:tcW w:w="2547" w:type="dxa"/>
                </w:tcPr>
                <w:p w14:paraId="6989F85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the support of a technical person to use the system.</w:t>
                  </w:r>
                </w:p>
              </w:tc>
              <w:tc>
                <w:tcPr>
                  <w:tcW w:w="1276" w:type="dxa"/>
                </w:tcPr>
                <w:p w14:paraId="6D081EE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B9772B1" w14:textId="77777777" w:rsidR="00686837" w:rsidRPr="00C27BD9" w:rsidRDefault="00E70BB1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2C17CF3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2876100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5451D79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4B03DACB" w14:textId="77777777" w:rsidTr="00646F26">
              <w:tc>
                <w:tcPr>
                  <w:tcW w:w="2547" w:type="dxa"/>
                </w:tcPr>
                <w:p w14:paraId="2E9A576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that the various functions in the system are well integrated.</w:t>
                  </w:r>
                </w:p>
              </w:tc>
              <w:tc>
                <w:tcPr>
                  <w:tcW w:w="1276" w:type="dxa"/>
                </w:tcPr>
                <w:p w14:paraId="7217255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D00532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0838D7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21D5BC0F" w14:textId="77777777" w:rsidR="00686837" w:rsidRPr="00C27BD9" w:rsidRDefault="00E70BB1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77" w:type="dxa"/>
                </w:tcPr>
                <w:p w14:paraId="1F9C520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5F84C0F1" w14:textId="77777777" w:rsidTr="00646F26">
              <w:tc>
                <w:tcPr>
                  <w:tcW w:w="2547" w:type="dxa"/>
                </w:tcPr>
                <w:p w14:paraId="6DED681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there is too much inconsistency in the system.</w:t>
                  </w:r>
                </w:p>
              </w:tc>
              <w:tc>
                <w:tcPr>
                  <w:tcW w:w="1276" w:type="dxa"/>
                </w:tcPr>
                <w:p w14:paraId="47BE81EF" w14:textId="77777777" w:rsidR="00686837" w:rsidRPr="00C27BD9" w:rsidRDefault="00E70BB1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728B905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F2DC76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4A488ED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5C9BC94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1AD363C0" w14:textId="77777777" w:rsidTr="00646F26">
              <w:tc>
                <w:tcPr>
                  <w:tcW w:w="2547" w:type="dxa"/>
                </w:tcPr>
                <w:p w14:paraId="02EAC0D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most people would easily learn how to use the system.</w:t>
                  </w:r>
                </w:p>
              </w:tc>
              <w:tc>
                <w:tcPr>
                  <w:tcW w:w="1276" w:type="dxa"/>
                </w:tcPr>
                <w:p w14:paraId="02F478B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7C77C9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B04811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36D98E3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53310681" w14:textId="77777777" w:rsidR="00686837" w:rsidRPr="00C27BD9" w:rsidRDefault="00E70BB1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6837" w:rsidRPr="00C27BD9" w14:paraId="04A3D2F2" w14:textId="77777777" w:rsidTr="00646F26">
              <w:tc>
                <w:tcPr>
                  <w:tcW w:w="2547" w:type="dxa"/>
                </w:tcPr>
                <w:p w14:paraId="3AA66AE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cumbersome to use.</w:t>
                  </w:r>
                </w:p>
              </w:tc>
              <w:tc>
                <w:tcPr>
                  <w:tcW w:w="1276" w:type="dxa"/>
                </w:tcPr>
                <w:p w14:paraId="1D601BE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0B1C1E2E" w14:textId="77777777" w:rsidR="00686837" w:rsidRPr="00C27BD9" w:rsidRDefault="00E70BB1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50BE7E5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370188D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50EBE45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57734E89" w14:textId="77777777" w:rsidTr="00646F26">
              <w:tc>
                <w:tcPr>
                  <w:tcW w:w="2547" w:type="dxa"/>
                </w:tcPr>
                <w:p w14:paraId="1BE052A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feel very confident using the system.</w:t>
                  </w:r>
                </w:p>
              </w:tc>
              <w:tc>
                <w:tcPr>
                  <w:tcW w:w="1276" w:type="dxa"/>
                </w:tcPr>
                <w:p w14:paraId="07CE8D4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A0DDB3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0A0B13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4FBA6C35" w14:textId="77777777" w:rsidR="00686837" w:rsidRPr="00C27BD9" w:rsidRDefault="00E70BB1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77" w:type="dxa"/>
                </w:tcPr>
                <w:p w14:paraId="3DD60B1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58D5E52C" w14:textId="77777777" w:rsidTr="00646F26">
              <w:tc>
                <w:tcPr>
                  <w:tcW w:w="2547" w:type="dxa"/>
                </w:tcPr>
                <w:p w14:paraId="7D98C2E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to learn a lot of things before I can get going with the system.</w:t>
                  </w:r>
                </w:p>
              </w:tc>
              <w:tc>
                <w:tcPr>
                  <w:tcW w:w="1276" w:type="dxa"/>
                </w:tcPr>
                <w:p w14:paraId="687AB9D0" w14:textId="77777777" w:rsidR="00686837" w:rsidRPr="00C27BD9" w:rsidRDefault="00E70BB1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473757E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134E02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54876BA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6A3A478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</w:tbl>
          <w:p w14:paraId="20C5A380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</w:tr>
      <w:tr w:rsidR="00686837" w:rsidRPr="00C27BD9" w14:paraId="16D6138D" w14:textId="77777777" w:rsidTr="00646F26">
        <w:tc>
          <w:tcPr>
            <w:tcW w:w="8638" w:type="dxa"/>
          </w:tcPr>
          <w:p w14:paraId="751DE48E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</w:tr>
    </w:tbl>
    <w:p w14:paraId="21EBE060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</w:rPr>
      </w:pPr>
      <w:r w:rsidRPr="00C27BD9">
        <w:rPr>
          <w:rFonts w:ascii="Aptos" w:hAnsi="Aptos"/>
        </w:rPr>
        <w:br w:type="page"/>
      </w:r>
    </w:p>
    <w:p w14:paraId="710B8A21" w14:textId="77777777" w:rsidR="00686837" w:rsidRPr="00C27BD9" w:rsidRDefault="00686837" w:rsidP="00686837">
      <w:pPr>
        <w:pStyle w:val="2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lastRenderedPageBreak/>
        <w:t>Section 2: Understanding of Identified Behavior Patterns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5"/>
        <w:gridCol w:w="1268"/>
        <w:gridCol w:w="1106"/>
        <w:gridCol w:w="1106"/>
        <w:gridCol w:w="1116"/>
        <w:gridCol w:w="1175"/>
      </w:tblGrid>
      <w:tr w:rsidR="00686837" w:rsidRPr="00C27BD9" w14:paraId="395D8260" w14:textId="77777777" w:rsidTr="00646F26">
        <w:tc>
          <w:tcPr>
            <w:tcW w:w="2547" w:type="dxa"/>
          </w:tcPr>
          <w:p w14:paraId="62BF0A3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55F81ED2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Agree</w:t>
            </w:r>
          </w:p>
        </w:tc>
        <w:tc>
          <w:tcPr>
            <w:tcW w:w="1134" w:type="dxa"/>
          </w:tcPr>
          <w:p w14:paraId="2AC350A2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1F9115F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6B1C3E0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35848E8D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Disagree</w:t>
            </w:r>
          </w:p>
        </w:tc>
      </w:tr>
      <w:tr w:rsidR="00686837" w:rsidRPr="00C27BD9" w14:paraId="0E609ECB" w14:textId="77777777" w:rsidTr="00646F26">
        <w:tc>
          <w:tcPr>
            <w:tcW w:w="2547" w:type="dxa"/>
          </w:tcPr>
          <w:p w14:paraId="535F7DD5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116B2FDF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1</w:t>
            </w:r>
          </w:p>
        </w:tc>
        <w:tc>
          <w:tcPr>
            <w:tcW w:w="1134" w:type="dxa"/>
          </w:tcPr>
          <w:p w14:paraId="5818292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2</w:t>
            </w:r>
          </w:p>
        </w:tc>
        <w:tc>
          <w:tcPr>
            <w:tcW w:w="1134" w:type="dxa"/>
          </w:tcPr>
          <w:p w14:paraId="31F04870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3</w:t>
            </w:r>
          </w:p>
        </w:tc>
        <w:tc>
          <w:tcPr>
            <w:tcW w:w="1144" w:type="dxa"/>
          </w:tcPr>
          <w:p w14:paraId="6A17C72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4</w:t>
            </w:r>
          </w:p>
        </w:tc>
        <w:tc>
          <w:tcPr>
            <w:tcW w:w="1177" w:type="dxa"/>
          </w:tcPr>
          <w:p w14:paraId="2D40148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5</w:t>
            </w:r>
          </w:p>
        </w:tc>
      </w:tr>
      <w:tr w:rsidR="00686837" w:rsidRPr="00C27BD9" w14:paraId="76666F33" w14:textId="77777777" w:rsidTr="00646F26">
        <w:tc>
          <w:tcPr>
            <w:tcW w:w="2547" w:type="dxa"/>
          </w:tcPr>
          <w:p w14:paraId="2BB88F1D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think that the identified behavior patterns are helpful and informative.</w:t>
            </w:r>
          </w:p>
        </w:tc>
        <w:tc>
          <w:tcPr>
            <w:tcW w:w="1276" w:type="dxa"/>
          </w:tcPr>
          <w:p w14:paraId="62571C4E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42E5D532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0630B87C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16220DF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337DA66D" w14:textId="77777777" w:rsidR="00686837" w:rsidRPr="00C27BD9" w:rsidRDefault="00E70BB1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686837" w:rsidRPr="00C27BD9" w14:paraId="236BBBB5" w14:textId="77777777" w:rsidTr="00646F26">
        <w:tc>
          <w:tcPr>
            <w:tcW w:w="2547" w:type="dxa"/>
          </w:tcPr>
          <w:p w14:paraId="52C4DBEE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The identified behavior patterns are clear and understandable.</w:t>
            </w:r>
          </w:p>
        </w:tc>
        <w:tc>
          <w:tcPr>
            <w:tcW w:w="1276" w:type="dxa"/>
          </w:tcPr>
          <w:p w14:paraId="65362295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68D9A84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0118EF0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3496AD7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1389AAD7" w14:textId="77777777" w:rsidR="00686837" w:rsidRPr="00C27BD9" w:rsidRDefault="00E70BB1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686837" w:rsidRPr="00C27BD9" w14:paraId="2C31A552" w14:textId="77777777" w:rsidTr="00646F26">
        <w:tc>
          <w:tcPr>
            <w:tcW w:w="2547" w:type="dxa"/>
          </w:tcPr>
          <w:p w14:paraId="770CD66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often feel frustrated when trying to understand the behavior patterns.</w:t>
            </w:r>
          </w:p>
        </w:tc>
        <w:tc>
          <w:tcPr>
            <w:tcW w:w="1276" w:type="dxa"/>
          </w:tcPr>
          <w:p w14:paraId="428AD041" w14:textId="77777777" w:rsidR="00686837" w:rsidRPr="00C27BD9" w:rsidRDefault="00E70BB1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34" w:type="dxa"/>
          </w:tcPr>
          <w:p w14:paraId="626415C4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34A3FD56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123A8CC2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6B36B10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69E5AC65" w14:textId="77777777" w:rsidTr="00646F26">
        <w:tc>
          <w:tcPr>
            <w:tcW w:w="2547" w:type="dxa"/>
          </w:tcPr>
          <w:p w14:paraId="079FFD8E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Understanding the identified behavior patterns requires considerable mental effort</w:t>
            </w:r>
          </w:p>
        </w:tc>
        <w:tc>
          <w:tcPr>
            <w:tcW w:w="1276" w:type="dxa"/>
          </w:tcPr>
          <w:p w14:paraId="1FCEDDFF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5E2735F5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14DEC4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456ECF7D" w14:textId="77777777" w:rsidR="00686837" w:rsidRPr="00C27BD9" w:rsidRDefault="00E70BB1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77" w:type="dxa"/>
          </w:tcPr>
          <w:p w14:paraId="471ACADF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71CC1F98" w14:textId="77777777" w:rsidTr="00646F26">
        <w:tc>
          <w:tcPr>
            <w:tcW w:w="2547" w:type="dxa"/>
          </w:tcPr>
          <w:p w14:paraId="2B13814C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I think that the behavior pattern identification is effective in helping me understand the data</w:t>
            </w:r>
          </w:p>
        </w:tc>
        <w:tc>
          <w:tcPr>
            <w:tcW w:w="1276" w:type="dxa"/>
          </w:tcPr>
          <w:p w14:paraId="26541BF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03C0FCDE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1DB17DFC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3D3ADBE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1612FEF8" w14:textId="77777777" w:rsidR="00686837" w:rsidRPr="00C27BD9" w:rsidRDefault="00E70BB1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686837" w:rsidRPr="00C27BD9" w14:paraId="17D09C5E" w14:textId="77777777" w:rsidTr="00646F26">
        <w:tc>
          <w:tcPr>
            <w:tcW w:w="2547" w:type="dxa"/>
          </w:tcPr>
          <w:p w14:paraId="3EE5109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imagine that most people would easily understand the identified behavior patterns.</w:t>
            </w:r>
          </w:p>
        </w:tc>
        <w:tc>
          <w:tcPr>
            <w:tcW w:w="1276" w:type="dxa"/>
          </w:tcPr>
          <w:p w14:paraId="74B95860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05804294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486EA3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66D49154" w14:textId="77777777" w:rsidR="00686837" w:rsidRPr="00C27BD9" w:rsidRDefault="00E70BB1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77" w:type="dxa"/>
          </w:tcPr>
          <w:p w14:paraId="03D830B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4A5A11DA" w14:textId="77777777" w:rsidTr="00646F26">
        <w:tc>
          <w:tcPr>
            <w:tcW w:w="25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9"/>
            </w:tblGrid>
            <w:tr w:rsidR="00686837" w:rsidRPr="00C27BD9" w14:paraId="093EBAB2" w14:textId="77777777" w:rsidTr="00646F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0B801D" w14:textId="77777777" w:rsidR="00686837" w:rsidRPr="00C27BD9" w:rsidRDefault="00686837" w:rsidP="00646F26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  <w:r w:rsidRPr="00C27BD9"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  <w:t>The color system (green = positive, red = negative, black = neutral) helped me understand the effects of different behaviors.</w:t>
                  </w:r>
                </w:p>
              </w:tc>
            </w:tr>
          </w:tbl>
          <w:p w14:paraId="468CF031" w14:textId="77777777" w:rsidR="00686837" w:rsidRPr="00C27BD9" w:rsidRDefault="00686837" w:rsidP="00646F26">
            <w:pPr>
              <w:bidi w:val="0"/>
              <w:rPr>
                <w:rFonts w:ascii="Aptos" w:hAnsi="Aptos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6837" w:rsidRPr="00C27BD9" w14:paraId="72F87DFB" w14:textId="77777777" w:rsidTr="00646F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E7641D" w14:textId="77777777" w:rsidR="00686837" w:rsidRPr="00C27BD9" w:rsidRDefault="00686837" w:rsidP="00646F26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</w:p>
              </w:tc>
            </w:tr>
          </w:tbl>
          <w:p w14:paraId="4205F108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276" w:type="dxa"/>
          </w:tcPr>
          <w:p w14:paraId="78FC9AA4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0DC58483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6D793DAD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44" w:type="dxa"/>
          </w:tcPr>
          <w:p w14:paraId="5F3FF681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77" w:type="dxa"/>
          </w:tcPr>
          <w:p w14:paraId="33E098FE" w14:textId="77777777" w:rsidR="00686837" w:rsidRPr="00C27BD9" w:rsidRDefault="00E70BB1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</w:tbl>
    <w:p w14:paraId="7C6BC044" w14:textId="77777777" w:rsidR="00686837" w:rsidRPr="00C27BD9" w:rsidRDefault="00686837" w:rsidP="00686837">
      <w:pPr>
        <w:bidi w:val="0"/>
        <w:jc w:val="both"/>
        <w:rPr>
          <w:rFonts w:ascii="Aptos" w:hAnsi="Aptos"/>
          <w:b/>
          <w:bCs/>
          <w:sz w:val="32"/>
          <w:szCs w:val="32"/>
        </w:rPr>
      </w:pPr>
    </w:p>
    <w:p w14:paraId="4CBBFC5E" w14:textId="77777777" w:rsidR="00686837" w:rsidRPr="00C27BD9" w:rsidRDefault="00686837">
      <w:pPr>
        <w:rPr>
          <w:rFonts w:ascii="Aptos" w:hAnsi="Aptos"/>
          <w:rtl/>
        </w:rPr>
      </w:pPr>
    </w:p>
    <w:p w14:paraId="62CD922A" w14:textId="77777777" w:rsidR="00686837" w:rsidRPr="00C27BD9" w:rsidRDefault="00686837">
      <w:pPr>
        <w:rPr>
          <w:rFonts w:ascii="Aptos" w:hAnsi="Aptos"/>
          <w:rtl/>
        </w:rPr>
      </w:pPr>
    </w:p>
    <w:p w14:paraId="036D444E" w14:textId="77777777" w:rsidR="00686837" w:rsidRPr="00C27BD9" w:rsidRDefault="00686837">
      <w:pPr>
        <w:rPr>
          <w:rFonts w:ascii="Aptos" w:hAnsi="Aptos"/>
          <w:rtl/>
        </w:rPr>
      </w:pPr>
    </w:p>
    <w:p w14:paraId="11E21F28" w14:textId="77777777" w:rsidR="00686837" w:rsidRPr="00C27BD9" w:rsidRDefault="00686837" w:rsidP="00686837">
      <w:pPr>
        <w:pStyle w:val="1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System Usability Scale (SUS) – Parkinson's Pattern Identifying</w:t>
      </w:r>
    </w:p>
    <w:p w14:paraId="2AD20B90" w14:textId="77777777" w:rsidR="00686837" w:rsidRPr="00C27BD9" w:rsidDel="00EB38ED" w:rsidRDefault="00686837" w:rsidP="00686837">
      <w:pPr>
        <w:bidi w:val="0"/>
        <w:rPr>
          <w:del w:id="8" w:author="אביטל שולנר" w:date="2025-06-23T20:34:00Z"/>
          <w:rFonts w:ascii="Aptos" w:hAnsi="Aptos"/>
        </w:rPr>
      </w:pPr>
    </w:p>
    <w:p w14:paraId="57125878" w14:textId="77777777" w:rsidR="00686837" w:rsidRPr="00C27BD9" w:rsidRDefault="00686837" w:rsidP="00686837">
      <w:pPr>
        <w:bidi w:val="0"/>
        <w:rPr>
          <w:rFonts w:ascii="Aptos" w:hAnsi="Aptos"/>
          <w:b/>
          <w:bCs/>
        </w:rPr>
      </w:pPr>
      <w:r w:rsidRPr="00C27BD9">
        <w:rPr>
          <w:rFonts w:ascii="Aptos" w:hAnsi="Aptos"/>
          <w:b/>
          <w:bCs/>
        </w:rPr>
        <w:t>Participant’s Information:</w:t>
      </w:r>
    </w:p>
    <w:p w14:paraId="75D8E688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Name (optional): </w:t>
      </w:r>
      <w:r w:rsidR="00954D58" w:rsidRPr="00C27BD9">
        <w:rPr>
          <w:rFonts w:ascii="Aptos" w:hAnsi="Aptos"/>
          <w:u w:val="single"/>
          <w:rtl/>
        </w:rPr>
        <w:t>איציק</w:t>
      </w:r>
    </w:p>
    <w:p w14:paraId="1D10E1AD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Age: </w:t>
      </w:r>
      <w:r w:rsidR="00954D58" w:rsidRPr="00C27BD9">
        <w:rPr>
          <w:rFonts w:ascii="Aptos" w:hAnsi="Aptos"/>
        </w:rPr>
        <w:t>41</w:t>
      </w:r>
    </w:p>
    <w:p w14:paraId="2BAE5D7A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Gender:  </w:t>
      </w:r>
    </w:p>
    <w:p w14:paraId="5B44CA90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Male</w:t>
      </w:r>
    </w:p>
    <w:p w14:paraId="791BEDD2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Female    </w:t>
      </w:r>
    </w:p>
    <w:p w14:paraId="3F7F86A1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Other </w:t>
      </w:r>
    </w:p>
    <w:p w14:paraId="1A5C935A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Technology proficiency (please select one):</w:t>
      </w:r>
    </w:p>
    <w:p w14:paraId="6C8D9465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Basic (uses the internet occasionally)</w:t>
      </w:r>
    </w:p>
    <w:p w14:paraId="0E82E972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Intermediate (regular user of online tools)</w:t>
      </w:r>
    </w:p>
    <w:p w14:paraId="4F426C8A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Advanced (familiar with programming or data analysis)</w:t>
      </w:r>
    </w:p>
    <w:p w14:paraId="424AD7D4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Have you used a data analysis tool before?  </w:t>
      </w:r>
    </w:p>
    <w:p w14:paraId="4C46B6DB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Yes     </w:t>
      </w:r>
    </w:p>
    <w:p w14:paraId="4FE1DD67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No</w:t>
      </w:r>
    </w:p>
    <w:p w14:paraId="26F79D33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Test Scenario</w:t>
      </w:r>
    </w:p>
    <w:p w14:paraId="04566CC5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You receive a JSON file containing daily data recorded by a person with Parkinson's disease.</w:t>
      </w:r>
      <w:r w:rsidRPr="00C27BD9">
        <w:rPr>
          <w:rFonts w:ascii="Aptos" w:hAnsi="Aptos"/>
        </w:rPr>
        <w:br/>
        <w:t>The data includes: Feelings, Symptoms, Activities, Medications, and Nutrition.</w:t>
      </w:r>
      <w:r w:rsidRPr="00C27BD9">
        <w:rPr>
          <w:rFonts w:ascii="Aptos" w:hAnsi="Aptos"/>
        </w:rPr>
        <w:br/>
        <w:t>Your task is to upload the file to the system, select "Parkinson's State" as the mood field, and analyze the impact of Nutrition on the Parkinson's state.</w:t>
      </w:r>
      <w:r w:rsidRPr="00C27BD9">
        <w:rPr>
          <w:rFonts w:ascii="Aptos" w:hAnsi="Aptos"/>
        </w:rPr>
        <w:br/>
        <w:t>Finally, review the insights generated by the system.</w:t>
      </w:r>
    </w:p>
    <w:p w14:paraId="029780BC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0932647F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6D461874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35251371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  <w:r w:rsidRPr="00C27BD9">
        <w:rPr>
          <w:rFonts w:ascii="Aptos" w:eastAsiaTheme="majorEastAsia" w:hAnsi="Aptos" w:cstheme="majorBidi"/>
          <w:b/>
          <w:bCs/>
          <w:sz w:val="26"/>
          <w:szCs w:val="26"/>
        </w:rPr>
        <w:t>Post-Task Feedback</w:t>
      </w:r>
    </w:p>
    <w:p w14:paraId="6A67A399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lastRenderedPageBreak/>
        <w:t xml:space="preserve">Time to complete the task: </w:t>
      </w:r>
      <w:r w:rsidR="00954D58" w:rsidRPr="00C27BD9">
        <w:rPr>
          <w:rFonts w:ascii="Aptos" w:hAnsi="Aptos"/>
          <w:u w:val="single"/>
        </w:rPr>
        <w:t>3.9</w:t>
      </w:r>
      <w:r w:rsidRPr="00C27BD9">
        <w:rPr>
          <w:rFonts w:ascii="Aptos" w:hAnsi="Aptos"/>
        </w:rPr>
        <w:t xml:space="preserve"> minutes</w:t>
      </w:r>
    </w:p>
    <w:p w14:paraId="24FC24B6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Were you able to complete the task?   </w:t>
      </w:r>
    </w:p>
    <w:p w14:paraId="781924D1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77A669CC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4635AB53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If not, what was difficult? ____________________</w:t>
      </w:r>
      <w:r w:rsidRPr="00C27BD9">
        <w:rPr>
          <w:rFonts w:ascii="Aptos" w:hAnsi="Aptos"/>
          <w:rtl/>
        </w:rPr>
        <w:t>__________________</w:t>
      </w:r>
      <w:r w:rsidRPr="00C27BD9">
        <w:rPr>
          <w:rFonts w:ascii="Aptos" w:hAnsi="Aptos"/>
        </w:rPr>
        <w:t>________</w:t>
      </w:r>
    </w:p>
    <w:p w14:paraId="13FA5E81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Did you have any questions during use?   </w:t>
      </w:r>
    </w:p>
    <w:p w14:paraId="07083C0E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61F4999C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7FB5DC2C" w14:textId="77777777" w:rsidR="00686837" w:rsidRPr="00C27BD9" w:rsidRDefault="00686837" w:rsidP="00686837">
      <w:pPr>
        <w:bidi w:val="0"/>
        <w:rPr>
          <w:rFonts w:ascii="Aptos" w:hAnsi="Aptos"/>
          <w:b/>
          <w:bCs/>
          <w:rtl/>
        </w:rPr>
      </w:pPr>
      <w:r w:rsidRPr="00C27BD9">
        <w:rPr>
          <w:rFonts w:ascii="Aptos" w:hAnsi="Aptos"/>
        </w:rPr>
        <w:t>If yes, please specify:</w:t>
      </w:r>
      <w:r w:rsidR="001B0452" w:rsidRPr="00C27BD9">
        <w:rPr>
          <w:rFonts w:ascii="Aptos" w:hAnsi="Aptos"/>
          <w:rtl/>
        </w:rPr>
        <w:t xml:space="preserve"> </w:t>
      </w:r>
      <w:r w:rsidR="001B0452" w:rsidRPr="00C27BD9">
        <w:rPr>
          <w:rFonts w:ascii="Aptos" w:hAnsi="Aptos" w:cs="Arial"/>
          <w:u w:val="single"/>
          <w:rtl/>
        </w:rPr>
        <w:t>זה הגיוני שלוקח הרבה זמן למערכת לנתח את התשובות</w:t>
      </w:r>
      <w:r w:rsidR="001B0452" w:rsidRPr="00C27BD9">
        <w:rPr>
          <w:rFonts w:ascii="Aptos" w:hAnsi="Aptos"/>
          <w:u w:val="single"/>
          <w:rtl/>
        </w:rPr>
        <w:t xml:space="preserve">? </w:t>
      </w:r>
    </w:p>
    <w:p w14:paraId="7ECC7067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What insights did you understand from the identified behavior patterns?</w:t>
      </w:r>
    </w:p>
    <w:p w14:paraId="04011955" w14:textId="77777777" w:rsidR="00686837" w:rsidRPr="00C27BD9" w:rsidRDefault="001B0452" w:rsidP="00686837">
      <w:pPr>
        <w:bidi w:val="0"/>
        <w:rPr>
          <w:rFonts w:ascii="Aptos" w:hAnsi="Aptos"/>
          <w:u w:val="single"/>
        </w:rPr>
      </w:pPr>
      <w:r w:rsidRPr="00C27BD9">
        <w:rPr>
          <w:rFonts w:ascii="Aptos" w:hAnsi="Aptos" w:cs="Arial"/>
          <w:u w:val="single"/>
          <w:rtl/>
        </w:rPr>
        <w:t>מזון עם רמות חלבון גבוהות כמו טופו וקטניות השפיע לטובה</w:t>
      </w:r>
      <w:r w:rsidRPr="00C27BD9">
        <w:rPr>
          <w:rFonts w:ascii="Aptos" w:hAnsi="Aptos"/>
          <w:u w:val="single"/>
        </w:rPr>
        <w:t>.</w:t>
      </w:r>
      <w:r w:rsidR="00686837" w:rsidRPr="00C27BD9">
        <w:rPr>
          <w:rFonts w:ascii="Aptos" w:hAnsi="Aptos"/>
          <w:u w:val="single"/>
        </w:rPr>
        <w:br w:type="page"/>
      </w:r>
    </w:p>
    <w:p w14:paraId="3935735F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lastRenderedPageBreak/>
        <w:t>System Usability Scale (SUS)</w:t>
      </w:r>
    </w:p>
    <w:p w14:paraId="5297E4C5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Section 1: System Evaluation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686837" w:rsidRPr="00C27BD9" w14:paraId="21114CF0" w14:textId="77777777" w:rsidTr="00646F26">
        <w:tc>
          <w:tcPr>
            <w:tcW w:w="8638" w:type="dxa"/>
          </w:tcPr>
          <w:p w14:paraId="28302A91" w14:textId="77777777" w:rsidR="00686837" w:rsidRPr="00C27BD9" w:rsidRDefault="00686837" w:rsidP="00646F26">
            <w:pPr>
              <w:bidi w:val="0"/>
              <w:rPr>
                <w:rFonts w:ascii="Aptos" w:hAnsi="Aptos"/>
                <w:rtl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63"/>
              <w:gridCol w:w="1256"/>
              <w:gridCol w:w="1060"/>
              <w:gridCol w:w="1060"/>
              <w:gridCol w:w="1069"/>
              <w:gridCol w:w="1172"/>
            </w:tblGrid>
            <w:tr w:rsidR="00686837" w:rsidRPr="00C27BD9" w14:paraId="4A410445" w14:textId="77777777" w:rsidTr="00646F26">
              <w:tc>
                <w:tcPr>
                  <w:tcW w:w="2547" w:type="dxa"/>
                </w:tcPr>
                <w:p w14:paraId="5ADDBDB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07C3E27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Agree</w:t>
                  </w:r>
                </w:p>
              </w:tc>
              <w:tc>
                <w:tcPr>
                  <w:tcW w:w="1134" w:type="dxa"/>
                </w:tcPr>
                <w:p w14:paraId="00D284B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739D91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7149155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1BC406A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Disagree</w:t>
                  </w:r>
                </w:p>
              </w:tc>
            </w:tr>
            <w:tr w:rsidR="00686837" w:rsidRPr="00C27BD9" w14:paraId="01830FDA" w14:textId="77777777" w:rsidTr="00646F26">
              <w:tc>
                <w:tcPr>
                  <w:tcW w:w="2547" w:type="dxa"/>
                </w:tcPr>
                <w:p w14:paraId="3B4DBAB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3000A45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rtl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23ACAD3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327DDF2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3</w:t>
                  </w:r>
                </w:p>
              </w:tc>
              <w:tc>
                <w:tcPr>
                  <w:tcW w:w="1144" w:type="dxa"/>
                </w:tcPr>
                <w:p w14:paraId="21E6187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4</w:t>
                  </w:r>
                </w:p>
              </w:tc>
              <w:tc>
                <w:tcPr>
                  <w:tcW w:w="1177" w:type="dxa"/>
                </w:tcPr>
                <w:p w14:paraId="13460D9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5</w:t>
                  </w:r>
                </w:p>
              </w:tc>
            </w:tr>
            <w:tr w:rsidR="00686837" w:rsidRPr="00C27BD9" w14:paraId="5053A4C3" w14:textId="77777777" w:rsidTr="00646F26">
              <w:tc>
                <w:tcPr>
                  <w:tcW w:w="2547" w:type="dxa"/>
                </w:tcPr>
                <w:p w14:paraId="1C03DD1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I would like to use the system frequently.</w:t>
                  </w:r>
                </w:p>
              </w:tc>
              <w:tc>
                <w:tcPr>
                  <w:tcW w:w="1276" w:type="dxa"/>
                </w:tcPr>
                <w:p w14:paraId="5B44718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BC313C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5DB8EF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43087E5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37E46717" w14:textId="77777777" w:rsidR="00686837" w:rsidRPr="00C27BD9" w:rsidRDefault="00D91552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6837" w:rsidRPr="00C27BD9" w14:paraId="2E8CE151" w14:textId="77777777" w:rsidTr="00646F26">
              <w:tc>
                <w:tcPr>
                  <w:tcW w:w="2547" w:type="dxa"/>
                </w:tcPr>
                <w:p w14:paraId="33E4AAA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unnecessarily complex.</w:t>
                  </w:r>
                </w:p>
              </w:tc>
              <w:tc>
                <w:tcPr>
                  <w:tcW w:w="1276" w:type="dxa"/>
                </w:tcPr>
                <w:p w14:paraId="66738C07" w14:textId="77777777" w:rsidR="00686837" w:rsidRPr="00C27BD9" w:rsidRDefault="00D91552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79CFCDB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41307B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591CFB6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47E4C60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2F1A6C45" w14:textId="77777777" w:rsidTr="00646F26">
              <w:tc>
                <w:tcPr>
                  <w:tcW w:w="2547" w:type="dxa"/>
                </w:tcPr>
                <w:p w14:paraId="6DACA8C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 system is easy to use.</w:t>
                  </w:r>
                </w:p>
              </w:tc>
              <w:tc>
                <w:tcPr>
                  <w:tcW w:w="1276" w:type="dxa"/>
                </w:tcPr>
                <w:p w14:paraId="13D4D28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69C9FD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1ABDF8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59AC212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3B7FC0F6" w14:textId="77777777" w:rsidR="00686837" w:rsidRPr="00C27BD9" w:rsidRDefault="00D91552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6837" w:rsidRPr="00C27BD9" w14:paraId="31131121" w14:textId="77777777" w:rsidTr="00646F26">
              <w:tc>
                <w:tcPr>
                  <w:tcW w:w="2547" w:type="dxa"/>
                </w:tcPr>
                <w:p w14:paraId="23B850C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the support of a technical person to use the system.</w:t>
                  </w:r>
                </w:p>
              </w:tc>
              <w:tc>
                <w:tcPr>
                  <w:tcW w:w="1276" w:type="dxa"/>
                </w:tcPr>
                <w:p w14:paraId="7100E27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9FC3A08" w14:textId="77777777" w:rsidR="00686837" w:rsidRPr="00C27BD9" w:rsidRDefault="00D91552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6C4B203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1920D47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1B83F9C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20C6F3E6" w14:textId="77777777" w:rsidTr="00646F26">
              <w:tc>
                <w:tcPr>
                  <w:tcW w:w="2547" w:type="dxa"/>
                </w:tcPr>
                <w:p w14:paraId="4384E8C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that the various functions in the system are well integrated.</w:t>
                  </w:r>
                </w:p>
              </w:tc>
              <w:tc>
                <w:tcPr>
                  <w:tcW w:w="1276" w:type="dxa"/>
                </w:tcPr>
                <w:p w14:paraId="5CE38A5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03FEAB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F1CAC5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1A0CB6D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74CE134A" w14:textId="77777777" w:rsidR="00686837" w:rsidRPr="00C27BD9" w:rsidRDefault="00D91552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6837" w:rsidRPr="00C27BD9" w14:paraId="1E6CB1D3" w14:textId="77777777" w:rsidTr="00646F26">
              <w:tc>
                <w:tcPr>
                  <w:tcW w:w="2547" w:type="dxa"/>
                </w:tcPr>
                <w:p w14:paraId="0B87755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there is too much inconsistency in the system.</w:t>
                  </w:r>
                </w:p>
              </w:tc>
              <w:tc>
                <w:tcPr>
                  <w:tcW w:w="1276" w:type="dxa"/>
                </w:tcPr>
                <w:p w14:paraId="66ACE8E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26F305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E9E7EAD" w14:textId="77777777" w:rsidR="00686837" w:rsidRPr="00C27BD9" w:rsidRDefault="00D91552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44" w:type="dxa"/>
                </w:tcPr>
                <w:p w14:paraId="316EA37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7C81E64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4449174B" w14:textId="77777777" w:rsidTr="00646F26">
              <w:tc>
                <w:tcPr>
                  <w:tcW w:w="2547" w:type="dxa"/>
                </w:tcPr>
                <w:p w14:paraId="4AEEB8C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most people would easily learn how to use the system.</w:t>
                  </w:r>
                </w:p>
              </w:tc>
              <w:tc>
                <w:tcPr>
                  <w:tcW w:w="1276" w:type="dxa"/>
                </w:tcPr>
                <w:p w14:paraId="43329A6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075B516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54E449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36AA37D6" w14:textId="77777777" w:rsidR="00686837" w:rsidRPr="00C27BD9" w:rsidRDefault="00D91552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77" w:type="dxa"/>
                </w:tcPr>
                <w:p w14:paraId="3B2CE48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2AD643AB" w14:textId="77777777" w:rsidTr="00646F26">
              <w:tc>
                <w:tcPr>
                  <w:tcW w:w="2547" w:type="dxa"/>
                </w:tcPr>
                <w:p w14:paraId="430F6DD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cumbersome to use.</w:t>
                  </w:r>
                </w:p>
              </w:tc>
              <w:tc>
                <w:tcPr>
                  <w:tcW w:w="1276" w:type="dxa"/>
                </w:tcPr>
                <w:p w14:paraId="41F4AF0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2EBCA61" w14:textId="77777777" w:rsidR="00686837" w:rsidRPr="00C27BD9" w:rsidRDefault="00D91552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0ABFCA7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7AC7589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4C9FD5B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66F16304" w14:textId="77777777" w:rsidTr="00646F26">
              <w:tc>
                <w:tcPr>
                  <w:tcW w:w="2547" w:type="dxa"/>
                </w:tcPr>
                <w:p w14:paraId="78EEB27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feel very confident using the system.</w:t>
                  </w:r>
                </w:p>
              </w:tc>
              <w:tc>
                <w:tcPr>
                  <w:tcW w:w="1276" w:type="dxa"/>
                </w:tcPr>
                <w:p w14:paraId="784153A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D33E29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A88DDD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7FB2C42F" w14:textId="77777777" w:rsidR="00686837" w:rsidRPr="00C27BD9" w:rsidRDefault="00D91552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77" w:type="dxa"/>
                </w:tcPr>
                <w:p w14:paraId="081D4BC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493BBA29" w14:textId="77777777" w:rsidTr="00646F26">
              <w:tc>
                <w:tcPr>
                  <w:tcW w:w="2547" w:type="dxa"/>
                </w:tcPr>
                <w:p w14:paraId="55707A1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to learn a lot of things before I can get going with the system.</w:t>
                  </w:r>
                </w:p>
              </w:tc>
              <w:tc>
                <w:tcPr>
                  <w:tcW w:w="1276" w:type="dxa"/>
                </w:tcPr>
                <w:p w14:paraId="570915A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28FA7B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C2101DA" w14:textId="77777777" w:rsidR="00686837" w:rsidRPr="00C27BD9" w:rsidRDefault="00D91552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44" w:type="dxa"/>
                </w:tcPr>
                <w:p w14:paraId="0950C5C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7AC095B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</w:tbl>
          <w:p w14:paraId="13619156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</w:tr>
      <w:tr w:rsidR="00686837" w:rsidRPr="00C27BD9" w14:paraId="257E70E5" w14:textId="77777777" w:rsidTr="00646F26">
        <w:tc>
          <w:tcPr>
            <w:tcW w:w="8638" w:type="dxa"/>
          </w:tcPr>
          <w:p w14:paraId="2FC14B9C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</w:tr>
    </w:tbl>
    <w:p w14:paraId="7EBDD721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</w:p>
    <w:p w14:paraId="53F31A4D" w14:textId="2CA8BA53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</w:rPr>
      </w:pPr>
    </w:p>
    <w:p w14:paraId="3044EBFE" w14:textId="77777777" w:rsidR="00686837" w:rsidRPr="00C27BD9" w:rsidRDefault="00686837" w:rsidP="00686837">
      <w:pPr>
        <w:pStyle w:val="2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Section 2: Understanding of Identified Behavior Patterns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5"/>
        <w:gridCol w:w="1268"/>
        <w:gridCol w:w="1106"/>
        <w:gridCol w:w="1106"/>
        <w:gridCol w:w="1116"/>
        <w:gridCol w:w="1175"/>
      </w:tblGrid>
      <w:tr w:rsidR="00686837" w:rsidRPr="00C27BD9" w14:paraId="0FB0D8C9" w14:textId="77777777" w:rsidTr="00646F26">
        <w:tc>
          <w:tcPr>
            <w:tcW w:w="2547" w:type="dxa"/>
          </w:tcPr>
          <w:p w14:paraId="5F1E37F4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25556CD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Agree</w:t>
            </w:r>
          </w:p>
        </w:tc>
        <w:tc>
          <w:tcPr>
            <w:tcW w:w="1134" w:type="dxa"/>
          </w:tcPr>
          <w:p w14:paraId="593CA4AE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068692BD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73B802DF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75531746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Disagree</w:t>
            </w:r>
          </w:p>
        </w:tc>
      </w:tr>
      <w:tr w:rsidR="00686837" w:rsidRPr="00C27BD9" w14:paraId="0A800AB3" w14:textId="77777777" w:rsidTr="00646F26">
        <w:tc>
          <w:tcPr>
            <w:tcW w:w="2547" w:type="dxa"/>
          </w:tcPr>
          <w:p w14:paraId="0E79505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5F0BF1B8" w14:textId="77777777" w:rsidR="00686837" w:rsidRPr="00C27BD9" w:rsidRDefault="00686837" w:rsidP="00646F26">
            <w:pPr>
              <w:bidi w:val="0"/>
              <w:rPr>
                <w:rFonts w:ascii="Aptos" w:hAnsi="Aptos"/>
                <w:rtl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1</w:t>
            </w:r>
          </w:p>
        </w:tc>
        <w:tc>
          <w:tcPr>
            <w:tcW w:w="1134" w:type="dxa"/>
          </w:tcPr>
          <w:p w14:paraId="6845110F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2</w:t>
            </w:r>
          </w:p>
        </w:tc>
        <w:tc>
          <w:tcPr>
            <w:tcW w:w="1134" w:type="dxa"/>
          </w:tcPr>
          <w:p w14:paraId="3CAC57E6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3</w:t>
            </w:r>
          </w:p>
        </w:tc>
        <w:tc>
          <w:tcPr>
            <w:tcW w:w="1144" w:type="dxa"/>
          </w:tcPr>
          <w:p w14:paraId="3AB4D82A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4</w:t>
            </w:r>
          </w:p>
        </w:tc>
        <w:tc>
          <w:tcPr>
            <w:tcW w:w="1177" w:type="dxa"/>
          </w:tcPr>
          <w:p w14:paraId="46D5934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5</w:t>
            </w:r>
          </w:p>
        </w:tc>
      </w:tr>
      <w:tr w:rsidR="00686837" w:rsidRPr="00C27BD9" w14:paraId="6AB7E900" w14:textId="77777777" w:rsidTr="00646F26">
        <w:tc>
          <w:tcPr>
            <w:tcW w:w="2547" w:type="dxa"/>
          </w:tcPr>
          <w:p w14:paraId="6D272AD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think that the identified behavior patterns are helpful and informative.</w:t>
            </w:r>
          </w:p>
        </w:tc>
        <w:tc>
          <w:tcPr>
            <w:tcW w:w="1276" w:type="dxa"/>
          </w:tcPr>
          <w:p w14:paraId="12A2CA8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0A4069D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64296446" w14:textId="77777777" w:rsidR="00686837" w:rsidRPr="00C27BD9" w:rsidRDefault="00D91552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44" w:type="dxa"/>
          </w:tcPr>
          <w:p w14:paraId="22F8C55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3CB79ABC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52BBE2CF" w14:textId="77777777" w:rsidTr="00646F26">
        <w:tc>
          <w:tcPr>
            <w:tcW w:w="2547" w:type="dxa"/>
          </w:tcPr>
          <w:p w14:paraId="2C72828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The identified behavior patterns are clear and understandable.</w:t>
            </w:r>
          </w:p>
        </w:tc>
        <w:tc>
          <w:tcPr>
            <w:tcW w:w="1276" w:type="dxa"/>
          </w:tcPr>
          <w:p w14:paraId="4005A97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3442235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685207BC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2DFF964F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41361477" w14:textId="77777777" w:rsidR="00686837" w:rsidRPr="00C27BD9" w:rsidRDefault="00D91552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686837" w:rsidRPr="00C27BD9" w14:paraId="6E141791" w14:textId="77777777" w:rsidTr="00646F26">
        <w:tc>
          <w:tcPr>
            <w:tcW w:w="2547" w:type="dxa"/>
          </w:tcPr>
          <w:p w14:paraId="0CF9074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often feel frustrated when trying to understand the behavior patterns.</w:t>
            </w:r>
          </w:p>
        </w:tc>
        <w:tc>
          <w:tcPr>
            <w:tcW w:w="1276" w:type="dxa"/>
          </w:tcPr>
          <w:p w14:paraId="4898EDBC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DE50EF4" w14:textId="77777777" w:rsidR="00686837" w:rsidRPr="00C27BD9" w:rsidRDefault="00D91552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34" w:type="dxa"/>
          </w:tcPr>
          <w:p w14:paraId="477B6F52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656A7DF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416F837D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1F25A5B2" w14:textId="77777777" w:rsidTr="00646F26">
        <w:tc>
          <w:tcPr>
            <w:tcW w:w="2547" w:type="dxa"/>
          </w:tcPr>
          <w:p w14:paraId="13D9089E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Understanding the identified behavior patterns requires considerable mental effort</w:t>
            </w:r>
          </w:p>
        </w:tc>
        <w:tc>
          <w:tcPr>
            <w:tcW w:w="1276" w:type="dxa"/>
          </w:tcPr>
          <w:p w14:paraId="082C6174" w14:textId="77777777" w:rsidR="00686837" w:rsidRPr="00C27BD9" w:rsidRDefault="00D91552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34" w:type="dxa"/>
          </w:tcPr>
          <w:p w14:paraId="29A360A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7BBED0E2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62606A7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27E1DE9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1E46F2C4" w14:textId="77777777" w:rsidTr="00646F26">
        <w:tc>
          <w:tcPr>
            <w:tcW w:w="2547" w:type="dxa"/>
          </w:tcPr>
          <w:p w14:paraId="025258C9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I think that the behavior pattern identification is effective in helping me understand the data</w:t>
            </w:r>
          </w:p>
        </w:tc>
        <w:tc>
          <w:tcPr>
            <w:tcW w:w="1276" w:type="dxa"/>
          </w:tcPr>
          <w:p w14:paraId="2C24D68F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1C4806FE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1240FCFE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62365105" w14:textId="77777777" w:rsidR="00686837" w:rsidRPr="00C27BD9" w:rsidRDefault="00D91552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77" w:type="dxa"/>
          </w:tcPr>
          <w:p w14:paraId="58CF283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326B7379" w14:textId="77777777" w:rsidTr="00646F26">
        <w:tc>
          <w:tcPr>
            <w:tcW w:w="2547" w:type="dxa"/>
          </w:tcPr>
          <w:p w14:paraId="22DC1DCD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imagine that most people would easily understand the identified behavior patterns.</w:t>
            </w:r>
          </w:p>
        </w:tc>
        <w:tc>
          <w:tcPr>
            <w:tcW w:w="1276" w:type="dxa"/>
          </w:tcPr>
          <w:p w14:paraId="716FF7B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6F7F3B2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7F0D94B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470E53C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0BB17894" w14:textId="77777777" w:rsidR="00686837" w:rsidRPr="00C27BD9" w:rsidRDefault="00D91552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686837" w:rsidRPr="00C27BD9" w14:paraId="29AC787A" w14:textId="77777777" w:rsidTr="00646F26">
        <w:tc>
          <w:tcPr>
            <w:tcW w:w="25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9"/>
            </w:tblGrid>
            <w:tr w:rsidR="00686837" w:rsidRPr="00C27BD9" w14:paraId="44CDAAF9" w14:textId="77777777" w:rsidTr="00646F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39BB27" w14:textId="77777777" w:rsidR="00686837" w:rsidRPr="00C27BD9" w:rsidRDefault="00686837" w:rsidP="00646F26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  <w:r w:rsidRPr="00C27BD9"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  <w:t>The color system (green = positive, red = negative, black = neutral) helped me understand the effects of different behaviors.</w:t>
                  </w:r>
                </w:p>
              </w:tc>
            </w:tr>
          </w:tbl>
          <w:p w14:paraId="2124EA33" w14:textId="77777777" w:rsidR="00686837" w:rsidRPr="00C27BD9" w:rsidRDefault="00686837" w:rsidP="00646F26">
            <w:pPr>
              <w:bidi w:val="0"/>
              <w:rPr>
                <w:rFonts w:ascii="Aptos" w:hAnsi="Aptos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6837" w:rsidRPr="00C27BD9" w14:paraId="57469B9B" w14:textId="77777777" w:rsidTr="00646F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3974E8" w14:textId="77777777" w:rsidR="00686837" w:rsidRPr="00C27BD9" w:rsidRDefault="00686837" w:rsidP="00646F26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</w:p>
              </w:tc>
            </w:tr>
          </w:tbl>
          <w:p w14:paraId="4ACC7368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276" w:type="dxa"/>
          </w:tcPr>
          <w:p w14:paraId="20743E6A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268B35FC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45A2D758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44" w:type="dxa"/>
          </w:tcPr>
          <w:p w14:paraId="132C19CC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77" w:type="dxa"/>
          </w:tcPr>
          <w:p w14:paraId="1DE65DE2" w14:textId="77777777" w:rsidR="00686837" w:rsidRPr="00C27BD9" w:rsidRDefault="00D91552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</w:tbl>
    <w:p w14:paraId="58969DD6" w14:textId="77777777" w:rsidR="00686837" w:rsidRPr="00C27BD9" w:rsidRDefault="00686837" w:rsidP="00686837">
      <w:pPr>
        <w:bidi w:val="0"/>
        <w:jc w:val="both"/>
        <w:rPr>
          <w:rFonts w:ascii="Aptos" w:hAnsi="Aptos"/>
          <w:b/>
          <w:bCs/>
          <w:sz w:val="32"/>
          <w:szCs w:val="32"/>
        </w:rPr>
      </w:pPr>
    </w:p>
    <w:p w14:paraId="2531F974" w14:textId="77777777" w:rsidR="00686837" w:rsidRPr="00C27BD9" w:rsidRDefault="00686837">
      <w:pPr>
        <w:rPr>
          <w:rFonts w:ascii="Aptos" w:hAnsi="Aptos"/>
          <w:rtl/>
        </w:rPr>
      </w:pPr>
    </w:p>
    <w:p w14:paraId="093BA166" w14:textId="77777777" w:rsidR="00686837" w:rsidRPr="00C27BD9" w:rsidRDefault="00686837">
      <w:pPr>
        <w:rPr>
          <w:rFonts w:ascii="Aptos" w:hAnsi="Aptos"/>
          <w:rtl/>
        </w:rPr>
      </w:pPr>
    </w:p>
    <w:p w14:paraId="4FAB79C1" w14:textId="77777777" w:rsidR="00686837" w:rsidRPr="00C27BD9" w:rsidRDefault="00686837">
      <w:pPr>
        <w:rPr>
          <w:rFonts w:ascii="Aptos" w:hAnsi="Aptos"/>
          <w:rtl/>
        </w:rPr>
      </w:pPr>
    </w:p>
    <w:p w14:paraId="006AC7B2" w14:textId="77777777" w:rsidR="00686837" w:rsidRPr="00C27BD9" w:rsidRDefault="00686837" w:rsidP="00686837">
      <w:pPr>
        <w:pStyle w:val="1"/>
        <w:rPr>
          <w:rFonts w:ascii="Aptos" w:hAnsi="Aptos"/>
          <w:color w:val="auto"/>
          <w:lang w:bidi="he-IL"/>
        </w:rPr>
      </w:pPr>
      <w:r w:rsidRPr="00C27BD9">
        <w:rPr>
          <w:rFonts w:ascii="Aptos" w:hAnsi="Aptos"/>
          <w:color w:val="auto"/>
        </w:rPr>
        <w:t>System Usability Scale (SUS) – Parkinson's Pattern Identifying</w:t>
      </w:r>
    </w:p>
    <w:p w14:paraId="1B7B9E54" w14:textId="77777777" w:rsidR="00686837" w:rsidRPr="00C27BD9" w:rsidDel="00EB38ED" w:rsidRDefault="00686837" w:rsidP="00686837">
      <w:pPr>
        <w:bidi w:val="0"/>
        <w:rPr>
          <w:del w:id="9" w:author="אביטל שולנר" w:date="2025-06-23T20:34:00Z"/>
          <w:rFonts w:ascii="Aptos" w:hAnsi="Aptos"/>
        </w:rPr>
      </w:pPr>
    </w:p>
    <w:p w14:paraId="7075CBDD" w14:textId="77777777" w:rsidR="00686837" w:rsidRPr="00C27BD9" w:rsidRDefault="00686837" w:rsidP="00686837">
      <w:pPr>
        <w:bidi w:val="0"/>
        <w:rPr>
          <w:rFonts w:ascii="Aptos" w:hAnsi="Aptos"/>
          <w:b/>
          <w:bCs/>
        </w:rPr>
      </w:pPr>
      <w:r w:rsidRPr="00C27BD9">
        <w:rPr>
          <w:rFonts w:ascii="Aptos" w:hAnsi="Aptos"/>
          <w:b/>
          <w:bCs/>
        </w:rPr>
        <w:t>Participant’s Information:</w:t>
      </w:r>
    </w:p>
    <w:p w14:paraId="721AD056" w14:textId="77777777" w:rsidR="00686837" w:rsidRPr="00C27BD9" w:rsidRDefault="00686837" w:rsidP="00686837">
      <w:pPr>
        <w:bidi w:val="0"/>
        <w:rPr>
          <w:rFonts w:ascii="Aptos" w:hAnsi="Aptos"/>
          <w:u w:val="single"/>
          <w:rtl/>
        </w:rPr>
      </w:pPr>
      <w:r w:rsidRPr="00C27BD9">
        <w:rPr>
          <w:rFonts w:ascii="Aptos" w:hAnsi="Aptos"/>
        </w:rPr>
        <w:t xml:space="preserve">Name (optional): </w:t>
      </w:r>
      <w:r w:rsidR="003C511A" w:rsidRPr="00C27BD9">
        <w:rPr>
          <w:rFonts w:ascii="Aptos" w:hAnsi="Aptos"/>
          <w:u w:val="single"/>
          <w:rtl/>
        </w:rPr>
        <w:t>רחל</w:t>
      </w:r>
    </w:p>
    <w:p w14:paraId="09B75CD2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Age: </w:t>
      </w:r>
      <w:r w:rsidR="003C511A" w:rsidRPr="00C27BD9">
        <w:rPr>
          <w:rFonts w:ascii="Aptos" w:hAnsi="Aptos"/>
        </w:rPr>
        <w:t>58</w:t>
      </w:r>
    </w:p>
    <w:p w14:paraId="5A709537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Gender:  </w:t>
      </w:r>
    </w:p>
    <w:p w14:paraId="2C195046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Male</w:t>
      </w:r>
    </w:p>
    <w:p w14:paraId="6229597B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Female</w:t>
      </w:r>
      <w:r w:rsidRPr="00C27BD9">
        <w:rPr>
          <w:rFonts w:ascii="Aptos" w:hAnsi="Aptos"/>
        </w:rPr>
        <w:t xml:space="preserve">    </w:t>
      </w:r>
    </w:p>
    <w:p w14:paraId="675AAB88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Other </w:t>
      </w:r>
    </w:p>
    <w:p w14:paraId="1C73772C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Technology proficiency (please select one):</w:t>
      </w:r>
    </w:p>
    <w:p w14:paraId="14AF82A4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Basic (uses the internet occasionally)</w:t>
      </w:r>
    </w:p>
    <w:p w14:paraId="2C339523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Intermediate (regular user of online tools)</w:t>
      </w:r>
    </w:p>
    <w:p w14:paraId="51ED2519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Advanced (familiar with programming or data analysis)</w:t>
      </w:r>
    </w:p>
    <w:p w14:paraId="11B51191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Have you used a data analysis tool before?  </w:t>
      </w:r>
    </w:p>
    <w:p w14:paraId="6A6FA736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586EC404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2C62C1E5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Test Scenario</w:t>
      </w:r>
    </w:p>
    <w:p w14:paraId="63B52C01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You receive a JSON file containing daily data recorded by a person with Parkinson's disease.</w:t>
      </w:r>
      <w:r w:rsidRPr="00C27BD9">
        <w:rPr>
          <w:rFonts w:ascii="Aptos" w:hAnsi="Aptos"/>
        </w:rPr>
        <w:br/>
        <w:t>The data includes: Feelings, Symptoms, Activities, Medications, and Nutrition.</w:t>
      </w:r>
      <w:r w:rsidRPr="00C27BD9">
        <w:rPr>
          <w:rFonts w:ascii="Aptos" w:hAnsi="Aptos"/>
        </w:rPr>
        <w:br/>
        <w:t>Your task is to upload the file to the system, select "Parkinson's State" as the mood field, and analyze the impact of Nutrition on the Parkinson's state.</w:t>
      </w:r>
      <w:r w:rsidRPr="00C27BD9">
        <w:rPr>
          <w:rFonts w:ascii="Aptos" w:hAnsi="Aptos"/>
        </w:rPr>
        <w:br/>
        <w:t>Finally, review the insights generated by the system.</w:t>
      </w:r>
    </w:p>
    <w:p w14:paraId="38661CF2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4071500C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5618B7EC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0D54B13A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  <w:r w:rsidRPr="00C27BD9">
        <w:rPr>
          <w:rFonts w:ascii="Aptos" w:eastAsiaTheme="majorEastAsia" w:hAnsi="Aptos" w:cstheme="majorBidi"/>
          <w:b/>
          <w:bCs/>
          <w:sz w:val="26"/>
          <w:szCs w:val="26"/>
        </w:rPr>
        <w:t>Post-Task Feedback</w:t>
      </w:r>
    </w:p>
    <w:p w14:paraId="051FC568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Time to complete the task: </w:t>
      </w:r>
      <w:r w:rsidR="003C511A" w:rsidRPr="00C27BD9">
        <w:rPr>
          <w:rFonts w:ascii="Aptos" w:hAnsi="Aptos"/>
          <w:u w:val="single"/>
        </w:rPr>
        <w:t>4</w:t>
      </w:r>
      <w:r w:rsidRPr="00C27BD9">
        <w:rPr>
          <w:rFonts w:ascii="Aptos" w:hAnsi="Aptos"/>
        </w:rPr>
        <w:t xml:space="preserve"> minutes</w:t>
      </w:r>
    </w:p>
    <w:p w14:paraId="2EE4D743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Were you able to complete the task?   </w:t>
      </w:r>
    </w:p>
    <w:p w14:paraId="1C22ECD3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02E41912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03A286C8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If not, what was difficult? ____________________</w:t>
      </w:r>
      <w:r w:rsidRPr="00C27BD9">
        <w:rPr>
          <w:rFonts w:ascii="Aptos" w:hAnsi="Aptos"/>
          <w:rtl/>
        </w:rPr>
        <w:t>__________________</w:t>
      </w:r>
      <w:r w:rsidRPr="00C27BD9">
        <w:rPr>
          <w:rFonts w:ascii="Aptos" w:hAnsi="Aptos"/>
        </w:rPr>
        <w:t>________</w:t>
      </w:r>
    </w:p>
    <w:p w14:paraId="0D1965D4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Did you have any questions during use?   </w:t>
      </w:r>
    </w:p>
    <w:p w14:paraId="22641ED8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76000ED3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7B459D19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If yes, please specify: </w:t>
      </w:r>
      <w:r w:rsidR="00354152" w:rsidRPr="00C27BD9">
        <w:rPr>
          <w:rFonts w:ascii="Aptos" w:hAnsi="Aptos" w:cs="Arial"/>
          <w:u w:val="single"/>
          <w:rtl/>
        </w:rPr>
        <w:t>תוך כמה זמן לוקח לקובץ לעלות</w:t>
      </w:r>
      <w:r w:rsidR="00354152" w:rsidRPr="00C27BD9">
        <w:rPr>
          <w:rFonts w:ascii="Aptos" w:hAnsi="Aptos"/>
          <w:u w:val="single"/>
          <w:rtl/>
        </w:rPr>
        <w:t>?</w:t>
      </w:r>
    </w:p>
    <w:p w14:paraId="38A8D061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What insights did you understand from the identified behavior patterns?</w:t>
      </w:r>
    </w:p>
    <w:p w14:paraId="3F4EDC4D" w14:textId="377E23B7" w:rsidR="00686837" w:rsidRPr="00C27BD9" w:rsidRDefault="00BF2422" w:rsidP="00686837">
      <w:pPr>
        <w:bidi w:val="0"/>
        <w:rPr>
          <w:rFonts w:ascii="Aptos" w:hAnsi="Aptos"/>
          <w:u w:val="single"/>
        </w:rPr>
      </w:pPr>
      <w:r w:rsidRPr="00C27BD9">
        <w:rPr>
          <w:rFonts w:ascii="Aptos" w:hAnsi="Aptos" w:cs="Arial"/>
          <w:u w:val="single"/>
          <w:rtl/>
        </w:rPr>
        <w:t>צריכת בוטנים או חלבון צמחי שיפרה את המדד</w:t>
      </w:r>
      <w:r w:rsidRPr="00C27BD9">
        <w:rPr>
          <w:rFonts w:ascii="Aptos" w:hAnsi="Aptos"/>
          <w:u w:val="single"/>
        </w:rPr>
        <w:t xml:space="preserve">. </w:t>
      </w:r>
      <w:r w:rsidR="00686837" w:rsidRPr="00C27BD9">
        <w:rPr>
          <w:rFonts w:ascii="Aptos" w:hAnsi="Aptos"/>
          <w:u w:val="single"/>
        </w:rPr>
        <w:br w:type="page"/>
      </w:r>
    </w:p>
    <w:p w14:paraId="4F663F40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lastRenderedPageBreak/>
        <w:t>System Usability Scale (SUS)</w:t>
      </w:r>
    </w:p>
    <w:p w14:paraId="20956CD1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Section 1: System Evaluation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686837" w:rsidRPr="00C27BD9" w14:paraId="405978E2" w14:textId="77777777" w:rsidTr="00646F26">
        <w:tc>
          <w:tcPr>
            <w:tcW w:w="8638" w:type="dxa"/>
          </w:tcPr>
          <w:p w14:paraId="1F7C5D5A" w14:textId="77777777" w:rsidR="00686837" w:rsidRPr="00C27BD9" w:rsidRDefault="00686837" w:rsidP="00646F26">
            <w:pPr>
              <w:bidi w:val="0"/>
              <w:rPr>
                <w:rFonts w:ascii="Aptos" w:hAnsi="Aptos"/>
                <w:rtl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63"/>
              <w:gridCol w:w="1256"/>
              <w:gridCol w:w="1060"/>
              <w:gridCol w:w="1060"/>
              <w:gridCol w:w="1069"/>
              <w:gridCol w:w="1172"/>
            </w:tblGrid>
            <w:tr w:rsidR="00686837" w:rsidRPr="00C27BD9" w14:paraId="50433732" w14:textId="77777777" w:rsidTr="00646F26">
              <w:tc>
                <w:tcPr>
                  <w:tcW w:w="2547" w:type="dxa"/>
                </w:tcPr>
                <w:p w14:paraId="01160DD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461E3AF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Agree</w:t>
                  </w:r>
                </w:p>
              </w:tc>
              <w:tc>
                <w:tcPr>
                  <w:tcW w:w="1134" w:type="dxa"/>
                </w:tcPr>
                <w:p w14:paraId="10C8D64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03CFFCE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5D256DA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7FED5E2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Disagree</w:t>
                  </w:r>
                </w:p>
              </w:tc>
            </w:tr>
            <w:tr w:rsidR="00686837" w:rsidRPr="00C27BD9" w14:paraId="4E27FE9D" w14:textId="77777777" w:rsidTr="00646F26">
              <w:tc>
                <w:tcPr>
                  <w:tcW w:w="2547" w:type="dxa"/>
                </w:tcPr>
                <w:p w14:paraId="3DA9586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24B115B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389B3DC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369E313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3</w:t>
                  </w:r>
                </w:p>
              </w:tc>
              <w:tc>
                <w:tcPr>
                  <w:tcW w:w="1144" w:type="dxa"/>
                </w:tcPr>
                <w:p w14:paraId="6DD30C1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4</w:t>
                  </w:r>
                </w:p>
              </w:tc>
              <w:tc>
                <w:tcPr>
                  <w:tcW w:w="1177" w:type="dxa"/>
                </w:tcPr>
                <w:p w14:paraId="54835A3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5</w:t>
                  </w:r>
                </w:p>
              </w:tc>
            </w:tr>
            <w:tr w:rsidR="00686837" w:rsidRPr="00C27BD9" w14:paraId="3D24596B" w14:textId="77777777" w:rsidTr="00646F26">
              <w:tc>
                <w:tcPr>
                  <w:tcW w:w="2547" w:type="dxa"/>
                </w:tcPr>
                <w:p w14:paraId="6F5FADB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I would like to use the system frequently.</w:t>
                  </w:r>
                </w:p>
              </w:tc>
              <w:tc>
                <w:tcPr>
                  <w:tcW w:w="1276" w:type="dxa"/>
                </w:tcPr>
                <w:p w14:paraId="4497454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A4996D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42DE04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1F02A40B" w14:textId="77777777" w:rsidR="00686837" w:rsidRPr="00C27BD9" w:rsidRDefault="00E755CC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77" w:type="dxa"/>
                </w:tcPr>
                <w:p w14:paraId="435C0B2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4449FDAA" w14:textId="77777777" w:rsidTr="00646F26">
              <w:tc>
                <w:tcPr>
                  <w:tcW w:w="2547" w:type="dxa"/>
                </w:tcPr>
                <w:p w14:paraId="3687229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unnecessarily complex.</w:t>
                  </w:r>
                </w:p>
              </w:tc>
              <w:tc>
                <w:tcPr>
                  <w:tcW w:w="1276" w:type="dxa"/>
                </w:tcPr>
                <w:p w14:paraId="79467741" w14:textId="77777777" w:rsidR="00686837" w:rsidRPr="00C27BD9" w:rsidRDefault="00E755CC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1F5A039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B49290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20B8A61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66C8E6C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408D5340" w14:textId="77777777" w:rsidTr="00646F26">
              <w:tc>
                <w:tcPr>
                  <w:tcW w:w="2547" w:type="dxa"/>
                </w:tcPr>
                <w:p w14:paraId="6595446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 system is easy to use.</w:t>
                  </w:r>
                </w:p>
              </w:tc>
              <w:tc>
                <w:tcPr>
                  <w:tcW w:w="1276" w:type="dxa"/>
                </w:tcPr>
                <w:p w14:paraId="2A6D7DC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5801AA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E8A87A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0383D4F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738E98EB" w14:textId="77777777" w:rsidR="00686837" w:rsidRPr="00C27BD9" w:rsidRDefault="00E755CC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6837" w:rsidRPr="00C27BD9" w14:paraId="48DA94FC" w14:textId="77777777" w:rsidTr="00646F26">
              <w:tc>
                <w:tcPr>
                  <w:tcW w:w="2547" w:type="dxa"/>
                </w:tcPr>
                <w:p w14:paraId="08BF9D0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the support of a technical person to use the system.</w:t>
                  </w:r>
                </w:p>
              </w:tc>
              <w:tc>
                <w:tcPr>
                  <w:tcW w:w="1276" w:type="dxa"/>
                </w:tcPr>
                <w:p w14:paraId="39F8337E" w14:textId="77777777" w:rsidR="00686837" w:rsidRPr="00C27BD9" w:rsidRDefault="00E755CC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01DC3EB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95ED96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46C840D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0B6BFD2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15FA6A80" w14:textId="77777777" w:rsidTr="00646F26">
              <w:tc>
                <w:tcPr>
                  <w:tcW w:w="2547" w:type="dxa"/>
                </w:tcPr>
                <w:p w14:paraId="049251A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that the various functions in the system are well integrated.</w:t>
                  </w:r>
                </w:p>
              </w:tc>
              <w:tc>
                <w:tcPr>
                  <w:tcW w:w="1276" w:type="dxa"/>
                </w:tcPr>
                <w:p w14:paraId="7C533FC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0C33D9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D1DB00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76F6D9E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77125958" w14:textId="77777777" w:rsidR="00686837" w:rsidRPr="00C27BD9" w:rsidRDefault="00E755CC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6837" w:rsidRPr="00C27BD9" w14:paraId="31DDF58C" w14:textId="77777777" w:rsidTr="00646F26">
              <w:tc>
                <w:tcPr>
                  <w:tcW w:w="2547" w:type="dxa"/>
                </w:tcPr>
                <w:p w14:paraId="42D468C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there is too much inconsistency in the system.</w:t>
                  </w:r>
                </w:p>
              </w:tc>
              <w:tc>
                <w:tcPr>
                  <w:tcW w:w="1276" w:type="dxa"/>
                </w:tcPr>
                <w:p w14:paraId="69C4373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787172B" w14:textId="77777777" w:rsidR="00686837" w:rsidRPr="00C27BD9" w:rsidRDefault="00E755CC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04908C7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38695B6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3CE4D57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176FEE2E" w14:textId="77777777" w:rsidTr="00646F26">
              <w:tc>
                <w:tcPr>
                  <w:tcW w:w="2547" w:type="dxa"/>
                </w:tcPr>
                <w:p w14:paraId="2B21C1F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most people would easily learn how to use the system.</w:t>
                  </w:r>
                </w:p>
              </w:tc>
              <w:tc>
                <w:tcPr>
                  <w:tcW w:w="1276" w:type="dxa"/>
                </w:tcPr>
                <w:p w14:paraId="491C07B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360B42C" w14:textId="77777777" w:rsidR="00686837" w:rsidRPr="00C27BD9" w:rsidRDefault="00E755CC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3FECDAC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7C9188C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7639835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12B3F725" w14:textId="77777777" w:rsidTr="00646F26">
              <w:tc>
                <w:tcPr>
                  <w:tcW w:w="2547" w:type="dxa"/>
                </w:tcPr>
                <w:p w14:paraId="3C112B4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cumbersome to use.</w:t>
                  </w:r>
                </w:p>
              </w:tc>
              <w:tc>
                <w:tcPr>
                  <w:tcW w:w="1276" w:type="dxa"/>
                </w:tcPr>
                <w:p w14:paraId="79B566ED" w14:textId="77777777" w:rsidR="00686837" w:rsidRPr="00C27BD9" w:rsidRDefault="00E755CC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3F3A9E2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6D1914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70BF7EE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7D75290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7B96A5E4" w14:textId="77777777" w:rsidTr="00646F26">
              <w:tc>
                <w:tcPr>
                  <w:tcW w:w="2547" w:type="dxa"/>
                </w:tcPr>
                <w:p w14:paraId="1D1CF4D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feel very confident using the system.</w:t>
                  </w:r>
                </w:p>
              </w:tc>
              <w:tc>
                <w:tcPr>
                  <w:tcW w:w="1276" w:type="dxa"/>
                </w:tcPr>
                <w:p w14:paraId="7AE906D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8B824D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B69677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05B38F56" w14:textId="77777777" w:rsidR="00686837" w:rsidRPr="00C27BD9" w:rsidRDefault="00E755CC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77" w:type="dxa"/>
                </w:tcPr>
                <w:p w14:paraId="548E8BD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7B6FC620" w14:textId="77777777" w:rsidTr="00646F26">
              <w:tc>
                <w:tcPr>
                  <w:tcW w:w="2547" w:type="dxa"/>
                </w:tcPr>
                <w:p w14:paraId="5D671B4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to learn a lot of things before I can get going with the system.</w:t>
                  </w:r>
                </w:p>
              </w:tc>
              <w:tc>
                <w:tcPr>
                  <w:tcW w:w="1276" w:type="dxa"/>
                </w:tcPr>
                <w:p w14:paraId="578E71F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0EB6341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EFA4F9E" w14:textId="77777777" w:rsidR="00686837" w:rsidRPr="00C27BD9" w:rsidRDefault="00E755CC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44" w:type="dxa"/>
                </w:tcPr>
                <w:p w14:paraId="63CD4FB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567902D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</w:tbl>
          <w:p w14:paraId="0A10C4C5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</w:tr>
      <w:tr w:rsidR="00686837" w:rsidRPr="00C27BD9" w14:paraId="0336A43D" w14:textId="77777777" w:rsidTr="00646F26">
        <w:tc>
          <w:tcPr>
            <w:tcW w:w="8638" w:type="dxa"/>
          </w:tcPr>
          <w:p w14:paraId="437F3C3C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</w:tr>
    </w:tbl>
    <w:p w14:paraId="624774DA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</w:p>
    <w:p w14:paraId="6A5AADFB" w14:textId="6000D89E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</w:rPr>
      </w:pPr>
    </w:p>
    <w:p w14:paraId="33D15E69" w14:textId="77777777" w:rsidR="00686837" w:rsidRPr="00C27BD9" w:rsidRDefault="00686837" w:rsidP="00686837">
      <w:pPr>
        <w:pStyle w:val="2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Section 2: Understanding of Identified Behavior Patterns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5"/>
        <w:gridCol w:w="1268"/>
        <w:gridCol w:w="1106"/>
        <w:gridCol w:w="1106"/>
        <w:gridCol w:w="1116"/>
        <w:gridCol w:w="1175"/>
      </w:tblGrid>
      <w:tr w:rsidR="00686837" w:rsidRPr="00C27BD9" w14:paraId="6B137761" w14:textId="77777777" w:rsidTr="00646F26">
        <w:tc>
          <w:tcPr>
            <w:tcW w:w="2547" w:type="dxa"/>
          </w:tcPr>
          <w:p w14:paraId="021FAF06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148A3A9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Agree</w:t>
            </w:r>
          </w:p>
        </w:tc>
        <w:tc>
          <w:tcPr>
            <w:tcW w:w="1134" w:type="dxa"/>
          </w:tcPr>
          <w:p w14:paraId="15F6A2A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31CAAB7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472018E5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3567D2EC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Disagree</w:t>
            </w:r>
          </w:p>
        </w:tc>
      </w:tr>
      <w:tr w:rsidR="00686837" w:rsidRPr="00C27BD9" w14:paraId="2C7ED3BD" w14:textId="77777777" w:rsidTr="00646F26">
        <w:tc>
          <w:tcPr>
            <w:tcW w:w="2547" w:type="dxa"/>
          </w:tcPr>
          <w:p w14:paraId="64D7C7A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45138F50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1</w:t>
            </w:r>
          </w:p>
        </w:tc>
        <w:tc>
          <w:tcPr>
            <w:tcW w:w="1134" w:type="dxa"/>
          </w:tcPr>
          <w:p w14:paraId="1A6DBFA4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2</w:t>
            </w:r>
          </w:p>
        </w:tc>
        <w:tc>
          <w:tcPr>
            <w:tcW w:w="1134" w:type="dxa"/>
          </w:tcPr>
          <w:p w14:paraId="7F5DA64E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3</w:t>
            </w:r>
          </w:p>
        </w:tc>
        <w:tc>
          <w:tcPr>
            <w:tcW w:w="1144" w:type="dxa"/>
          </w:tcPr>
          <w:p w14:paraId="46C1F33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4</w:t>
            </w:r>
          </w:p>
        </w:tc>
        <w:tc>
          <w:tcPr>
            <w:tcW w:w="1177" w:type="dxa"/>
          </w:tcPr>
          <w:p w14:paraId="199CB956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5</w:t>
            </w:r>
          </w:p>
        </w:tc>
      </w:tr>
      <w:tr w:rsidR="00686837" w:rsidRPr="00C27BD9" w14:paraId="54C1F245" w14:textId="77777777" w:rsidTr="00646F26">
        <w:tc>
          <w:tcPr>
            <w:tcW w:w="2547" w:type="dxa"/>
          </w:tcPr>
          <w:p w14:paraId="188DB5AE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think that the identified behavior patterns are helpful and informative.</w:t>
            </w:r>
          </w:p>
        </w:tc>
        <w:tc>
          <w:tcPr>
            <w:tcW w:w="1276" w:type="dxa"/>
          </w:tcPr>
          <w:p w14:paraId="0F7F9AA6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D5C7BE4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5009AC66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1E27A55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71FEBDBD" w14:textId="77777777" w:rsidR="00686837" w:rsidRPr="00C27BD9" w:rsidRDefault="00E755CC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686837" w:rsidRPr="00C27BD9" w14:paraId="71515387" w14:textId="77777777" w:rsidTr="00646F26">
        <w:tc>
          <w:tcPr>
            <w:tcW w:w="2547" w:type="dxa"/>
          </w:tcPr>
          <w:p w14:paraId="2F782F96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The identified behavior patterns are clear and understandable.</w:t>
            </w:r>
          </w:p>
        </w:tc>
        <w:tc>
          <w:tcPr>
            <w:tcW w:w="1276" w:type="dxa"/>
          </w:tcPr>
          <w:p w14:paraId="30C6644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46011EDA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34097A1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6A9DCFF2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433F5FF7" w14:textId="77777777" w:rsidR="00686837" w:rsidRPr="00C27BD9" w:rsidRDefault="00E755CC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686837" w:rsidRPr="00C27BD9" w14:paraId="68C29EC3" w14:textId="77777777" w:rsidTr="00646F26">
        <w:tc>
          <w:tcPr>
            <w:tcW w:w="2547" w:type="dxa"/>
          </w:tcPr>
          <w:p w14:paraId="57FE6936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often feel frustrated when trying to understand the behavior patterns.</w:t>
            </w:r>
          </w:p>
        </w:tc>
        <w:tc>
          <w:tcPr>
            <w:tcW w:w="1276" w:type="dxa"/>
          </w:tcPr>
          <w:p w14:paraId="5617308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52ADAB2B" w14:textId="77777777" w:rsidR="00686837" w:rsidRPr="00C27BD9" w:rsidRDefault="00E755CC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34" w:type="dxa"/>
          </w:tcPr>
          <w:p w14:paraId="6B8C81B0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08581A74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36FB7BA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4A86BF23" w14:textId="77777777" w:rsidTr="00646F26">
        <w:tc>
          <w:tcPr>
            <w:tcW w:w="2547" w:type="dxa"/>
          </w:tcPr>
          <w:p w14:paraId="0D517F6D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Understanding the identified behavior patterns requires considerable mental effort</w:t>
            </w:r>
          </w:p>
        </w:tc>
        <w:tc>
          <w:tcPr>
            <w:tcW w:w="1276" w:type="dxa"/>
          </w:tcPr>
          <w:p w14:paraId="0A92313F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577FDA7" w14:textId="77777777" w:rsidR="00686837" w:rsidRPr="00C27BD9" w:rsidRDefault="00E755CC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34" w:type="dxa"/>
          </w:tcPr>
          <w:p w14:paraId="074AB940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58B18DF6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2E9FFBAC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3045A491" w14:textId="77777777" w:rsidTr="00646F26">
        <w:tc>
          <w:tcPr>
            <w:tcW w:w="2547" w:type="dxa"/>
          </w:tcPr>
          <w:p w14:paraId="2E5F90C3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I think that the behavior pattern identification is effective in helping me understand the data</w:t>
            </w:r>
          </w:p>
        </w:tc>
        <w:tc>
          <w:tcPr>
            <w:tcW w:w="1276" w:type="dxa"/>
          </w:tcPr>
          <w:p w14:paraId="234143A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19CD746D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79F83EC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438C650E" w14:textId="77777777" w:rsidR="00686837" w:rsidRPr="00C27BD9" w:rsidRDefault="00E755CC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77" w:type="dxa"/>
          </w:tcPr>
          <w:p w14:paraId="7C0D962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25F9D8B9" w14:textId="77777777" w:rsidTr="00646F26">
        <w:tc>
          <w:tcPr>
            <w:tcW w:w="2547" w:type="dxa"/>
          </w:tcPr>
          <w:p w14:paraId="7AC71F3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imagine that most people would easily understand the identified behavior patterns.</w:t>
            </w:r>
          </w:p>
        </w:tc>
        <w:tc>
          <w:tcPr>
            <w:tcW w:w="1276" w:type="dxa"/>
          </w:tcPr>
          <w:p w14:paraId="4405B1A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97D863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4F930CC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575E007D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4C459F37" w14:textId="77777777" w:rsidR="00686837" w:rsidRPr="00C27BD9" w:rsidRDefault="00E755CC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686837" w:rsidRPr="00C27BD9" w14:paraId="27BEAA98" w14:textId="77777777" w:rsidTr="00646F26">
        <w:tc>
          <w:tcPr>
            <w:tcW w:w="25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9"/>
            </w:tblGrid>
            <w:tr w:rsidR="00686837" w:rsidRPr="00C27BD9" w14:paraId="6A88D0D1" w14:textId="77777777" w:rsidTr="00646F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FBFF94" w14:textId="77777777" w:rsidR="00686837" w:rsidRPr="00C27BD9" w:rsidRDefault="00686837" w:rsidP="00646F26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  <w:r w:rsidRPr="00C27BD9"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  <w:t>The color system (green = positive, red = negative, black = neutral) helped me understand the effects of different behaviors.</w:t>
                  </w:r>
                </w:p>
              </w:tc>
            </w:tr>
          </w:tbl>
          <w:p w14:paraId="1DBFCC1A" w14:textId="77777777" w:rsidR="00686837" w:rsidRPr="00C27BD9" w:rsidRDefault="00686837" w:rsidP="00646F26">
            <w:pPr>
              <w:bidi w:val="0"/>
              <w:rPr>
                <w:rFonts w:ascii="Aptos" w:hAnsi="Aptos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6837" w:rsidRPr="00C27BD9" w14:paraId="1230D9EF" w14:textId="77777777" w:rsidTr="00646F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05C3AE" w14:textId="77777777" w:rsidR="00686837" w:rsidRPr="00C27BD9" w:rsidRDefault="00686837" w:rsidP="00646F26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</w:p>
              </w:tc>
            </w:tr>
          </w:tbl>
          <w:p w14:paraId="772552A1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276" w:type="dxa"/>
          </w:tcPr>
          <w:p w14:paraId="6DDFDC27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400DB323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689E2000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44" w:type="dxa"/>
          </w:tcPr>
          <w:p w14:paraId="153E9B7C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77" w:type="dxa"/>
          </w:tcPr>
          <w:p w14:paraId="1DDFA4B6" w14:textId="77777777" w:rsidR="00686837" w:rsidRPr="00C27BD9" w:rsidRDefault="00E755CC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</w:tbl>
    <w:p w14:paraId="58A33FD7" w14:textId="77777777" w:rsidR="00686837" w:rsidRPr="00C27BD9" w:rsidRDefault="00686837" w:rsidP="00686837">
      <w:pPr>
        <w:bidi w:val="0"/>
        <w:jc w:val="both"/>
        <w:rPr>
          <w:rFonts w:ascii="Aptos" w:hAnsi="Aptos"/>
          <w:b/>
          <w:bCs/>
          <w:sz w:val="32"/>
          <w:szCs w:val="32"/>
        </w:rPr>
      </w:pPr>
    </w:p>
    <w:p w14:paraId="09D504E8" w14:textId="77777777" w:rsidR="00686837" w:rsidRPr="00C27BD9" w:rsidRDefault="00686837">
      <w:pPr>
        <w:rPr>
          <w:rFonts w:ascii="Aptos" w:hAnsi="Aptos"/>
          <w:rtl/>
        </w:rPr>
      </w:pPr>
    </w:p>
    <w:p w14:paraId="4C29FE0A" w14:textId="77777777" w:rsidR="00686837" w:rsidRPr="00C27BD9" w:rsidRDefault="00686837">
      <w:pPr>
        <w:rPr>
          <w:rFonts w:ascii="Aptos" w:hAnsi="Aptos"/>
          <w:rtl/>
        </w:rPr>
      </w:pPr>
    </w:p>
    <w:p w14:paraId="0203A399" w14:textId="77777777" w:rsidR="00686837" w:rsidRPr="00C27BD9" w:rsidRDefault="00686837" w:rsidP="00686837">
      <w:pPr>
        <w:pStyle w:val="1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System Usability Scale (SUS) – Parkinson's Pattern Identifying</w:t>
      </w:r>
    </w:p>
    <w:p w14:paraId="60A7CF84" w14:textId="77777777" w:rsidR="00686837" w:rsidRPr="00C27BD9" w:rsidDel="00EB38ED" w:rsidRDefault="00686837" w:rsidP="00686837">
      <w:pPr>
        <w:bidi w:val="0"/>
        <w:rPr>
          <w:del w:id="10" w:author="אביטל שולנר" w:date="2025-06-23T20:34:00Z"/>
          <w:rFonts w:ascii="Aptos" w:hAnsi="Aptos"/>
        </w:rPr>
      </w:pPr>
    </w:p>
    <w:p w14:paraId="20D0D7DE" w14:textId="77777777" w:rsidR="00686837" w:rsidRPr="00C27BD9" w:rsidRDefault="00686837" w:rsidP="00686837">
      <w:pPr>
        <w:bidi w:val="0"/>
        <w:rPr>
          <w:rFonts w:ascii="Aptos" w:hAnsi="Aptos"/>
          <w:b/>
          <w:bCs/>
        </w:rPr>
      </w:pPr>
      <w:r w:rsidRPr="00C27BD9">
        <w:rPr>
          <w:rFonts w:ascii="Aptos" w:hAnsi="Aptos"/>
          <w:b/>
          <w:bCs/>
        </w:rPr>
        <w:t>Participant’s Information:</w:t>
      </w:r>
    </w:p>
    <w:p w14:paraId="06F6331F" w14:textId="77777777" w:rsidR="00686837" w:rsidRPr="00C27BD9" w:rsidRDefault="00686837" w:rsidP="00686837">
      <w:pPr>
        <w:bidi w:val="0"/>
        <w:rPr>
          <w:rFonts w:ascii="Aptos" w:hAnsi="Aptos"/>
          <w:rtl/>
        </w:rPr>
      </w:pPr>
      <w:r w:rsidRPr="00C27BD9">
        <w:rPr>
          <w:rFonts w:ascii="Aptos" w:hAnsi="Aptos"/>
        </w:rPr>
        <w:t xml:space="preserve">Name (optional): </w:t>
      </w:r>
      <w:r w:rsidR="00A21F04" w:rsidRPr="00C27BD9">
        <w:rPr>
          <w:rFonts w:ascii="Aptos" w:hAnsi="Aptos"/>
          <w:u w:val="single"/>
          <w:rtl/>
        </w:rPr>
        <w:t>עמית</w:t>
      </w:r>
    </w:p>
    <w:p w14:paraId="2E13ED13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Age: </w:t>
      </w:r>
      <w:r w:rsidR="00A21F04" w:rsidRPr="00C27BD9">
        <w:rPr>
          <w:rFonts w:ascii="Aptos" w:hAnsi="Aptos"/>
        </w:rPr>
        <w:t>23</w:t>
      </w:r>
    </w:p>
    <w:p w14:paraId="4D7AD050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Gender:  </w:t>
      </w:r>
    </w:p>
    <w:p w14:paraId="7B9661CE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Male</w:t>
      </w:r>
    </w:p>
    <w:p w14:paraId="53330662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Female</w:t>
      </w:r>
      <w:r w:rsidRPr="00C27BD9">
        <w:rPr>
          <w:rFonts w:ascii="Aptos" w:hAnsi="Aptos"/>
        </w:rPr>
        <w:t xml:space="preserve">    </w:t>
      </w:r>
    </w:p>
    <w:p w14:paraId="6788C2D4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Other </w:t>
      </w:r>
    </w:p>
    <w:p w14:paraId="04A72812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Technology proficiency (please select one):</w:t>
      </w:r>
    </w:p>
    <w:p w14:paraId="1BB8E0FB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Basic (uses the internet occasionally)</w:t>
      </w:r>
    </w:p>
    <w:p w14:paraId="1E9BB7A1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Intermediate (regular user of online tools)</w:t>
      </w:r>
    </w:p>
    <w:p w14:paraId="56E0690A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Advanced (familiar with programming or data analysis)</w:t>
      </w:r>
    </w:p>
    <w:p w14:paraId="7A2A7E65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Have you used a data analysis tool before?  </w:t>
      </w:r>
    </w:p>
    <w:p w14:paraId="4B3FD9C2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6B91C50F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5241CBA1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Test Scenario</w:t>
      </w:r>
    </w:p>
    <w:p w14:paraId="412DD101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You receive a JSON file containing daily data recorded by a person with Parkinson's disease.</w:t>
      </w:r>
      <w:r w:rsidRPr="00C27BD9">
        <w:rPr>
          <w:rFonts w:ascii="Aptos" w:hAnsi="Aptos"/>
        </w:rPr>
        <w:br/>
        <w:t>The data includes: Feelings, Symptoms, Activities, Medications, and Nutrition.</w:t>
      </w:r>
      <w:r w:rsidRPr="00C27BD9">
        <w:rPr>
          <w:rFonts w:ascii="Aptos" w:hAnsi="Aptos"/>
        </w:rPr>
        <w:br/>
        <w:t>Your task is to upload the file to the system, select "Parkinson's State" as the mood field, and analyze the impact of Nutrition on the Parkinson's state.</w:t>
      </w:r>
      <w:r w:rsidRPr="00C27BD9">
        <w:rPr>
          <w:rFonts w:ascii="Aptos" w:hAnsi="Aptos"/>
        </w:rPr>
        <w:br/>
        <w:t>Finally, review the insights generated by the system.</w:t>
      </w:r>
    </w:p>
    <w:p w14:paraId="15B7F453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4D24C947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174A7A51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1F4340E2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  <w:r w:rsidRPr="00C27BD9">
        <w:rPr>
          <w:rFonts w:ascii="Aptos" w:eastAsiaTheme="majorEastAsia" w:hAnsi="Aptos" w:cstheme="majorBidi"/>
          <w:b/>
          <w:bCs/>
          <w:sz w:val="26"/>
          <w:szCs w:val="26"/>
        </w:rPr>
        <w:lastRenderedPageBreak/>
        <w:t>Post-Task Feedback</w:t>
      </w:r>
    </w:p>
    <w:p w14:paraId="721CCE34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Time to complete the task: </w:t>
      </w:r>
      <w:r w:rsidR="00A21F04" w:rsidRPr="00C27BD9">
        <w:rPr>
          <w:rFonts w:ascii="Aptos" w:hAnsi="Aptos"/>
          <w:u w:val="single"/>
        </w:rPr>
        <w:t>7.1</w:t>
      </w:r>
      <w:r w:rsidRPr="00C27BD9">
        <w:rPr>
          <w:rFonts w:ascii="Aptos" w:hAnsi="Aptos"/>
        </w:rPr>
        <w:t xml:space="preserve"> minutes</w:t>
      </w:r>
    </w:p>
    <w:p w14:paraId="561F9242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Were you able to complete the task?   </w:t>
      </w:r>
    </w:p>
    <w:p w14:paraId="143AC113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2D0DBA3D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02AE82D1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If not, what was difficult? ____________________</w:t>
      </w:r>
      <w:r w:rsidRPr="00C27BD9">
        <w:rPr>
          <w:rFonts w:ascii="Aptos" w:hAnsi="Aptos"/>
          <w:rtl/>
        </w:rPr>
        <w:t>__________________</w:t>
      </w:r>
      <w:r w:rsidRPr="00C27BD9">
        <w:rPr>
          <w:rFonts w:ascii="Aptos" w:hAnsi="Aptos"/>
        </w:rPr>
        <w:t>________</w:t>
      </w:r>
    </w:p>
    <w:p w14:paraId="7BDD386E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Did you have any questions during use?   </w:t>
      </w:r>
    </w:p>
    <w:p w14:paraId="70CAD01E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Yes     </w:t>
      </w:r>
    </w:p>
    <w:p w14:paraId="2F9EFEEB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No</w:t>
      </w:r>
    </w:p>
    <w:p w14:paraId="01A64621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If yes, please specify: ______________________</w:t>
      </w:r>
      <w:r w:rsidRPr="00C27BD9">
        <w:rPr>
          <w:rFonts w:ascii="Aptos" w:hAnsi="Aptos"/>
          <w:rtl/>
        </w:rPr>
        <w:t>___</w:t>
      </w:r>
      <w:r w:rsidRPr="00C27BD9">
        <w:rPr>
          <w:rFonts w:ascii="Aptos" w:hAnsi="Aptos"/>
        </w:rPr>
        <w:t>______________________</w:t>
      </w:r>
    </w:p>
    <w:p w14:paraId="62DD21C6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What insights did you understand from the identified behavior patterns?</w:t>
      </w:r>
    </w:p>
    <w:p w14:paraId="58659533" w14:textId="77777777" w:rsidR="00686837" w:rsidRPr="00C27BD9" w:rsidRDefault="00A21F04" w:rsidP="00686837">
      <w:pPr>
        <w:bidi w:val="0"/>
        <w:rPr>
          <w:rFonts w:ascii="Aptos" w:hAnsi="Aptos"/>
          <w:u w:val="single"/>
        </w:rPr>
      </w:pPr>
      <w:r w:rsidRPr="00C27BD9">
        <w:rPr>
          <w:rFonts w:ascii="Aptos" w:hAnsi="Aptos" w:cs="Arial"/>
          <w:u w:val="single"/>
          <w:rtl/>
        </w:rPr>
        <w:t>הפלט הראה שמזונות מסוימים מפחיתים את חומרת הסימפטומים באחוזים ברורים</w:t>
      </w:r>
      <w:r w:rsidRPr="00C27BD9">
        <w:rPr>
          <w:rFonts w:ascii="Aptos" w:hAnsi="Aptos"/>
          <w:u w:val="single"/>
        </w:rPr>
        <w:t xml:space="preserve">. </w:t>
      </w:r>
      <w:r w:rsidR="00686837" w:rsidRPr="00C27BD9">
        <w:rPr>
          <w:rFonts w:ascii="Aptos" w:hAnsi="Aptos"/>
          <w:u w:val="single"/>
        </w:rPr>
        <w:br w:type="page"/>
      </w:r>
    </w:p>
    <w:p w14:paraId="4C19BCE3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lastRenderedPageBreak/>
        <w:t>System Usability Scale (SUS)</w:t>
      </w:r>
    </w:p>
    <w:p w14:paraId="127037DE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Section 1: System Evaluation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686837" w:rsidRPr="00C27BD9" w14:paraId="19E59620" w14:textId="77777777" w:rsidTr="00646F26">
        <w:tc>
          <w:tcPr>
            <w:tcW w:w="8638" w:type="dxa"/>
          </w:tcPr>
          <w:p w14:paraId="761C0C99" w14:textId="77777777" w:rsidR="00686837" w:rsidRPr="00C27BD9" w:rsidRDefault="00686837" w:rsidP="00646F26">
            <w:pPr>
              <w:bidi w:val="0"/>
              <w:rPr>
                <w:rFonts w:ascii="Aptos" w:hAnsi="Aptos"/>
                <w:rtl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63"/>
              <w:gridCol w:w="1256"/>
              <w:gridCol w:w="1060"/>
              <w:gridCol w:w="1060"/>
              <w:gridCol w:w="1069"/>
              <w:gridCol w:w="1172"/>
            </w:tblGrid>
            <w:tr w:rsidR="00686837" w:rsidRPr="00C27BD9" w14:paraId="1BE02EB4" w14:textId="77777777" w:rsidTr="00646F26">
              <w:tc>
                <w:tcPr>
                  <w:tcW w:w="2547" w:type="dxa"/>
                </w:tcPr>
                <w:p w14:paraId="2D1C385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2EA9B3F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Agree</w:t>
                  </w:r>
                </w:p>
              </w:tc>
              <w:tc>
                <w:tcPr>
                  <w:tcW w:w="1134" w:type="dxa"/>
                </w:tcPr>
                <w:p w14:paraId="3F6A3FE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A22890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49F1063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3E88A9A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Disagree</w:t>
                  </w:r>
                </w:p>
              </w:tc>
            </w:tr>
            <w:tr w:rsidR="00686837" w:rsidRPr="00C27BD9" w14:paraId="2889B674" w14:textId="77777777" w:rsidTr="00646F26">
              <w:tc>
                <w:tcPr>
                  <w:tcW w:w="2547" w:type="dxa"/>
                </w:tcPr>
                <w:p w14:paraId="026C5F2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1289F6C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51CD64A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4F9B06C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3</w:t>
                  </w:r>
                </w:p>
              </w:tc>
              <w:tc>
                <w:tcPr>
                  <w:tcW w:w="1144" w:type="dxa"/>
                </w:tcPr>
                <w:p w14:paraId="0960BFC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4</w:t>
                  </w:r>
                </w:p>
              </w:tc>
              <w:tc>
                <w:tcPr>
                  <w:tcW w:w="1177" w:type="dxa"/>
                </w:tcPr>
                <w:p w14:paraId="5FAA6FA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5</w:t>
                  </w:r>
                </w:p>
              </w:tc>
            </w:tr>
            <w:tr w:rsidR="00686837" w:rsidRPr="00C27BD9" w14:paraId="08FC0449" w14:textId="77777777" w:rsidTr="00646F26">
              <w:tc>
                <w:tcPr>
                  <w:tcW w:w="2547" w:type="dxa"/>
                </w:tcPr>
                <w:p w14:paraId="46294BB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I would like to use the system frequently.</w:t>
                  </w:r>
                </w:p>
              </w:tc>
              <w:tc>
                <w:tcPr>
                  <w:tcW w:w="1276" w:type="dxa"/>
                </w:tcPr>
                <w:p w14:paraId="394B9C6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4BCEAB9" w14:textId="77777777" w:rsidR="00686837" w:rsidRPr="00C27BD9" w:rsidRDefault="005E7C66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7E858EF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64CAE98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576CEE3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52286CEE" w14:textId="77777777" w:rsidTr="00646F26">
              <w:tc>
                <w:tcPr>
                  <w:tcW w:w="2547" w:type="dxa"/>
                </w:tcPr>
                <w:p w14:paraId="473D167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unnecessarily complex.</w:t>
                  </w:r>
                </w:p>
              </w:tc>
              <w:tc>
                <w:tcPr>
                  <w:tcW w:w="1276" w:type="dxa"/>
                </w:tcPr>
                <w:p w14:paraId="0D94E5E6" w14:textId="77777777" w:rsidR="00686837" w:rsidRPr="00C27BD9" w:rsidRDefault="005E7C66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2444614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E54A78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40ABAB8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14DF360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34F2DA84" w14:textId="77777777" w:rsidTr="00646F26">
              <w:tc>
                <w:tcPr>
                  <w:tcW w:w="2547" w:type="dxa"/>
                </w:tcPr>
                <w:p w14:paraId="73E7BDC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 system is easy to use.</w:t>
                  </w:r>
                </w:p>
              </w:tc>
              <w:tc>
                <w:tcPr>
                  <w:tcW w:w="1276" w:type="dxa"/>
                </w:tcPr>
                <w:p w14:paraId="1C67600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4DC520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3447E3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05AAAE05" w14:textId="77777777" w:rsidR="00686837" w:rsidRPr="00C27BD9" w:rsidRDefault="005E7C66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77" w:type="dxa"/>
                </w:tcPr>
                <w:p w14:paraId="7FE2A57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2B147D0F" w14:textId="77777777" w:rsidTr="00646F26">
              <w:tc>
                <w:tcPr>
                  <w:tcW w:w="2547" w:type="dxa"/>
                </w:tcPr>
                <w:p w14:paraId="63B5BF6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the support of a technical person to use the system.</w:t>
                  </w:r>
                </w:p>
              </w:tc>
              <w:tc>
                <w:tcPr>
                  <w:tcW w:w="1276" w:type="dxa"/>
                </w:tcPr>
                <w:p w14:paraId="4E7D079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D993400" w14:textId="77777777" w:rsidR="00686837" w:rsidRPr="00C27BD9" w:rsidRDefault="005E7C66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696CBF6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0BF8101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468D056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724E8A25" w14:textId="77777777" w:rsidTr="00646F26">
              <w:tc>
                <w:tcPr>
                  <w:tcW w:w="2547" w:type="dxa"/>
                </w:tcPr>
                <w:p w14:paraId="4C0E76F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that the various functions in the system are well integrated.</w:t>
                  </w:r>
                </w:p>
              </w:tc>
              <w:tc>
                <w:tcPr>
                  <w:tcW w:w="1276" w:type="dxa"/>
                </w:tcPr>
                <w:p w14:paraId="61F7161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F17057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13A486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03F96A6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127374A5" w14:textId="77777777" w:rsidR="00686837" w:rsidRPr="00C27BD9" w:rsidRDefault="005E7C66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6837" w:rsidRPr="00C27BD9" w14:paraId="2937DDA0" w14:textId="77777777" w:rsidTr="00646F26">
              <w:tc>
                <w:tcPr>
                  <w:tcW w:w="2547" w:type="dxa"/>
                </w:tcPr>
                <w:p w14:paraId="4A16B41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there is too much inconsistency in the system.</w:t>
                  </w:r>
                </w:p>
              </w:tc>
              <w:tc>
                <w:tcPr>
                  <w:tcW w:w="1276" w:type="dxa"/>
                </w:tcPr>
                <w:p w14:paraId="64079990" w14:textId="77777777" w:rsidR="00686837" w:rsidRPr="00C27BD9" w:rsidRDefault="005E7C66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129B26E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52FE32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792A1F5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6001341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0FF12E40" w14:textId="77777777" w:rsidTr="00646F26">
              <w:tc>
                <w:tcPr>
                  <w:tcW w:w="2547" w:type="dxa"/>
                </w:tcPr>
                <w:p w14:paraId="5F3E0E5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most people would easily learn how to use the system.</w:t>
                  </w:r>
                </w:p>
              </w:tc>
              <w:tc>
                <w:tcPr>
                  <w:tcW w:w="1276" w:type="dxa"/>
                </w:tcPr>
                <w:p w14:paraId="6AB97A9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8A1FD2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978ACE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158D486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681F32EA" w14:textId="77777777" w:rsidR="00686837" w:rsidRPr="00C27BD9" w:rsidRDefault="005E7C66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6837" w:rsidRPr="00C27BD9" w14:paraId="2167D724" w14:textId="77777777" w:rsidTr="00646F26">
              <w:tc>
                <w:tcPr>
                  <w:tcW w:w="2547" w:type="dxa"/>
                </w:tcPr>
                <w:p w14:paraId="32880EA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cumbersome to use.</w:t>
                  </w:r>
                </w:p>
              </w:tc>
              <w:tc>
                <w:tcPr>
                  <w:tcW w:w="1276" w:type="dxa"/>
                </w:tcPr>
                <w:p w14:paraId="28A75930" w14:textId="77777777" w:rsidR="00686837" w:rsidRPr="00C27BD9" w:rsidRDefault="005E7C66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3715609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A26D4F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4EC4372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5885D5C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6486D7F4" w14:textId="77777777" w:rsidTr="00646F26">
              <w:tc>
                <w:tcPr>
                  <w:tcW w:w="2547" w:type="dxa"/>
                </w:tcPr>
                <w:p w14:paraId="27B5465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feel very confident using the system.</w:t>
                  </w:r>
                </w:p>
              </w:tc>
              <w:tc>
                <w:tcPr>
                  <w:tcW w:w="1276" w:type="dxa"/>
                </w:tcPr>
                <w:p w14:paraId="70591FC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625AFE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0EDAD04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7B74B13E" w14:textId="77777777" w:rsidR="00686837" w:rsidRPr="00C27BD9" w:rsidRDefault="005E7C66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77" w:type="dxa"/>
                </w:tcPr>
                <w:p w14:paraId="46C090F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6D400384" w14:textId="77777777" w:rsidTr="00646F26">
              <w:tc>
                <w:tcPr>
                  <w:tcW w:w="2547" w:type="dxa"/>
                </w:tcPr>
                <w:p w14:paraId="2417A5A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to learn a lot of things before I can get going with the system.</w:t>
                  </w:r>
                </w:p>
              </w:tc>
              <w:tc>
                <w:tcPr>
                  <w:tcW w:w="1276" w:type="dxa"/>
                </w:tcPr>
                <w:p w14:paraId="3A39B9E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39C9C8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A2E55FD" w14:textId="77777777" w:rsidR="00686837" w:rsidRPr="00C27BD9" w:rsidRDefault="005E7C66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44" w:type="dxa"/>
                </w:tcPr>
                <w:p w14:paraId="1EA5AE6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5520FAB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</w:tbl>
          <w:p w14:paraId="4BD3DD82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</w:tr>
      <w:tr w:rsidR="00686837" w:rsidRPr="00C27BD9" w14:paraId="4B575CD0" w14:textId="77777777" w:rsidTr="00646F26">
        <w:tc>
          <w:tcPr>
            <w:tcW w:w="8638" w:type="dxa"/>
          </w:tcPr>
          <w:p w14:paraId="17BD118F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</w:tr>
    </w:tbl>
    <w:p w14:paraId="71906470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</w:p>
    <w:p w14:paraId="4B6A0476" w14:textId="1B8316C4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</w:rPr>
      </w:pPr>
    </w:p>
    <w:p w14:paraId="3D3A12BC" w14:textId="77777777" w:rsidR="00686837" w:rsidRPr="00C27BD9" w:rsidRDefault="00686837" w:rsidP="00686837">
      <w:pPr>
        <w:pStyle w:val="2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Section 2: Understanding of Identified Behavior Patterns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5"/>
        <w:gridCol w:w="1268"/>
        <w:gridCol w:w="1106"/>
        <w:gridCol w:w="1106"/>
        <w:gridCol w:w="1116"/>
        <w:gridCol w:w="1175"/>
      </w:tblGrid>
      <w:tr w:rsidR="00686837" w:rsidRPr="00C27BD9" w14:paraId="5A214208" w14:textId="77777777" w:rsidTr="00646F26">
        <w:tc>
          <w:tcPr>
            <w:tcW w:w="2547" w:type="dxa"/>
          </w:tcPr>
          <w:p w14:paraId="77ED976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70D633D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Agree</w:t>
            </w:r>
          </w:p>
        </w:tc>
        <w:tc>
          <w:tcPr>
            <w:tcW w:w="1134" w:type="dxa"/>
          </w:tcPr>
          <w:p w14:paraId="648FAED2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7732A7E5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6D5FF4D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15402D94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Disagree</w:t>
            </w:r>
          </w:p>
        </w:tc>
      </w:tr>
      <w:tr w:rsidR="00686837" w:rsidRPr="00C27BD9" w14:paraId="0B071650" w14:textId="77777777" w:rsidTr="00646F26">
        <w:tc>
          <w:tcPr>
            <w:tcW w:w="2547" w:type="dxa"/>
          </w:tcPr>
          <w:p w14:paraId="48EF20BF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18C8122F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1</w:t>
            </w:r>
          </w:p>
        </w:tc>
        <w:tc>
          <w:tcPr>
            <w:tcW w:w="1134" w:type="dxa"/>
          </w:tcPr>
          <w:p w14:paraId="4E6E63E6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2</w:t>
            </w:r>
          </w:p>
        </w:tc>
        <w:tc>
          <w:tcPr>
            <w:tcW w:w="1134" w:type="dxa"/>
          </w:tcPr>
          <w:p w14:paraId="7BFB4BB0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3</w:t>
            </w:r>
          </w:p>
        </w:tc>
        <w:tc>
          <w:tcPr>
            <w:tcW w:w="1144" w:type="dxa"/>
          </w:tcPr>
          <w:p w14:paraId="729396AC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4</w:t>
            </w:r>
          </w:p>
        </w:tc>
        <w:tc>
          <w:tcPr>
            <w:tcW w:w="1177" w:type="dxa"/>
          </w:tcPr>
          <w:p w14:paraId="23082884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5</w:t>
            </w:r>
          </w:p>
        </w:tc>
      </w:tr>
      <w:tr w:rsidR="00686837" w:rsidRPr="00C27BD9" w14:paraId="24065FCB" w14:textId="77777777" w:rsidTr="00646F26">
        <w:tc>
          <w:tcPr>
            <w:tcW w:w="2547" w:type="dxa"/>
          </w:tcPr>
          <w:p w14:paraId="29EFC40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think that the identified behavior patterns are helpful and informative.</w:t>
            </w:r>
          </w:p>
        </w:tc>
        <w:tc>
          <w:tcPr>
            <w:tcW w:w="1276" w:type="dxa"/>
          </w:tcPr>
          <w:p w14:paraId="6E40B0B0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42C72FD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6E835E7D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40CCC644" w14:textId="77777777" w:rsidR="00686837" w:rsidRPr="00C27BD9" w:rsidRDefault="005E7C66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77" w:type="dxa"/>
          </w:tcPr>
          <w:p w14:paraId="0ADEE510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64F3F868" w14:textId="77777777" w:rsidTr="00646F26">
        <w:tc>
          <w:tcPr>
            <w:tcW w:w="2547" w:type="dxa"/>
          </w:tcPr>
          <w:p w14:paraId="2395C57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The identified behavior patterns are clear and understandable.</w:t>
            </w:r>
          </w:p>
        </w:tc>
        <w:tc>
          <w:tcPr>
            <w:tcW w:w="1276" w:type="dxa"/>
          </w:tcPr>
          <w:p w14:paraId="43C4399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59E2693D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5DEC2E0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48AE15A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5981D5CD" w14:textId="77777777" w:rsidR="00686837" w:rsidRPr="00C27BD9" w:rsidRDefault="005E7C66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686837" w:rsidRPr="00C27BD9" w14:paraId="58D3991B" w14:textId="77777777" w:rsidTr="00646F26">
        <w:tc>
          <w:tcPr>
            <w:tcW w:w="2547" w:type="dxa"/>
          </w:tcPr>
          <w:p w14:paraId="7E8D8CF0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often feel frustrated when trying to understand the behavior patterns.</w:t>
            </w:r>
          </w:p>
        </w:tc>
        <w:tc>
          <w:tcPr>
            <w:tcW w:w="1276" w:type="dxa"/>
          </w:tcPr>
          <w:p w14:paraId="1764C74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103CCA07" w14:textId="77777777" w:rsidR="00686837" w:rsidRPr="00C27BD9" w:rsidRDefault="005E7C66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34" w:type="dxa"/>
          </w:tcPr>
          <w:p w14:paraId="071F37FA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53B3259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1AB625C4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796FDCC2" w14:textId="77777777" w:rsidTr="00646F26">
        <w:tc>
          <w:tcPr>
            <w:tcW w:w="2547" w:type="dxa"/>
          </w:tcPr>
          <w:p w14:paraId="48A596E5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Understanding the identified behavior patterns requires considerable mental effort</w:t>
            </w:r>
          </w:p>
        </w:tc>
        <w:tc>
          <w:tcPr>
            <w:tcW w:w="1276" w:type="dxa"/>
          </w:tcPr>
          <w:p w14:paraId="139AB339" w14:textId="77777777" w:rsidR="00686837" w:rsidRPr="00C27BD9" w:rsidRDefault="005E7C66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34" w:type="dxa"/>
          </w:tcPr>
          <w:p w14:paraId="30DA57FE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436E6D4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7E636454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460CF06A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49E47768" w14:textId="77777777" w:rsidTr="00646F26">
        <w:tc>
          <w:tcPr>
            <w:tcW w:w="2547" w:type="dxa"/>
          </w:tcPr>
          <w:p w14:paraId="5374FEE7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I think that the behavior pattern identification is effective in helping me understand the data</w:t>
            </w:r>
          </w:p>
        </w:tc>
        <w:tc>
          <w:tcPr>
            <w:tcW w:w="1276" w:type="dxa"/>
          </w:tcPr>
          <w:p w14:paraId="4A63CAA5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7161F6E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5649E96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6C8B6356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3A6EDB6B" w14:textId="77777777" w:rsidR="00686837" w:rsidRPr="00C27BD9" w:rsidRDefault="005E7C66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686837" w:rsidRPr="00C27BD9" w14:paraId="20B54B41" w14:textId="77777777" w:rsidTr="00646F26">
        <w:tc>
          <w:tcPr>
            <w:tcW w:w="2547" w:type="dxa"/>
          </w:tcPr>
          <w:p w14:paraId="5CC59AF5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imagine that most people would easily understand the identified behavior patterns.</w:t>
            </w:r>
          </w:p>
        </w:tc>
        <w:tc>
          <w:tcPr>
            <w:tcW w:w="1276" w:type="dxa"/>
          </w:tcPr>
          <w:p w14:paraId="23D6A27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7C237390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77154E5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076ABF77" w14:textId="77777777" w:rsidR="00686837" w:rsidRPr="00C27BD9" w:rsidRDefault="005E7C66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77" w:type="dxa"/>
          </w:tcPr>
          <w:p w14:paraId="253FEEB5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09821E66" w14:textId="77777777" w:rsidTr="00646F26">
        <w:tc>
          <w:tcPr>
            <w:tcW w:w="25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9"/>
            </w:tblGrid>
            <w:tr w:rsidR="00686837" w:rsidRPr="00C27BD9" w14:paraId="46ADC63F" w14:textId="77777777" w:rsidTr="00646F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14CA9D" w14:textId="77777777" w:rsidR="00686837" w:rsidRPr="00C27BD9" w:rsidRDefault="00686837" w:rsidP="00646F26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  <w:r w:rsidRPr="00C27BD9"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  <w:t>The color system (green = positive, red = negative, black = neutral) helped me understand the effects of different behaviors.</w:t>
                  </w:r>
                </w:p>
              </w:tc>
            </w:tr>
          </w:tbl>
          <w:p w14:paraId="139B373B" w14:textId="77777777" w:rsidR="00686837" w:rsidRPr="00C27BD9" w:rsidRDefault="00686837" w:rsidP="00646F26">
            <w:pPr>
              <w:bidi w:val="0"/>
              <w:rPr>
                <w:rFonts w:ascii="Aptos" w:hAnsi="Aptos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6837" w:rsidRPr="00C27BD9" w14:paraId="2ADB231A" w14:textId="77777777" w:rsidTr="00646F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A28BD4" w14:textId="77777777" w:rsidR="00686837" w:rsidRPr="00C27BD9" w:rsidRDefault="00686837" w:rsidP="00646F26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</w:p>
              </w:tc>
            </w:tr>
          </w:tbl>
          <w:p w14:paraId="33DE632E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276" w:type="dxa"/>
          </w:tcPr>
          <w:p w14:paraId="758FA12B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2226D713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4715AF78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44" w:type="dxa"/>
          </w:tcPr>
          <w:p w14:paraId="25F977F2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77" w:type="dxa"/>
          </w:tcPr>
          <w:p w14:paraId="6E7B4139" w14:textId="77777777" w:rsidR="00686837" w:rsidRPr="00C27BD9" w:rsidRDefault="005E7C66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</w:tbl>
    <w:p w14:paraId="5FD4D7BD" w14:textId="77777777" w:rsidR="00686837" w:rsidRPr="00C27BD9" w:rsidRDefault="00686837" w:rsidP="00686837">
      <w:pPr>
        <w:bidi w:val="0"/>
        <w:jc w:val="both"/>
        <w:rPr>
          <w:rFonts w:ascii="Aptos" w:hAnsi="Aptos"/>
          <w:b/>
          <w:bCs/>
          <w:sz w:val="32"/>
          <w:szCs w:val="32"/>
        </w:rPr>
      </w:pPr>
    </w:p>
    <w:p w14:paraId="03655FB4" w14:textId="77777777" w:rsidR="00686837" w:rsidRPr="00C27BD9" w:rsidRDefault="00686837">
      <w:pPr>
        <w:rPr>
          <w:rFonts w:ascii="Aptos" w:hAnsi="Aptos"/>
          <w:rtl/>
        </w:rPr>
      </w:pPr>
    </w:p>
    <w:p w14:paraId="63154166" w14:textId="77777777" w:rsidR="00686837" w:rsidRPr="00C27BD9" w:rsidRDefault="00686837">
      <w:pPr>
        <w:rPr>
          <w:rFonts w:ascii="Aptos" w:hAnsi="Aptos"/>
          <w:rtl/>
        </w:rPr>
      </w:pPr>
    </w:p>
    <w:p w14:paraId="417ACB0F" w14:textId="77777777" w:rsidR="00686837" w:rsidRPr="00C27BD9" w:rsidRDefault="00686837">
      <w:pPr>
        <w:rPr>
          <w:rFonts w:ascii="Aptos" w:hAnsi="Aptos"/>
          <w:rtl/>
        </w:rPr>
      </w:pPr>
    </w:p>
    <w:p w14:paraId="1ECCD299" w14:textId="77777777" w:rsidR="00686837" w:rsidRPr="00C27BD9" w:rsidRDefault="00686837" w:rsidP="00686837">
      <w:pPr>
        <w:pStyle w:val="1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System Usability Scale (SUS) – Parkinson's Pattern Identifying</w:t>
      </w:r>
    </w:p>
    <w:p w14:paraId="32B7EA62" w14:textId="77777777" w:rsidR="00686837" w:rsidRPr="00C27BD9" w:rsidDel="00EB38ED" w:rsidRDefault="00686837" w:rsidP="00686837">
      <w:pPr>
        <w:bidi w:val="0"/>
        <w:rPr>
          <w:del w:id="11" w:author="אביטל שולנר" w:date="2025-06-23T20:34:00Z"/>
          <w:rFonts w:ascii="Aptos" w:hAnsi="Aptos"/>
        </w:rPr>
      </w:pPr>
    </w:p>
    <w:p w14:paraId="54A79149" w14:textId="77777777" w:rsidR="00686837" w:rsidRPr="00C27BD9" w:rsidRDefault="00686837" w:rsidP="00686837">
      <w:pPr>
        <w:bidi w:val="0"/>
        <w:rPr>
          <w:rFonts w:ascii="Aptos" w:hAnsi="Aptos"/>
          <w:b/>
          <w:bCs/>
        </w:rPr>
      </w:pPr>
      <w:r w:rsidRPr="00C27BD9">
        <w:rPr>
          <w:rFonts w:ascii="Aptos" w:hAnsi="Aptos"/>
          <w:b/>
          <w:bCs/>
        </w:rPr>
        <w:t>Participant’s Information:</w:t>
      </w:r>
    </w:p>
    <w:p w14:paraId="3B7D75A3" w14:textId="77777777" w:rsidR="00686837" w:rsidRPr="00C27BD9" w:rsidRDefault="00686837" w:rsidP="00686837">
      <w:pPr>
        <w:bidi w:val="0"/>
        <w:rPr>
          <w:rFonts w:ascii="Aptos" w:hAnsi="Aptos"/>
          <w:rtl/>
        </w:rPr>
      </w:pPr>
      <w:r w:rsidRPr="00C27BD9">
        <w:rPr>
          <w:rFonts w:ascii="Aptos" w:hAnsi="Aptos"/>
        </w:rPr>
        <w:t xml:space="preserve">Name (optional): </w:t>
      </w:r>
      <w:r w:rsidR="009E3BE6" w:rsidRPr="00C27BD9">
        <w:rPr>
          <w:rFonts w:ascii="Aptos" w:hAnsi="Aptos"/>
          <w:u w:val="single"/>
          <w:rtl/>
        </w:rPr>
        <w:t>רון</w:t>
      </w:r>
    </w:p>
    <w:p w14:paraId="5716B911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Age: </w:t>
      </w:r>
      <w:r w:rsidR="009E3BE6" w:rsidRPr="00C27BD9">
        <w:rPr>
          <w:rFonts w:ascii="Aptos" w:hAnsi="Aptos"/>
        </w:rPr>
        <w:t>26</w:t>
      </w:r>
    </w:p>
    <w:p w14:paraId="1DC6ACA0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Gender:  </w:t>
      </w:r>
    </w:p>
    <w:p w14:paraId="69D93BBB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Male</w:t>
      </w:r>
    </w:p>
    <w:p w14:paraId="4DD56B52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Female    </w:t>
      </w:r>
    </w:p>
    <w:p w14:paraId="0F830255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Other </w:t>
      </w:r>
    </w:p>
    <w:p w14:paraId="2FFD2CAE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Technology proficiency (please select one):</w:t>
      </w:r>
    </w:p>
    <w:p w14:paraId="1EA7D2B9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Basic (uses the internet occasionally)</w:t>
      </w:r>
    </w:p>
    <w:p w14:paraId="274BCFEF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Intermediate (regular user of online tools)</w:t>
      </w:r>
    </w:p>
    <w:p w14:paraId="2274DDAA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Advanced (familiar with programming or data analysis)</w:t>
      </w:r>
    </w:p>
    <w:p w14:paraId="7868946D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Have you used a data analysis tool before?  </w:t>
      </w:r>
    </w:p>
    <w:p w14:paraId="5F131959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Yes     </w:t>
      </w:r>
    </w:p>
    <w:p w14:paraId="7AC05FFE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No</w:t>
      </w:r>
    </w:p>
    <w:p w14:paraId="412F8C5C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Test Scenario</w:t>
      </w:r>
    </w:p>
    <w:p w14:paraId="58286D47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You receive a JSON file containing daily data recorded by a person with Parkinson's disease.</w:t>
      </w:r>
      <w:r w:rsidRPr="00C27BD9">
        <w:rPr>
          <w:rFonts w:ascii="Aptos" w:hAnsi="Aptos"/>
        </w:rPr>
        <w:br/>
        <w:t>The data includes: Feelings, Symptoms, Activities, Medications, and Nutrition.</w:t>
      </w:r>
      <w:r w:rsidRPr="00C27BD9">
        <w:rPr>
          <w:rFonts w:ascii="Aptos" w:hAnsi="Aptos"/>
        </w:rPr>
        <w:br/>
        <w:t>Your task is to upload the file to the system, select "Parkinson's State" as the mood field, and analyze the impact of Nutrition on the Parkinson's state.</w:t>
      </w:r>
      <w:r w:rsidRPr="00C27BD9">
        <w:rPr>
          <w:rFonts w:ascii="Aptos" w:hAnsi="Aptos"/>
        </w:rPr>
        <w:br/>
        <w:t>Finally, review the insights generated by the system.</w:t>
      </w:r>
    </w:p>
    <w:p w14:paraId="21F51E0D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538EA9B8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2311DF3F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7FAE40D6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  <w:r w:rsidRPr="00C27BD9">
        <w:rPr>
          <w:rFonts w:ascii="Aptos" w:eastAsiaTheme="majorEastAsia" w:hAnsi="Aptos" w:cstheme="majorBidi"/>
          <w:b/>
          <w:bCs/>
          <w:sz w:val="26"/>
          <w:szCs w:val="26"/>
        </w:rPr>
        <w:t>Post-Task Feedback</w:t>
      </w:r>
    </w:p>
    <w:p w14:paraId="5AFA407C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Time to complete the task: </w:t>
      </w:r>
      <w:r w:rsidR="009E3BE6" w:rsidRPr="00C27BD9">
        <w:rPr>
          <w:rFonts w:ascii="Aptos" w:hAnsi="Aptos"/>
          <w:u w:val="single"/>
        </w:rPr>
        <w:t>3.5</w:t>
      </w:r>
      <w:r w:rsidRPr="00C27BD9">
        <w:rPr>
          <w:rFonts w:ascii="Aptos" w:hAnsi="Aptos"/>
        </w:rPr>
        <w:t xml:space="preserve"> minutes</w:t>
      </w:r>
    </w:p>
    <w:p w14:paraId="4D88C0DE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Were you able to complete the task?   </w:t>
      </w:r>
    </w:p>
    <w:p w14:paraId="125BED1A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6BA3B9DC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031E2EB4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If not, what was difficult? ____________________</w:t>
      </w:r>
      <w:r w:rsidRPr="00C27BD9">
        <w:rPr>
          <w:rFonts w:ascii="Aptos" w:hAnsi="Aptos"/>
          <w:rtl/>
        </w:rPr>
        <w:t>__________________</w:t>
      </w:r>
      <w:r w:rsidRPr="00C27BD9">
        <w:rPr>
          <w:rFonts w:ascii="Aptos" w:hAnsi="Aptos"/>
        </w:rPr>
        <w:t>________</w:t>
      </w:r>
    </w:p>
    <w:p w14:paraId="37F25395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Did you have any questions during use?   </w:t>
      </w:r>
    </w:p>
    <w:p w14:paraId="667D4AB4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6FA7C87C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12C328DF" w14:textId="77777777" w:rsidR="009E3BE6" w:rsidRPr="00C27BD9" w:rsidRDefault="00686837" w:rsidP="009E3BE6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If yes, please specify: </w:t>
      </w:r>
      <w:r w:rsidR="009E3BE6" w:rsidRPr="00C27BD9">
        <w:rPr>
          <w:rFonts w:ascii="Aptos" w:hAnsi="Aptos" w:cs="Arial"/>
          <w:u w:val="single"/>
          <w:rtl/>
        </w:rPr>
        <w:t>האם צריך לעשות עוד שלב אחרי העלאת הקובץ או שהתהליך ממשיך מעצמו?</w:t>
      </w:r>
      <w:r w:rsidR="009E3BE6" w:rsidRPr="00C27BD9">
        <w:rPr>
          <w:rFonts w:ascii="Aptos" w:hAnsi="Aptos"/>
          <w:u w:val="single"/>
        </w:rPr>
        <w:t xml:space="preserve"> </w:t>
      </w:r>
    </w:p>
    <w:p w14:paraId="6403B52C" w14:textId="77777777" w:rsidR="00686837" w:rsidRPr="00C27BD9" w:rsidRDefault="00686837" w:rsidP="009E3BE6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What insights did you understand from the identified behavior patterns?</w:t>
      </w:r>
    </w:p>
    <w:p w14:paraId="7D4A41BB" w14:textId="77777777" w:rsidR="00686837" w:rsidRPr="00C27BD9" w:rsidRDefault="00C17B96" w:rsidP="00686837">
      <w:pPr>
        <w:bidi w:val="0"/>
        <w:rPr>
          <w:rFonts w:ascii="Aptos" w:hAnsi="Aptos"/>
          <w:u w:val="single"/>
        </w:rPr>
      </w:pPr>
      <w:r w:rsidRPr="00C27BD9">
        <w:rPr>
          <w:rFonts w:ascii="Aptos" w:hAnsi="Aptos" w:cs="Arial"/>
          <w:u w:val="single"/>
          <w:rtl/>
        </w:rPr>
        <w:t>המערכת עזרה לי לזהות אילו מאכלים כדאי להפחית כדי לא להחמיר את מצב הפרקינסון</w:t>
      </w:r>
      <w:r w:rsidRPr="00C27BD9">
        <w:rPr>
          <w:rFonts w:ascii="Aptos" w:hAnsi="Aptos"/>
          <w:u w:val="single"/>
        </w:rPr>
        <w:t xml:space="preserve">. </w:t>
      </w:r>
      <w:r w:rsidR="00686837" w:rsidRPr="00C27BD9">
        <w:rPr>
          <w:rFonts w:ascii="Aptos" w:hAnsi="Aptos"/>
          <w:u w:val="single"/>
        </w:rPr>
        <w:br w:type="page"/>
      </w:r>
    </w:p>
    <w:p w14:paraId="24C8A097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lastRenderedPageBreak/>
        <w:t>System Usability Scale (SUS)</w:t>
      </w:r>
    </w:p>
    <w:p w14:paraId="3FC58BDC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Section 1: System Evaluation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686837" w:rsidRPr="00C27BD9" w14:paraId="0D6ADE17" w14:textId="77777777" w:rsidTr="00646F26">
        <w:tc>
          <w:tcPr>
            <w:tcW w:w="8638" w:type="dxa"/>
          </w:tcPr>
          <w:p w14:paraId="189349F2" w14:textId="77777777" w:rsidR="00686837" w:rsidRPr="00C27BD9" w:rsidRDefault="00686837" w:rsidP="00646F26">
            <w:pPr>
              <w:bidi w:val="0"/>
              <w:rPr>
                <w:rFonts w:ascii="Aptos" w:hAnsi="Aptos"/>
                <w:rtl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63"/>
              <w:gridCol w:w="1256"/>
              <w:gridCol w:w="1060"/>
              <w:gridCol w:w="1060"/>
              <w:gridCol w:w="1069"/>
              <w:gridCol w:w="1172"/>
            </w:tblGrid>
            <w:tr w:rsidR="00686837" w:rsidRPr="00C27BD9" w14:paraId="41DF828D" w14:textId="77777777" w:rsidTr="00646F26">
              <w:tc>
                <w:tcPr>
                  <w:tcW w:w="2547" w:type="dxa"/>
                </w:tcPr>
                <w:p w14:paraId="6588864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419448E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Agree</w:t>
                  </w:r>
                </w:p>
              </w:tc>
              <w:tc>
                <w:tcPr>
                  <w:tcW w:w="1134" w:type="dxa"/>
                </w:tcPr>
                <w:p w14:paraId="70BEA4F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CCB245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783D250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5CC30D3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Disagree</w:t>
                  </w:r>
                </w:p>
              </w:tc>
            </w:tr>
            <w:tr w:rsidR="00686837" w:rsidRPr="00C27BD9" w14:paraId="0BE65A3D" w14:textId="77777777" w:rsidTr="00646F26">
              <w:tc>
                <w:tcPr>
                  <w:tcW w:w="2547" w:type="dxa"/>
                </w:tcPr>
                <w:p w14:paraId="36A0273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390CB06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36D880A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2ACCCF6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3</w:t>
                  </w:r>
                </w:p>
              </w:tc>
              <w:tc>
                <w:tcPr>
                  <w:tcW w:w="1144" w:type="dxa"/>
                </w:tcPr>
                <w:p w14:paraId="0E3D6D8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4</w:t>
                  </w:r>
                </w:p>
              </w:tc>
              <w:tc>
                <w:tcPr>
                  <w:tcW w:w="1177" w:type="dxa"/>
                </w:tcPr>
                <w:p w14:paraId="659E7B2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5</w:t>
                  </w:r>
                </w:p>
              </w:tc>
            </w:tr>
            <w:tr w:rsidR="00686837" w:rsidRPr="00C27BD9" w14:paraId="461FB731" w14:textId="77777777" w:rsidTr="00646F26">
              <w:tc>
                <w:tcPr>
                  <w:tcW w:w="2547" w:type="dxa"/>
                </w:tcPr>
                <w:p w14:paraId="1F2080F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I would like to use the system frequently.</w:t>
                  </w:r>
                </w:p>
              </w:tc>
              <w:tc>
                <w:tcPr>
                  <w:tcW w:w="1276" w:type="dxa"/>
                </w:tcPr>
                <w:p w14:paraId="3CFF92E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3B2F98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41BEC43" w14:textId="77777777" w:rsidR="00686837" w:rsidRPr="00C27BD9" w:rsidRDefault="000C3D3E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44" w:type="dxa"/>
                </w:tcPr>
                <w:p w14:paraId="6E43AAF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3502C3D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6C0EDC35" w14:textId="77777777" w:rsidTr="00646F26">
              <w:tc>
                <w:tcPr>
                  <w:tcW w:w="2547" w:type="dxa"/>
                </w:tcPr>
                <w:p w14:paraId="49C3B37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unnecessarily complex.</w:t>
                  </w:r>
                </w:p>
              </w:tc>
              <w:tc>
                <w:tcPr>
                  <w:tcW w:w="1276" w:type="dxa"/>
                </w:tcPr>
                <w:p w14:paraId="73C8757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C4FD1B0" w14:textId="77777777" w:rsidR="00686837" w:rsidRPr="00C27BD9" w:rsidRDefault="000C3D3E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4D2C3D4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3536CB3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121FE13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4E56E92F" w14:textId="77777777" w:rsidTr="00646F26">
              <w:tc>
                <w:tcPr>
                  <w:tcW w:w="2547" w:type="dxa"/>
                </w:tcPr>
                <w:p w14:paraId="1122BB1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 system is easy to use.</w:t>
                  </w:r>
                </w:p>
              </w:tc>
              <w:tc>
                <w:tcPr>
                  <w:tcW w:w="1276" w:type="dxa"/>
                </w:tcPr>
                <w:p w14:paraId="7C6F3E8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2BEF2E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027A29F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23A8C79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1CFDC40D" w14:textId="77777777" w:rsidR="00686837" w:rsidRPr="00C27BD9" w:rsidRDefault="000C3D3E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6837" w:rsidRPr="00C27BD9" w14:paraId="03C5C0BC" w14:textId="77777777" w:rsidTr="00646F26">
              <w:tc>
                <w:tcPr>
                  <w:tcW w:w="2547" w:type="dxa"/>
                </w:tcPr>
                <w:p w14:paraId="773C8E5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the support of a technical person to use the system.</w:t>
                  </w:r>
                </w:p>
              </w:tc>
              <w:tc>
                <w:tcPr>
                  <w:tcW w:w="1276" w:type="dxa"/>
                </w:tcPr>
                <w:p w14:paraId="692D400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07FEFF3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C921901" w14:textId="77777777" w:rsidR="00686837" w:rsidRPr="00C27BD9" w:rsidRDefault="000C3D3E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44" w:type="dxa"/>
                </w:tcPr>
                <w:p w14:paraId="6BD6196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0F99365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44ADA389" w14:textId="77777777" w:rsidTr="00646F26">
              <w:tc>
                <w:tcPr>
                  <w:tcW w:w="2547" w:type="dxa"/>
                </w:tcPr>
                <w:p w14:paraId="547F90B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that the various functions in the system are well integrated.</w:t>
                  </w:r>
                </w:p>
              </w:tc>
              <w:tc>
                <w:tcPr>
                  <w:tcW w:w="1276" w:type="dxa"/>
                </w:tcPr>
                <w:p w14:paraId="3CDF7A9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46F094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2C511B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2D45502E" w14:textId="77777777" w:rsidR="00686837" w:rsidRPr="00C27BD9" w:rsidRDefault="000C3D3E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77" w:type="dxa"/>
                </w:tcPr>
                <w:p w14:paraId="5721BF1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07D8B8C0" w14:textId="77777777" w:rsidTr="00646F26">
              <w:tc>
                <w:tcPr>
                  <w:tcW w:w="2547" w:type="dxa"/>
                </w:tcPr>
                <w:p w14:paraId="54679D1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there is too much inconsistency in the system.</w:t>
                  </w:r>
                </w:p>
              </w:tc>
              <w:tc>
                <w:tcPr>
                  <w:tcW w:w="1276" w:type="dxa"/>
                </w:tcPr>
                <w:p w14:paraId="2602E29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7BB5CC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9E3E2D0" w14:textId="77777777" w:rsidR="00686837" w:rsidRPr="00C27BD9" w:rsidRDefault="000C3D3E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44" w:type="dxa"/>
                </w:tcPr>
                <w:p w14:paraId="4681243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63567BD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126FF079" w14:textId="77777777" w:rsidTr="00646F26">
              <w:tc>
                <w:tcPr>
                  <w:tcW w:w="2547" w:type="dxa"/>
                </w:tcPr>
                <w:p w14:paraId="20345D9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most people would easily learn how to use the system.</w:t>
                  </w:r>
                </w:p>
              </w:tc>
              <w:tc>
                <w:tcPr>
                  <w:tcW w:w="1276" w:type="dxa"/>
                </w:tcPr>
                <w:p w14:paraId="13F73A6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0E88656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1A5D33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71A3C4E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32C6DF44" w14:textId="77777777" w:rsidR="00686837" w:rsidRPr="00C27BD9" w:rsidRDefault="000C3D3E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6837" w:rsidRPr="00C27BD9" w14:paraId="3CADF02A" w14:textId="77777777" w:rsidTr="00646F26">
              <w:tc>
                <w:tcPr>
                  <w:tcW w:w="2547" w:type="dxa"/>
                </w:tcPr>
                <w:p w14:paraId="6B69115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cumbersome to use.</w:t>
                  </w:r>
                </w:p>
              </w:tc>
              <w:tc>
                <w:tcPr>
                  <w:tcW w:w="1276" w:type="dxa"/>
                </w:tcPr>
                <w:p w14:paraId="38CB506F" w14:textId="77777777" w:rsidR="00686837" w:rsidRPr="00C27BD9" w:rsidRDefault="000C3D3E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6AD988B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65EBEE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6BCD94E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48D55F1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1BB4A80B" w14:textId="77777777" w:rsidTr="00646F26">
              <w:tc>
                <w:tcPr>
                  <w:tcW w:w="2547" w:type="dxa"/>
                </w:tcPr>
                <w:p w14:paraId="77E349E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feel very confident using the system.</w:t>
                  </w:r>
                </w:p>
              </w:tc>
              <w:tc>
                <w:tcPr>
                  <w:tcW w:w="1276" w:type="dxa"/>
                </w:tcPr>
                <w:p w14:paraId="6598250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8D130D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C4C9EC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1272E70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5D15784A" w14:textId="77777777" w:rsidR="00686837" w:rsidRPr="00C27BD9" w:rsidRDefault="000C3D3E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6837" w:rsidRPr="00C27BD9" w14:paraId="69AC8CAD" w14:textId="77777777" w:rsidTr="00646F26">
              <w:tc>
                <w:tcPr>
                  <w:tcW w:w="2547" w:type="dxa"/>
                </w:tcPr>
                <w:p w14:paraId="7C9F7CD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to learn a lot of things before I can get going with the system.</w:t>
                  </w:r>
                </w:p>
              </w:tc>
              <w:tc>
                <w:tcPr>
                  <w:tcW w:w="1276" w:type="dxa"/>
                </w:tcPr>
                <w:p w14:paraId="0D84616E" w14:textId="77777777" w:rsidR="00686837" w:rsidRPr="00C27BD9" w:rsidRDefault="000C3D3E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2A9A640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FFCE4D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23E40D0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7ED5C32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</w:tbl>
          <w:p w14:paraId="1B9DBD10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</w:tr>
      <w:tr w:rsidR="00686837" w:rsidRPr="00C27BD9" w14:paraId="67593069" w14:textId="77777777" w:rsidTr="00646F26">
        <w:tc>
          <w:tcPr>
            <w:tcW w:w="8638" w:type="dxa"/>
          </w:tcPr>
          <w:p w14:paraId="57D6D293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</w:tr>
    </w:tbl>
    <w:p w14:paraId="63A31245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</w:p>
    <w:p w14:paraId="0200D103" w14:textId="3B2B7E06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</w:rPr>
      </w:pPr>
    </w:p>
    <w:p w14:paraId="745F21CD" w14:textId="77777777" w:rsidR="00686837" w:rsidRPr="00C27BD9" w:rsidRDefault="00686837" w:rsidP="00686837">
      <w:pPr>
        <w:pStyle w:val="2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Section 2: Understanding of Identified Behavior Patterns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5"/>
        <w:gridCol w:w="1268"/>
        <w:gridCol w:w="1106"/>
        <w:gridCol w:w="1106"/>
        <w:gridCol w:w="1116"/>
        <w:gridCol w:w="1175"/>
      </w:tblGrid>
      <w:tr w:rsidR="00686837" w:rsidRPr="00C27BD9" w14:paraId="0056A9F3" w14:textId="77777777" w:rsidTr="00646F26">
        <w:tc>
          <w:tcPr>
            <w:tcW w:w="2547" w:type="dxa"/>
          </w:tcPr>
          <w:p w14:paraId="00A09AC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2C5EA50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Agree</w:t>
            </w:r>
          </w:p>
        </w:tc>
        <w:tc>
          <w:tcPr>
            <w:tcW w:w="1134" w:type="dxa"/>
          </w:tcPr>
          <w:p w14:paraId="45EDC420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4D89E90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3EBCF11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717A6A8D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Disagree</w:t>
            </w:r>
          </w:p>
        </w:tc>
      </w:tr>
      <w:tr w:rsidR="00686837" w:rsidRPr="00C27BD9" w14:paraId="14026872" w14:textId="77777777" w:rsidTr="00646F26">
        <w:tc>
          <w:tcPr>
            <w:tcW w:w="2547" w:type="dxa"/>
          </w:tcPr>
          <w:p w14:paraId="17C2732C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19C912B0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1</w:t>
            </w:r>
          </w:p>
        </w:tc>
        <w:tc>
          <w:tcPr>
            <w:tcW w:w="1134" w:type="dxa"/>
          </w:tcPr>
          <w:p w14:paraId="51DEB885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2</w:t>
            </w:r>
          </w:p>
        </w:tc>
        <w:tc>
          <w:tcPr>
            <w:tcW w:w="1134" w:type="dxa"/>
          </w:tcPr>
          <w:p w14:paraId="68599665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3</w:t>
            </w:r>
          </w:p>
        </w:tc>
        <w:tc>
          <w:tcPr>
            <w:tcW w:w="1144" w:type="dxa"/>
          </w:tcPr>
          <w:p w14:paraId="4FEB891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4</w:t>
            </w:r>
          </w:p>
        </w:tc>
        <w:tc>
          <w:tcPr>
            <w:tcW w:w="1177" w:type="dxa"/>
          </w:tcPr>
          <w:p w14:paraId="19F62BFE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5</w:t>
            </w:r>
          </w:p>
        </w:tc>
      </w:tr>
      <w:tr w:rsidR="00686837" w:rsidRPr="00C27BD9" w14:paraId="11894735" w14:textId="77777777" w:rsidTr="00646F26">
        <w:tc>
          <w:tcPr>
            <w:tcW w:w="2547" w:type="dxa"/>
          </w:tcPr>
          <w:p w14:paraId="3B6DA79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think that the identified behavior patterns are helpful and informative.</w:t>
            </w:r>
          </w:p>
        </w:tc>
        <w:tc>
          <w:tcPr>
            <w:tcW w:w="1276" w:type="dxa"/>
          </w:tcPr>
          <w:p w14:paraId="78C34550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7646F8C2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1BC21D7E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00F23DB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6836989A" w14:textId="77777777" w:rsidR="00686837" w:rsidRPr="00C27BD9" w:rsidRDefault="000C3D3E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686837" w:rsidRPr="00C27BD9" w14:paraId="070F693C" w14:textId="77777777" w:rsidTr="00646F26">
        <w:tc>
          <w:tcPr>
            <w:tcW w:w="2547" w:type="dxa"/>
          </w:tcPr>
          <w:p w14:paraId="5A7D737A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The identified behavior patterns are clear and understandable.</w:t>
            </w:r>
          </w:p>
        </w:tc>
        <w:tc>
          <w:tcPr>
            <w:tcW w:w="1276" w:type="dxa"/>
          </w:tcPr>
          <w:p w14:paraId="19C3E424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0B14043C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19F32C65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20FAD3D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519CCA72" w14:textId="77777777" w:rsidR="00686837" w:rsidRPr="00C27BD9" w:rsidRDefault="000C3D3E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686837" w:rsidRPr="00C27BD9" w14:paraId="0F4A35B5" w14:textId="77777777" w:rsidTr="00646F26">
        <w:tc>
          <w:tcPr>
            <w:tcW w:w="2547" w:type="dxa"/>
          </w:tcPr>
          <w:p w14:paraId="7544D2E6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often feel frustrated when trying to understand the behavior patterns.</w:t>
            </w:r>
          </w:p>
        </w:tc>
        <w:tc>
          <w:tcPr>
            <w:tcW w:w="1276" w:type="dxa"/>
          </w:tcPr>
          <w:p w14:paraId="6C5BB2E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14EBDAD5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3736E1CA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4F80D601" w14:textId="77777777" w:rsidR="00686837" w:rsidRPr="00C27BD9" w:rsidRDefault="000C3D3E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77" w:type="dxa"/>
          </w:tcPr>
          <w:p w14:paraId="1C9EB31E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34BB690D" w14:textId="77777777" w:rsidTr="00646F26">
        <w:tc>
          <w:tcPr>
            <w:tcW w:w="2547" w:type="dxa"/>
          </w:tcPr>
          <w:p w14:paraId="2CFB0FE3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Understanding the identified behavior patterns requires considerable mental effort</w:t>
            </w:r>
          </w:p>
        </w:tc>
        <w:tc>
          <w:tcPr>
            <w:tcW w:w="1276" w:type="dxa"/>
          </w:tcPr>
          <w:p w14:paraId="369D349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47F8008A" w14:textId="77777777" w:rsidR="00686837" w:rsidRPr="00C27BD9" w:rsidRDefault="000C3D3E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34" w:type="dxa"/>
          </w:tcPr>
          <w:p w14:paraId="10398CFF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0AE2C47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3897DB0E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1D9B7632" w14:textId="77777777" w:rsidTr="00646F26">
        <w:tc>
          <w:tcPr>
            <w:tcW w:w="2547" w:type="dxa"/>
          </w:tcPr>
          <w:p w14:paraId="14B9DDB5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I think that the behavior pattern identification is effective in helping me understand the data</w:t>
            </w:r>
          </w:p>
        </w:tc>
        <w:tc>
          <w:tcPr>
            <w:tcW w:w="1276" w:type="dxa"/>
          </w:tcPr>
          <w:p w14:paraId="397B3542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46B6E9E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72386DAD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79D4847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68EB1542" w14:textId="77777777" w:rsidR="00686837" w:rsidRPr="00C27BD9" w:rsidRDefault="000C3D3E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686837" w:rsidRPr="00C27BD9" w14:paraId="5B9E075C" w14:textId="77777777" w:rsidTr="00646F26">
        <w:tc>
          <w:tcPr>
            <w:tcW w:w="2547" w:type="dxa"/>
          </w:tcPr>
          <w:p w14:paraId="7012213F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imagine that most people would easily understand the identified behavior patterns.</w:t>
            </w:r>
          </w:p>
        </w:tc>
        <w:tc>
          <w:tcPr>
            <w:tcW w:w="1276" w:type="dxa"/>
          </w:tcPr>
          <w:p w14:paraId="029259DD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438E1D05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3DFC2954" w14:textId="77777777" w:rsidR="00686837" w:rsidRPr="00C27BD9" w:rsidRDefault="000C3D3E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44" w:type="dxa"/>
          </w:tcPr>
          <w:p w14:paraId="0DCA443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23A7135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6C4542E8" w14:textId="77777777" w:rsidTr="00646F26">
        <w:tc>
          <w:tcPr>
            <w:tcW w:w="25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9"/>
            </w:tblGrid>
            <w:tr w:rsidR="00686837" w:rsidRPr="00C27BD9" w14:paraId="3DDAF37E" w14:textId="77777777" w:rsidTr="00646F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8D3FF1" w14:textId="77777777" w:rsidR="00686837" w:rsidRPr="00C27BD9" w:rsidRDefault="00686837" w:rsidP="00646F26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  <w:r w:rsidRPr="00C27BD9"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  <w:t>The color system (green = positive, red = negative, black = neutral) helped me understand the effects of different behaviors.</w:t>
                  </w:r>
                </w:p>
              </w:tc>
            </w:tr>
          </w:tbl>
          <w:p w14:paraId="13BBF4AE" w14:textId="77777777" w:rsidR="00686837" w:rsidRPr="00C27BD9" w:rsidRDefault="00686837" w:rsidP="00646F26">
            <w:pPr>
              <w:bidi w:val="0"/>
              <w:rPr>
                <w:rFonts w:ascii="Aptos" w:hAnsi="Aptos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6837" w:rsidRPr="00C27BD9" w14:paraId="075A937C" w14:textId="77777777" w:rsidTr="00646F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A66AC3" w14:textId="77777777" w:rsidR="00686837" w:rsidRPr="00C27BD9" w:rsidRDefault="00686837" w:rsidP="00646F26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</w:p>
              </w:tc>
            </w:tr>
          </w:tbl>
          <w:p w14:paraId="38D8AAF4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276" w:type="dxa"/>
          </w:tcPr>
          <w:p w14:paraId="6B23213D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3DBF0FC1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65CC3CD9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44" w:type="dxa"/>
          </w:tcPr>
          <w:p w14:paraId="67473396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77" w:type="dxa"/>
          </w:tcPr>
          <w:p w14:paraId="3192EAC5" w14:textId="77777777" w:rsidR="00686837" w:rsidRPr="00C27BD9" w:rsidRDefault="000C3D3E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</w:tbl>
    <w:p w14:paraId="3824B917" w14:textId="77777777" w:rsidR="00686837" w:rsidRPr="00C27BD9" w:rsidRDefault="00686837" w:rsidP="00686837">
      <w:pPr>
        <w:bidi w:val="0"/>
        <w:jc w:val="both"/>
        <w:rPr>
          <w:rFonts w:ascii="Aptos" w:hAnsi="Aptos"/>
          <w:b/>
          <w:bCs/>
          <w:sz w:val="32"/>
          <w:szCs w:val="32"/>
        </w:rPr>
      </w:pPr>
    </w:p>
    <w:p w14:paraId="73DD761A" w14:textId="77777777" w:rsidR="00686837" w:rsidRPr="00C27BD9" w:rsidRDefault="00686837">
      <w:pPr>
        <w:rPr>
          <w:rFonts w:ascii="Aptos" w:hAnsi="Aptos"/>
          <w:rtl/>
        </w:rPr>
      </w:pPr>
    </w:p>
    <w:p w14:paraId="1208BFFB" w14:textId="77777777" w:rsidR="00686837" w:rsidRPr="00C27BD9" w:rsidRDefault="00686837">
      <w:pPr>
        <w:rPr>
          <w:rFonts w:ascii="Aptos" w:hAnsi="Aptos"/>
          <w:rtl/>
        </w:rPr>
      </w:pPr>
    </w:p>
    <w:p w14:paraId="74B9AF76" w14:textId="77777777" w:rsidR="00686837" w:rsidRPr="00C27BD9" w:rsidRDefault="00686837" w:rsidP="00686837">
      <w:pPr>
        <w:pStyle w:val="1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System Usability Scale (SUS) – Parkinson's Pattern Identifying</w:t>
      </w:r>
    </w:p>
    <w:p w14:paraId="128D3350" w14:textId="77777777" w:rsidR="00686837" w:rsidRPr="00C27BD9" w:rsidDel="00EB38ED" w:rsidRDefault="00686837" w:rsidP="00686837">
      <w:pPr>
        <w:bidi w:val="0"/>
        <w:rPr>
          <w:del w:id="12" w:author="אביטל שולנר" w:date="2025-06-23T20:34:00Z"/>
          <w:rFonts w:ascii="Aptos" w:hAnsi="Aptos"/>
        </w:rPr>
      </w:pPr>
    </w:p>
    <w:p w14:paraId="4DF637D6" w14:textId="77777777" w:rsidR="00686837" w:rsidRPr="00C27BD9" w:rsidRDefault="00686837" w:rsidP="00686837">
      <w:pPr>
        <w:bidi w:val="0"/>
        <w:rPr>
          <w:rFonts w:ascii="Aptos" w:hAnsi="Aptos"/>
          <w:b/>
          <w:bCs/>
        </w:rPr>
      </w:pPr>
      <w:r w:rsidRPr="00C27BD9">
        <w:rPr>
          <w:rFonts w:ascii="Aptos" w:hAnsi="Aptos"/>
          <w:b/>
          <w:bCs/>
        </w:rPr>
        <w:t>Participant’s Information:</w:t>
      </w:r>
    </w:p>
    <w:p w14:paraId="79C8FA49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Name (optional): </w:t>
      </w:r>
      <w:r w:rsidR="00CB6DA9" w:rsidRPr="00C27BD9">
        <w:rPr>
          <w:rFonts w:ascii="Aptos" w:hAnsi="Aptos"/>
          <w:u w:val="single"/>
          <w:rtl/>
        </w:rPr>
        <w:t>שני</w:t>
      </w:r>
    </w:p>
    <w:p w14:paraId="2E36B1CA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Age: </w:t>
      </w:r>
      <w:r w:rsidR="00CB6DA9" w:rsidRPr="00C27BD9">
        <w:rPr>
          <w:rFonts w:ascii="Aptos" w:hAnsi="Aptos"/>
        </w:rPr>
        <w:t>52</w:t>
      </w:r>
    </w:p>
    <w:p w14:paraId="034F622F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Gender:  </w:t>
      </w:r>
    </w:p>
    <w:p w14:paraId="177669B6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Male</w:t>
      </w:r>
    </w:p>
    <w:p w14:paraId="34C22D48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Female</w:t>
      </w:r>
      <w:r w:rsidRPr="00C27BD9">
        <w:rPr>
          <w:rFonts w:ascii="Aptos" w:hAnsi="Aptos"/>
        </w:rPr>
        <w:t xml:space="preserve">    </w:t>
      </w:r>
    </w:p>
    <w:p w14:paraId="184FFC8C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Other </w:t>
      </w:r>
    </w:p>
    <w:p w14:paraId="4F985515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Technology proficiency (please select one):</w:t>
      </w:r>
    </w:p>
    <w:p w14:paraId="2204F8BF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Basic (uses the internet occasionally)</w:t>
      </w:r>
    </w:p>
    <w:p w14:paraId="33C7835D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Intermediate (regular user of online tools)</w:t>
      </w:r>
    </w:p>
    <w:p w14:paraId="080767AC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Advanced (familiar with programming or data analysis)</w:t>
      </w:r>
    </w:p>
    <w:p w14:paraId="1F20DFA4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Have you used a data analysis tool before?  </w:t>
      </w:r>
    </w:p>
    <w:p w14:paraId="4B306C39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1BB491CA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7949A601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Test Scenario</w:t>
      </w:r>
    </w:p>
    <w:p w14:paraId="19727A56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You receive a JSON file containing daily data recorded by a person with Parkinson's disease.</w:t>
      </w:r>
      <w:r w:rsidRPr="00C27BD9">
        <w:rPr>
          <w:rFonts w:ascii="Aptos" w:hAnsi="Aptos"/>
        </w:rPr>
        <w:br/>
        <w:t>The data includes: Feelings, Symptoms, Activities, Medications, and Nutrition.</w:t>
      </w:r>
      <w:r w:rsidRPr="00C27BD9">
        <w:rPr>
          <w:rFonts w:ascii="Aptos" w:hAnsi="Aptos"/>
        </w:rPr>
        <w:br/>
        <w:t>Your task is to upload the file to the system, select "Parkinson's State" as the mood field, and analyze the impact of Nutrition on the Parkinson's state.</w:t>
      </w:r>
      <w:r w:rsidRPr="00C27BD9">
        <w:rPr>
          <w:rFonts w:ascii="Aptos" w:hAnsi="Aptos"/>
        </w:rPr>
        <w:br/>
        <w:t>Finally, review the insights generated by the system.</w:t>
      </w:r>
    </w:p>
    <w:p w14:paraId="57CC0663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491DF94D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1DF1EA0C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64AC977D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  <w:r w:rsidRPr="00C27BD9">
        <w:rPr>
          <w:rFonts w:ascii="Aptos" w:eastAsiaTheme="majorEastAsia" w:hAnsi="Aptos" w:cstheme="majorBidi"/>
          <w:b/>
          <w:bCs/>
          <w:sz w:val="26"/>
          <w:szCs w:val="26"/>
        </w:rPr>
        <w:lastRenderedPageBreak/>
        <w:t>Post-Task Feedback</w:t>
      </w:r>
    </w:p>
    <w:p w14:paraId="4C3C7B0A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Time to complete the task: </w:t>
      </w:r>
      <w:r w:rsidR="00CB6DA9" w:rsidRPr="00C27BD9">
        <w:rPr>
          <w:rFonts w:ascii="Aptos" w:hAnsi="Aptos"/>
          <w:u w:val="single"/>
        </w:rPr>
        <w:t>3.9</w:t>
      </w:r>
      <w:r w:rsidRPr="00C27BD9">
        <w:rPr>
          <w:rFonts w:ascii="Aptos" w:hAnsi="Aptos"/>
        </w:rPr>
        <w:t xml:space="preserve"> minutes</w:t>
      </w:r>
    </w:p>
    <w:p w14:paraId="4749064C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Were you able to complete the task?   </w:t>
      </w:r>
    </w:p>
    <w:p w14:paraId="57837F61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6ABA8A0C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114ED816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If not, what was difficult? ____________________</w:t>
      </w:r>
      <w:r w:rsidRPr="00C27BD9">
        <w:rPr>
          <w:rFonts w:ascii="Aptos" w:hAnsi="Aptos"/>
          <w:rtl/>
        </w:rPr>
        <w:t>__________________</w:t>
      </w:r>
      <w:r w:rsidRPr="00C27BD9">
        <w:rPr>
          <w:rFonts w:ascii="Aptos" w:hAnsi="Aptos"/>
        </w:rPr>
        <w:t>________</w:t>
      </w:r>
    </w:p>
    <w:p w14:paraId="18C482C9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Did you have any questions during use?   </w:t>
      </w:r>
    </w:p>
    <w:p w14:paraId="45DA14BD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Yes     </w:t>
      </w:r>
    </w:p>
    <w:p w14:paraId="5A5A6795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No</w:t>
      </w:r>
    </w:p>
    <w:p w14:paraId="59449F8F" w14:textId="77777777" w:rsidR="00686837" w:rsidRPr="00C27BD9" w:rsidRDefault="00686837" w:rsidP="00686837">
      <w:pPr>
        <w:bidi w:val="0"/>
        <w:rPr>
          <w:rFonts w:ascii="Aptos" w:hAnsi="Aptos"/>
          <w:rtl/>
        </w:rPr>
      </w:pPr>
      <w:r w:rsidRPr="00C27BD9">
        <w:rPr>
          <w:rFonts w:ascii="Aptos" w:hAnsi="Aptos"/>
        </w:rPr>
        <w:t>If yes, please specify: ______________________</w:t>
      </w:r>
      <w:r w:rsidRPr="00C27BD9">
        <w:rPr>
          <w:rFonts w:ascii="Aptos" w:hAnsi="Aptos"/>
          <w:rtl/>
        </w:rPr>
        <w:t>___</w:t>
      </w:r>
      <w:r w:rsidRPr="00C27BD9">
        <w:rPr>
          <w:rFonts w:ascii="Aptos" w:hAnsi="Aptos"/>
        </w:rPr>
        <w:t>______________________</w:t>
      </w:r>
    </w:p>
    <w:p w14:paraId="38AA2863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What insights did you understand from the identified behavior patterns?</w:t>
      </w:r>
    </w:p>
    <w:p w14:paraId="72DC25F8" w14:textId="77777777" w:rsidR="00686837" w:rsidRPr="00C27BD9" w:rsidRDefault="0096376A" w:rsidP="00686837">
      <w:pPr>
        <w:bidi w:val="0"/>
        <w:rPr>
          <w:rFonts w:ascii="Aptos" w:eastAsiaTheme="majorEastAsia" w:hAnsi="Aptos" w:cstheme="majorBidi"/>
          <w:b/>
          <w:bCs/>
          <w:kern w:val="0"/>
          <w:sz w:val="26"/>
          <w:szCs w:val="26"/>
          <w:lang w:bidi="ar-SA"/>
          <w14:ligatures w14:val="none"/>
        </w:rPr>
      </w:pPr>
      <w:r w:rsidRPr="00C27BD9">
        <w:rPr>
          <w:rFonts w:ascii="Aptos" w:hAnsi="Aptos" w:cs="Arial"/>
          <w:u w:val="single"/>
          <w:rtl/>
        </w:rPr>
        <w:t>הבנתי שמנות עם טופו וקטניות שיפרו את המדד</w:t>
      </w:r>
      <w:r w:rsidRPr="00C27BD9">
        <w:rPr>
          <w:rFonts w:ascii="Aptos" w:eastAsiaTheme="majorEastAsia" w:hAnsi="Aptos" w:cstheme="majorBidi"/>
          <w:b/>
          <w:bCs/>
          <w:kern w:val="0"/>
          <w:sz w:val="26"/>
          <w:szCs w:val="26"/>
          <w:u w:val="single"/>
          <w:rtl/>
          <w14:ligatures w14:val="none"/>
        </w:rPr>
        <w:t>.</w:t>
      </w:r>
      <w:r w:rsidRPr="00C27BD9">
        <w:rPr>
          <w:rFonts w:ascii="Aptos" w:eastAsiaTheme="majorEastAsia" w:hAnsi="Aptos" w:cstheme="majorBidi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r w:rsidR="00686837" w:rsidRPr="00C27BD9">
        <w:rPr>
          <w:rFonts w:ascii="Aptos" w:eastAsiaTheme="majorEastAsia" w:hAnsi="Aptos" w:cstheme="majorBidi"/>
          <w:b/>
          <w:bCs/>
          <w:kern w:val="0"/>
          <w:sz w:val="26"/>
          <w:szCs w:val="26"/>
          <w:lang w:bidi="ar-SA"/>
          <w14:ligatures w14:val="none"/>
        </w:rPr>
        <w:br w:type="page"/>
      </w:r>
    </w:p>
    <w:p w14:paraId="02A98A4B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lastRenderedPageBreak/>
        <w:t>System Usability Scale (SUS)</w:t>
      </w:r>
    </w:p>
    <w:p w14:paraId="3D2B01A4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Section 1: System Evaluation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686837" w:rsidRPr="00C27BD9" w14:paraId="405D8CC3" w14:textId="77777777" w:rsidTr="00646F26">
        <w:tc>
          <w:tcPr>
            <w:tcW w:w="8638" w:type="dxa"/>
          </w:tcPr>
          <w:p w14:paraId="35EAB25E" w14:textId="77777777" w:rsidR="00686837" w:rsidRPr="00C27BD9" w:rsidRDefault="00686837" w:rsidP="00646F26">
            <w:pPr>
              <w:bidi w:val="0"/>
              <w:rPr>
                <w:rFonts w:ascii="Aptos" w:hAnsi="Aptos"/>
                <w:rtl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62"/>
              <w:gridCol w:w="1256"/>
              <w:gridCol w:w="1060"/>
              <w:gridCol w:w="1061"/>
              <w:gridCol w:w="1069"/>
              <w:gridCol w:w="1172"/>
            </w:tblGrid>
            <w:tr w:rsidR="00686837" w:rsidRPr="00C27BD9" w14:paraId="0E64684A" w14:textId="77777777" w:rsidTr="00646F26">
              <w:tc>
                <w:tcPr>
                  <w:tcW w:w="2547" w:type="dxa"/>
                </w:tcPr>
                <w:p w14:paraId="07C99D1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5C9B2B4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Agree</w:t>
                  </w:r>
                </w:p>
              </w:tc>
              <w:tc>
                <w:tcPr>
                  <w:tcW w:w="1134" w:type="dxa"/>
                </w:tcPr>
                <w:p w14:paraId="47D8330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C2ABDD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1EC24F6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1F6C076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Disagree</w:t>
                  </w:r>
                </w:p>
              </w:tc>
            </w:tr>
            <w:tr w:rsidR="00686837" w:rsidRPr="00C27BD9" w14:paraId="3D949FA4" w14:textId="77777777" w:rsidTr="00646F26">
              <w:tc>
                <w:tcPr>
                  <w:tcW w:w="2547" w:type="dxa"/>
                </w:tcPr>
                <w:p w14:paraId="3D01940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0097E24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5DCF7CB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7BEFDBD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3</w:t>
                  </w:r>
                </w:p>
              </w:tc>
              <w:tc>
                <w:tcPr>
                  <w:tcW w:w="1144" w:type="dxa"/>
                </w:tcPr>
                <w:p w14:paraId="3BD25D6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4</w:t>
                  </w:r>
                </w:p>
              </w:tc>
              <w:tc>
                <w:tcPr>
                  <w:tcW w:w="1177" w:type="dxa"/>
                </w:tcPr>
                <w:p w14:paraId="1055907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5</w:t>
                  </w:r>
                </w:p>
              </w:tc>
            </w:tr>
            <w:tr w:rsidR="00686837" w:rsidRPr="00C27BD9" w14:paraId="56033618" w14:textId="77777777" w:rsidTr="00646F26">
              <w:tc>
                <w:tcPr>
                  <w:tcW w:w="2547" w:type="dxa"/>
                </w:tcPr>
                <w:p w14:paraId="09BD321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I would like to use the system frequently.</w:t>
                  </w:r>
                </w:p>
              </w:tc>
              <w:tc>
                <w:tcPr>
                  <w:tcW w:w="1276" w:type="dxa"/>
                </w:tcPr>
                <w:p w14:paraId="3A3687B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900A97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0972AA28" w14:textId="77777777" w:rsidR="00686837" w:rsidRPr="00C27BD9" w:rsidRDefault="00775339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44" w:type="dxa"/>
                </w:tcPr>
                <w:p w14:paraId="0EF6652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1D941C0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04EC0386" w14:textId="77777777" w:rsidTr="00646F26">
              <w:tc>
                <w:tcPr>
                  <w:tcW w:w="2547" w:type="dxa"/>
                </w:tcPr>
                <w:p w14:paraId="543F077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unnecessarily complex.</w:t>
                  </w:r>
                </w:p>
              </w:tc>
              <w:tc>
                <w:tcPr>
                  <w:tcW w:w="1276" w:type="dxa"/>
                </w:tcPr>
                <w:p w14:paraId="110F3F46" w14:textId="77777777" w:rsidR="00686837" w:rsidRPr="00C27BD9" w:rsidRDefault="00775339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10FB136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0B235DD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66D490C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03C3ADB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2F832166" w14:textId="77777777" w:rsidTr="00646F26">
              <w:tc>
                <w:tcPr>
                  <w:tcW w:w="2547" w:type="dxa"/>
                </w:tcPr>
                <w:p w14:paraId="6D4FEE7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 system is easy to use.</w:t>
                  </w:r>
                </w:p>
              </w:tc>
              <w:tc>
                <w:tcPr>
                  <w:tcW w:w="1276" w:type="dxa"/>
                </w:tcPr>
                <w:p w14:paraId="2E7B38D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83FAD2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DE1807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5F0B096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4574DE5B" w14:textId="77777777" w:rsidR="00686837" w:rsidRPr="00C27BD9" w:rsidRDefault="00775339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6837" w:rsidRPr="00C27BD9" w14:paraId="24F6BDF6" w14:textId="77777777" w:rsidTr="00646F26">
              <w:tc>
                <w:tcPr>
                  <w:tcW w:w="2547" w:type="dxa"/>
                </w:tcPr>
                <w:p w14:paraId="54A525D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the support of a technical person to use the system.</w:t>
                  </w:r>
                </w:p>
              </w:tc>
              <w:tc>
                <w:tcPr>
                  <w:tcW w:w="1276" w:type="dxa"/>
                </w:tcPr>
                <w:p w14:paraId="5EA87BA5" w14:textId="77777777" w:rsidR="00686837" w:rsidRPr="00C27BD9" w:rsidRDefault="00775339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009C560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089D831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1DBAF1C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27DB591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28E849D1" w14:textId="77777777" w:rsidTr="00646F26">
              <w:tc>
                <w:tcPr>
                  <w:tcW w:w="2547" w:type="dxa"/>
                </w:tcPr>
                <w:p w14:paraId="28E2515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that the various functions in the system are well integrated.</w:t>
                  </w:r>
                </w:p>
              </w:tc>
              <w:tc>
                <w:tcPr>
                  <w:tcW w:w="1276" w:type="dxa"/>
                </w:tcPr>
                <w:p w14:paraId="0D570C9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F8B1C3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6C55462" w14:textId="77777777" w:rsidR="00686837" w:rsidRPr="00C27BD9" w:rsidRDefault="00775339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44" w:type="dxa"/>
                </w:tcPr>
                <w:p w14:paraId="0B432E3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2B4FA13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6232DC89" w14:textId="77777777" w:rsidTr="00646F26">
              <w:tc>
                <w:tcPr>
                  <w:tcW w:w="2547" w:type="dxa"/>
                </w:tcPr>
                <w:p w14:paraId="7264AF6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there is too much inconsistency in the system.</w:t>
                  </w:r>
                </w:p>
              </w:tc>
              <w:tc>
                <w:tcPr>
                  <w:tcW w:w="1276" w:type="dxa"/>
                </w:tcPr>
                <w:p w14:paraId="1BAA633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2AC98B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26C2BC7" w14:textId="77777777" w:rsidR="00686837" w:rsidRPr="00C27BD9" w:rsidRDefault="00775339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44" w:type="dxa"/>
                </w:tcPr>
                <w:p w14:paraId="6AD8563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087095E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3D7EC47C" w14:textId="77777777" w:rsidTr="00646F26">
              <w:tc>
                <w:tcPr>
                  <w:tcW w:w="2547" w:type="dxa"/>
                </w:tcPr>
                <w:p w14:paraId="5443610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most people would easily learn how to use the system.</w:t>
                  </w:r>
                </w:p>
              </w:tc>
              <w:tc>
                <w:tcPr>
                  <w:tcW w:w="1276" w:type="dxa"/>
                </w:tcPr>
                <w:p w14:paraId="37EDA9D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399CA0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DE8C42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55BA53A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68270F31" w14:textId="77777777" w:rsidR="00686837" w:rsidRPr="00C27BD9" w:rsidRDefault="00775339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6837" w:rsidRPr="00C27BD9" w14:paraId="2D285F2E" w14:textId="77777777" w:rsidTr="00646F26">
              <w:tc>
                <w:tcPr>
                  <w:tcW w:w="2547" w:type="dxa"/>
                </w:tcPr>
                <w:p w14:paraId="4344A24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cumbersome to use.</w:t>
                  </w:r>
                </w:p>
              </w:tc>
              <w:tc>
                <w:tcPr>
                  <w:tcW w:w="1276" w:type="dxa"/>
                </w:tcPr>
                <w:p w14:paraId="3B12B12C" w14:textId="77777777" w:rsidR="00686837" w:rsidRPr="00C27BD9" w:rsidRDefault="007D0EEE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5723B8F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07C406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09BFE41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219D5DE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2B09E9BD" w14:textId="77777777" w:rsidTr="00646F26">
              <w:tc>
                <w:tcPr>
                  <w:tcW w:w="2547" w:type="dxa"/>
                </w:tcPr>
                <w:p w14:paraId="00D82FA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feel very confident using the system.</w:t>
                  </w:r>
                </w:p>
              </w:tc>
              <w:tc>
                <w:tcPr>
                  <w:tcW w:w="1276" w:type="dxa"/>
                </w:tcPr>
                <w:p w14:paraId="00A88EC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D7B41B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C94D66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54F1A1C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54D92FC1" w14:textId="77777777" w:rsidR="00686837" w:rsidRPr="00C27BD9" w:rsidRDefault="007D0EEE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6837" w:rsidRPr="00C27BD9" w14:paraId="2ADEEC5E" w14:textId="77777777" w:rsidTr="00646F26">
              <w:tc>
                <w:tcPr>
                  <w:tcW w:w="2547" w:type="dxa"/>
                </w:tcPr>
                <w:p w14:paraId="3658BD5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to learn a lot of things before I can get going with the system.</w:t>
                  </w:r>
                </w:p>
              </w:tc>
              <w:tc>
                <w:tcPr>
                  <w:tcW w:w="1276" w:type="dxa"/>
                </w:tcPr>
                <w:p w14:paraId="0564AFF7" w14:textId="77777777" w:rsidR="00686837" w:rsidRPr="00C27BD9" w:rsidRDefault="007D0EEE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02BF45C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EE50C8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341F89F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38FBB1C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</w:tbl>
          <w:p w14:paraId="451E8EEA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</w:tr>
      <w:tr w:rsidR="00686837" w:rsidRPr="00C27BD9" w14:paraId="4401B0DE" w14:textId="77777777" w:rsidTr="00646F26">
        <w:tc>
          <w:tcPr>
            <w:tcW w:w="8638" w:type="dxa"/>
          </w:tcPr>
          <w:p w14:paraId="5FEDE1F0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</w:tr>
    </w:tbl>
    <w:p w14:paraId="0FEB1815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</w:p>
    <w:p w14:paraId="49079287" w14:textId="0E8E800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</w:rPr>
      </w:pPr>
    </w:p>
    <w:p w14:paraId="428D2806" w14:textId="77777777" w:rsidR="00686837" w:rsidRPr="00C27BD9" w:rsidRDefault="00686837" w:rsidP="00686837">
      <w:pPr>
        <w:pStyle w:val="2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Section 2: Understanding of Identified Behavior Patterns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5"/>
        <w:gridCol w:w="1268"/>
        <w:gridCol w:w="1106"/>
        <w:gridCol w:w="1106"/>
        <w:gridCol w:w="1116"/>
        <w:gridCol w:w="1175"/>
      </w:tblGrid>
      <w:tr w:rsidR="00686837" w:rsidRPr="00C27BD9" w14:paraId="47F65503" w14:textId="77777777" w:rsidTr="00646F26">
        <w:tc>
          <w:tcPr>
            <w:tcW w:w="2547" w:type="dxa"/>
          </w:tcPr>
          <w:p w14:paraId="3C4545FF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489B1CF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Agree</w:t>
            </w:r>
          </w:p>
        </w:tc>
        <w:tc>
          <w:tcPr>
            <w:tcW w:w="1134" w:type="dxa"/>
          </w:tcPr>
          <w:p w14:paraId="01B39EC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62DE163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7D0766D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2000562A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Disagree</w:t>
            </w:r>
          </w:p>
        </w:tc>
      </w:tr>
      <w:tr w:rsidR="00686837" w:rsidRPr="00C27BD9" w14:paraId="37BDC7BB" w14:textId="77777777" w:rsidTr="00646F26">
        <w:tc>
          <w:tcPr>
            <w:tcW w:w="2547" w:type="dxa"/>
          </w:tcPr>
          <w:p w14:paraId="5028201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2E630D0F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1</w:t>
            </w:r>
          </w:p>
        </w:tc>
        <w:tc>
          <w:tcPr>
            <w:tcW w:w="1134" w:type="dxa"/>
          </w:tcPr>
          <w:p w14:paraId="28F8CCF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2</w:t>
            </w:r>
          </w:p>
        </w:tc>
        <w:tc>
          <w:tcPr>
            <w:tcW w:w="1134" w:type="dxa"/>
          </w:tcPr>
          <w:p w14:paraId="6BDC1BBC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3</w:t>
            </w:r>
          </w:p>
        </w:tc>
        <w:tc>
          <w:tcPr>
            <w:tcW w:w="1144" w:type="dxa"/>
          </w:tcPr>
          <w:p w14:paraId="7620ECBC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4</w:t>
            </w:r>
          </w:p>
        </w:tc>
        <w:tc>
          <w:tcPr>
            <w:tcW w:w="1177" w:type="dxa"/>
          </w:tcPr>
          <w:p w14:paraId="6826E8CC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5</w:t>
            </w:r>
          </w:p>
        </w:tc>
      </w:tr>
      <w:tr w:rsidR="00686837" w:rsidRPr="00C27BD9" w14:paraId="43B2411D" w14:textId="77777777" w:rsidTr="00646F26">
        <w:tc>
          <w:tcPr>
            <w:tcW w:w="2547" w:type="dxa"/>
          </w:tcPr>
          <w:p w14:paraId="06A420D0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think that the identified behavior patterns are helpful and informative.</w:t>
            </w:r>
          </w:p>
        </w:tc>
        <w:tc>
          <w:tcPr>
            <w:tcW w:w="1276" w:type="dxa"/>
          </w:tcPr>
          <w:p w14:paraId="618B70CD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3D734CE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0B59168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73C10044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4E3433C1" w14:textId="77777777" w:rsidR="00686837" w:rsidRPr="00C27BD9" w:rsidRDefault="007D0EEE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686837" w:rsidRPr="00C27BD9" w14:paraId="27A32691" w14:textId="77777777" w:rsidTr="00646F26">
        <w:tc>
          <w:tcPr>
            <w:tcW w:w="2547" w:type="dxa"/>
          </w:tcPr>
          <w:p w14:paraId="2878D2BF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The identified behavior patterns are clear and understandable.</w:t>
            </w:r>
          </w:p>
        </w:tc>
        <w:tc>
          <w:tcPr>
            <w:tcW w:w="1276" w:type="dxa"/>
          </w:tcPr>
          <w:p w14:paraId="3E39C1BA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48C9DC54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0316619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0CAB17AE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1AB833AD" w14:textId="77777777" w:rsidR="00686837" w:rsidRPr="00C27BD9" w:rsidRDefault="007D0EEE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686837" w:rsidRPr="00C27BD9" w14:paraId="0A797624" w14:textId="77777777" w:rsidTr="00646F26">
        <w:tc>
          <w:tcPr>
            <w:tcW w:w="2547" w:type="dxa"/>
          </w:tcPr>
          <w:p w14:paraId="390B5225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often feel frustrated when trying to understand the behavior patterns.</w:t>
            </w:r>
          </w:p>
        </w:tc>
        <w:tc>
          <w:tcPr>
            <w:tcW w:w="1276" w:type="dxa"/>
          </w:tcPr>
          <w:p w14:paraId="025B1FE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7CE2F95D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A8563F1" w14:textId="77777777" w:rsidR="00686837" w:rsidRPr="00C27BD9" w:rsidRDefault="007D0EEE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44" w:type="dxa"/>
          </w:tcPr>
          <w:p w14:paraId="5A57E865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797B4E5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1449F5A1" w14:textId="77777777" w:rsidTr="00646F26">
        <w:tc>
          <w:tcPr>
            <w:tcW w:w="2547" w:type="dxa"/>
          </w:tcPr>
          <w:p w14:paraId="70B5F367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Understanding the identified behavior patterns requires considerable mental effort</w:t>
            </w:r>
          </w:p>
        </w:tc>
        <w:tc>
          <w:tcPr>
            <w:tcW w:w="1276" w:type="dxa"/>
          </w:tcPr>
          <w:p w14:paraId="0F47BCB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4E1E98F5" w14:textId="77777777" w:rsidR="00686837" w:rsidRPr="00C27BD9" w:rsidRDefault="007D0EEE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34" w:type="dxa"/>
          </w:tcPr>
          <w:p w14:paraId="06DED3DC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2D726522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189E8466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5805A6B3" w14:textId="77777777" w:rsidTr="00646F26">
        <w:tc>
          <w:tcPr>
            <w:tcW w:w="2547" w:type="dxa"/>
          </w:tcPr>
          <w:p w14:paraId="7460DA48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I think that the behavior pattern identification is effective in helping me understand the data</w:t>
            </w:r>
          </w:p>
        </w:tc>
        <w:tc>
          <w:tcPr>
            <w:tcW w:w="1276" w:type="dxa"/>
          </w:tcPr>
          <w:p w14:paraId="42A2F03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7FE67C1E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48347AB1" w14:textId="77777777" w:rsidR="00686837" w:rsidRPr="00C27BD9" w:rsidRDefault="007D0EEE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44" w:type="dxa"/>
          </w:tcPr>
          <w:p w14:paraId="2053B27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45F1603C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43CEB5F5" w14:textId="77777777" w:rsidTr="00646F26">
        <w:tc>
          <w:tcPr>
            <w:tcW w:w="2547" w:type="dxa"/>
          </w:tcPr>
          <w:p w14:paraId="6BD9171D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imagine that most people would easily understand the identified behavior patterns.</w:t>
            </w:r>
          </w:p>
        </w:tc>
        <w:tc>
          <w:tcPr>
            <w:tcW w:w="1276" w:type="dxa"/>
          </w:tcPr>
          <w:p w14:paraId="02589792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1BBB5C0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7DC68E40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454C1AF2" w14:textId="77777777" w:rsidR="00686837" w:rsidRPr="00C27BD9" w:rsidRDefault="007D0EEE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77" w:type="dxa"/>
          </w:tcPr>
          <w:p w14:paraId="13B28CC2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2C97EF8D" w14:textId="77777777" w:rsidTr="00646F26">
        <w:tc>
          <w:tcPr>
            <w:tcW w:w="25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9"/>
            </w:tblGrid>
            <w:tr w:rsidR="00686837" w:rsidRPr="00C27BD9" w14:paraId="3D1F4A42" w14:textId="77777777" w:rsidTr="00646F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275CC8" w14:textId="77777777" w:rsidR="00686837" w:rsidRPr="00C27BD9" w:rsidRDefault="00686837" w:rsidP="00646F26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  <w:r w:rsidRPr="00C27BD9"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  <w:t>The color system (green = positive, red = negative, black = neutral) helped me understand the effects of different behaviors.</w:t>
                  </w:r>
                </w:p>
              </w:tc>
            </w:tr>
          </w:tbl>
          <w:p w14:paraId="7470AB80" w14:textId="77777777" w:rsidR="00686837" w:rsidRPr="00C27BD9" w:rsidRDefault="00686837" w:rsidP="00646F26">
            <w:pPr>
              <w:bidi w:val="0"/>
              <w:rPr>
                <w:rFonts w:ascii="Aptos" w:hAnsi="Aptos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6837" w:rsidRPr="00C27BD9" w14:paraId="6D16DC10" w14:textId="77777777" w:rsidTr="00646F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70526D" w14:textId="77777777" w:rsidR="00686837" w:rsidRPr="00C27BD9" w:rsidRDefault="00686837" w:rsidP="00646F26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</w:p>
              </w:tc>
            </w:tr>
          </w:tbl>
          <w:p w14:paraId="2105420F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276" w:type="dxa"/>
          </w:tcPr>
          <w:p w14:paraId="61C3F0D2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34FA8B0C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0AB50E46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44" w:type="dxa"/>
          </w:tcPr>
          <w:p w14:paraId="5EF14EC5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77" w:type="dxa"/>
          </w:tcPr>
          <w:p w14:paraId="6A67D65F" w14:textId="77777777" w:rsidR="00686837" w:rsidRPr="00C27BD9" w:rsidRDefault="007D0EEE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</w:tbl>
    <w:p w14:paraId="5BCDC36C" w14:textId="77777777" w:rsidR="00686837" w:rsidRPr="00C27BD9" w:rsidRDefault="00686837" w:rsidP="00686837">
      <w:pPr>
        <w:bidi w:val="0"/>
        <w:jc w:val="both"/>
        <w:rPr>
          <w:rFonts w:ascii="Aptos" w:hAnsi="Aptos"/>
          <w:b/>
          <w:bCs/>
          <w:sz w:val="32"/>
          <w:szCs w:val="32"/>
        </w:rPr>
      </w:pPr>
    </w:p>
    <w:p w14:paraId="7FCEDFD8" w14:textId="77777777" w:rsidR="00686837" w:rsidRPr="00C27BD9" w:rsidRDefault="00686837">
      <w:pPr>
        <w:rPr>
          <w:rFonts w:ascii="Aptos" w:hAnsi="Aptos"/>
          <w:rtl/>
        </w:rPr>
      </w:pPr>
    </w:p>
    <w:p w14:paraId="3E6E6AF6" w14:textId="77777777" w:rsidR="00686837" w:rsidRPr="00C27BD9" w:rsidRDefault="00686837">
      <w:pPr>
        <w:rPr>
          <w:rFonts w:ascii="Aptos" w:hAnsi="Aptos"/>
          <w:rtl/>
        </w:rPr>
      </w:pPr>
    </w:p>
    <w:p w14:paraId="2D0A4532" w14:textId="77777777" w:rsidR="00686837" w:rsidRPr="00C27BD9" w:rsidRDefault="00686837" w:rsidP="00686837">
      <w:pPr>
        <w:pStyle w:val="1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System Usability Scale (SUS) – Parkinson's Pattern Identifying</w:t>
      </w:r>
    </w:p>
    <w:p w14:paraId="7E0D633B" w14:textId="77777777" w:rsidR="00686837" w:rsidRPr="00C27BD9" w:rsidDel="00EB38ED" w:rsidRDefault="00686837" w:rsidP="00686837">
      <w:pPr>
        <w:bidi w:val="0"/>
        <w:rPr>
          <w:del w:id="13" w:author="אביטל שולנר" w:date="2025-06-23T20:34:00Z"/>
          <w:rFonts w:ascii="Aptos" w:hAnsi="Aptos"/>
        </w:rPr>
      </w:pPr>
    </w:p>
    <w:p w14:paraId="62A4C6FE" w14:textId="77777777" w:rsidR="00686837" w:rsidRPr="00C27BD9" w:rsidRDefault="00686837" w:rsidP="00686837">
      <w:pPr>
        <w:bidi w:val="0"/>
        <w:rPr>
          <w:rFonts w:ascii="Aptos" w:hAnsi="Aptos"/>
          <w:b/>
          <w:bCs/>
        </w:rPr>
      </w:pPr>
      <w:r w:rsidRPr="00C27BD9">
        <w:rPr>
          <w:rFonts w:ascii="Aptos" w:hAnsi="Aptos"/>
          <w:b/>
          <w:bCs/>
        </w:rPr>
        <w:t>Participant’s Information:</w:t>
      </w:r>
    </w:p>
    <w:p w14:paraId="6672E227" w14:textId="77777777" w:rsidR="00686837" w:rsidRPr="00C27BD9" w:rsidRDefault="00686837" w:rsidP="00686837">
      <w:pPr>
        <w:bidi w:val="0"/>
        <w:rPr>
          <w:rFonts w:ascii="Aptos" w:hAnsi="Aptos"/>
          <w:u w:val="single"/>
          <w:rtl/>
        </w:rPr>
      </w:pPr>
      <w:r w:rsidRPr="00C27BD9">
        <w:rPr>
          <w:rFonts w:ascii="Aptos" w:hAnsi="Aptos"/>
        </w:rPr>
        <w:t xml:space="preserve">Name (optional): </w:t>
      </w:r>
      <w:r w:rsidR="00757F14" w:rsidRPr="00C27BD9">
        <w:rPr>
          <w:rFonts w:ascii="Aptos" w:hAnsi="Aptos"/>
          <w:u w:val="single"/>
          <w:rtl/>
        </w:rPr>
        <w:t>שחר</w:t>
      </w:r>
    </w:p>
    <w:p w14:paraId="605AD0E0" w14:textId="77777777" w:rsidR="00686837" w:rsidRPr="00C27BD9" w:rsidRDefault="00686837" w:rsidP="00686837">
      <w:pPr>
        <w:bidi w:val="0"/>
        <w:rPr>
          <w:rFonts w:ascii="Aptos" w:hAnsi="Aptos"/>
          <w:u w:val="single"/>
        </w:rPr>
      </w:pPr>
      <w:r w:rsidRPr="00C27BD9">
        <w:rPr>
          <w:rFonts w:ascii="Aptos" w:hAnsi="Aptos"/>
        </w:rPr>
        <w:t xml:space="preserve">Age: </w:t>
      </w:r>
      <w:r w:rsidR="00EA1093" w:rsidRPr="00C27BD9">
        <w:rPr>
          <w:rFonts w:ascii="Aptos" w:hAnsi="Aptos"/>
          <w:u w:val="single"/>
        </w:rPr>
        <w:t>51</w:t>
      </w:r>
    </w:p>
    <w:p w14:paraId="170C11FF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Gender:  </w:t>
      </w:r>
    </w:p>
    <w:p w14:paraId="451B1756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Male</w:t>
      </w:r>
    </w:p>
    <w:p w14:paraId="3B5B24D2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Female    </w:t>
      </w:r>
    </w:p>
    <w:p w14:paraId="32A05951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Other </w:t>
      </w:r>
    </w:p>
    <w:p w14:paraId="4C8F47C6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Technology proficiency (please select one):</w:t>
      </w:r>
    </w:p>
    <w:p w14:paraId="2FC15E7B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Basic (uses the internet occasionally)</w:t>
      </w:r>
    </w:p>
    <w:p w14:paraId="28526F93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Intermediate (regular user of online tools)</w:t>
      </w:r>
    </w:p>
    <w:p w14:paraId="7D8F1A8A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Advanced (familiar with programming or data analysis)</w:t>
      </w:r>
    </w:p>
    <w:p w14:paraId="75FA0C8D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Have you used a data analysis tool before?  </w:t>
      </w:r>
    </w:p>
    <w:p w14:paraId="14C07722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Yes     </w:t>
      </w:r>
    </w:p>
    <w:p w14:paraId="36A71B35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No</w:t>
      </w:r>
    </w:p>
    <w:p w14:paraId="43CBA183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Test Scenario</w:t>
      </w:r>
    </w:p>
    <w:p w14:paraId="75FFEF96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You receive a JSON file containing daily data recorded by a person with Parkinson's disease.</w:t>
      </w:r>
      <w:r w:rsidRPr="00C27BD9">
        <w:rPr>
          <w:rFonts w:ascii="Aptos" w:hAnsi="Aptos"/>
        </w:rPr>
        <w:br/>
        <w:t>The data includes: Feelings, Symptoms, Activities, Medications, and Nutrition.</w:t>
      </w:r>
      <w:r w:rsidRPr="00C27BD9">
        <w:rPr>
          <w:rFonts w:ascii="Aptos" w:hAnsi="Aptos"/>
        </w:rPr>
        <w:br/>
        <w:t>Your task is to upload the file to the system, select "Parkinson's State" as the mood field, and analyze the impact of Nutrition on the Parkinson's state.</w:t>
      </w:r>
      <w:r w:rsidRPr="00C27BD9">
        <w:rPr>
          <w:rFonts w:ascii="Aptos" w:hAnsi="Aptos"/>
        </w:rPr>
        <w:br/>
        <w:t>Finally, review the insights generated by the system.</w:t>
      </w:r>
    </w:p>
    <w:p w14:paraId="769734E4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21D50225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03C00DE7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79E1FCD4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  <w:r w:rsidRPr="00C27BD9">
        <w:rPr>
          <w:rFonts w:ascii="Aptos" w:eastAsiaTheme="majorEastAsia" w:hAnsi="Aptos" w:cstheme="majorBidi"/>
          <w:b/>
          <w:bCs/>
          <w:sz w:val="26"/>
          <w:szCs w:val="26"/>
        </w:rPr>
        <w:lastRenderedPageBreak/>
        <w:t>Post-Task Feedback</w:t>
      </w:r>
    </w:p>
    <w:p w14:paraId="6DAD4DC5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Time to complete the task: </w:t>
      </w:r>
      <w:r w:rsidR="00EA1093" w:rsidRPr="00C27BD9">
        <w:rPr>
          <w:rFonts w:ascii="Aptos" w:hAnsi="Aptos"/>
          <w:u w:val="single"/>
        </w:rPr>
        <w:t>6.7</w:t>
      </w:r>
      <w:r w:rsidRPr="00C27BD9">
        <w:rPr>
          <w:rFonts w:ascii="Aptos" w:hAnsi="Aptos"/>
        </w:rPr>
        <w:t xml:space="preserve"> minutes</w:t>
      </w:r>
    </w:p>
    <w:p w14:paraId="2C8D690B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Were you able to complete the task?   </w:t>
      </w:r>
    </w:p>
    <w:p w14:paraId="480382D1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49BE7221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2A2D2C8A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If not, what was difficult? ____________________</w:t>
      </w:r>
      <w:r w:rsidRPr="00C27BD9">
        <w:rPr>
          <w:rFonts w:ascii="Aptos" w:hAnsi="Aptos"/>
          <w:rtl/>
        </w:rPr>
        <w:t>__________________</w:t>
      </w:r>
      <w:r w:rsidRPr="00C27BD9">
        <w:rPr>
          <w:rFonts w:ascii="Aptos" w:hAnsi="Aptos"/>
        </w:rPr>
        <w:t>________</w:t>
      </w:r>
    </w:p>
    <w:p w14:paraId="221267BA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Did you have any questions during use?   </w:t>
      </w:r>
    </w:p>
    <w:p w14:paraId="372209E3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2FE20F99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0E7D3B06" w14:textId="77777777" w:rsidR="00686837" w:rsidRPr="00C27BD9" w:rsidRDefault="00686837" w:rsidP="00686837">
      <w:pPr>
        <w:bidi w:val="0"/>
        <w:rPr>
          <w:rFonts w:ascii="Aptos" w:hAnsi="Aptos"/>
          <w:rtl/>
        </w:rPr>
      </w:pPr>
      <w:r w:rsidRPr="00C27BD9">
        <w:rPr>
          <w:rFonts w:ascii="Aptos" w:hAnsi="Aptos"/>
        </w:rPr>
        <w:t xml:space="preserve">If yes, please specify: </w:t>
      </w:r>
      <w:r w:rsidR="00EA1093" w:rsidRPr="00C27BD9">
        <w:rPr>
          <w:rFonts w:ascii="Aptos" w:hAnsi="Aptos" w:cs="Arial"/>
          <w:u w:val="single"/>
          <w:rtl/>
        </w:rPr>
        <w:t>איך אני יודע שזה טוען ולא פשוט הפסיק לעבוד</w:t>
      </w:r>
      <w:r w:rsidR="00EA1093" w:rsidRPr="00C27BD9">
        <w:rPr>
          <w:rFonts w:ascii="Aptos" w:hAnsi="Aptos"/>
          <w:u w:val="single"/>
          <w:rtl/>
        </w:rPr>
        <w:t>?</w:t>
      </w:r>
    </w:p>
    <w:p w14:paraId="754E11DE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What insights did you understand from the identified behavior patterns?</w:t>
      </w:r>
    </w:p>
    <w:p w14:paraId="4F1076CC" w14:textId="77777777" w:rsidR="00686837" w:rsidRPr="00C27BD9" w:rsidRDefault="00EA1093" w:rsidP="00EA1093">
      <w:pPr>
        <w:rPr>
          <w:rFonts w:ascii="Aptos" w:hAnsi="Aptos"/>
          <w:u w:val="single"/>
          <w:rtl/>
        </w:rPr>
      </w:pPr>
      <w:r w:rsidRPr="00C27BD9">
        <w:rPr>
          <w:rFonts w:ascii="Aptos" w:hAnsi="Aptos" w:cs="Arial"/>
          <w:u w:val="single"/>
          <w:rtl/>
        </w:rPr>
        <w:t>הבנתי שמנות עם חלבון מהצומח כמו טופו ובוטנים עוזרות לשפר את מצב הפרקינסון, בעוד שמזונות כמו קפה, שקדים או פודינג מתוק דווקא מחמירים אותו</w:t>
      </w:r>
      <w:r w:rsidRPr="00C27BD9">
        <w:rPr>
          <w:rFonts w:ascii="Aptos" w:hAnsi="Aptos"/>
          <w:u w:val="single"/>
          <w:rtl/>
        </w:rPr>
        <w:t>.</w:t>
      </w:r>
    </w:p>
    <w:p w14:paraId="45AA4168" w14:textId="77777777" w:rsidR="00EA1093" w:rsidRPr="00C27BD9" w:rsidRDefault="00EA1093" w:rsidP="00EA1093">
      <w:pPr>
        <w:rPr>
          <w:rFonts w:ascii="Aptos" w:hAnsi="Aptos"/>
          <w:u w:val="single"/>
          <w:rtl/>
        </w:rPr>
      </w:pPr>
    </w:p>
    <w:p w14:paraId="2F9C0FB2" w14:textId="77777777" w:rsidR="00EA1093" w:rsidRPr="00C27BD9" w:rsidRDefault="00EA1093" w:rsidP="00EA1093">
      <w:pPr>
        <w:rPr>
          <w:rFonts w:ascii="Aptos" w:hAnsi="Aptos"/>
          <w:u w:val="single"/>
          <w:rtl/>
        </w:rPr>
      </w:pPr>
    </w:p>
    <w:p w14:paraId="1112DC22" w14:textId="77777777" w:rsidR="00EA1093" w:rsidRPr="00C27BD9" w:rsidRDefault="00EA1093" w:rsidP="00EA1093">
      <w:pPr>
        <w:rPr>
          <w:rFonts w:ascii="Aptos" w:hAnsi="Aptos"/>
          <w:u w:val="single"/>
          <w:rtl/>
        </w:rPr>
      </w:pPr>
    </w:p>
    <w:p w14:paraId="1B93CE3C" w14:textId="77777777" w:rsidR="00EA1093" w:rsidRPr="00C27BD9" w:rsidRDefault="00EA1093" w:rsidP="00EA1093">
      <w:pPr>
        <w:rPr>
          <w:rFonts w:ascii="Aptos" w:hAnsi="Aptos"/>
          <w:u w:val="single"/>
          <w:rtl/>
        </w:rPr>
      </w:pPr>
    </w:p>
    <w:p w14:paraId="105B8B06" w14:textId="77777777" w:rsidR="00EA1093" w:rsidRPr="00C27BD9" w:rsidRDefault="00EA1093" w:rsidP="00EA1093">
      <w:pPr>
        <w:rPr>
          <w:rFonts w:ascii="Aptos" w:hAnsi="Aptos"/>
          <w:u w:val="single"/>
          <w:rtl/>
        </w:rPr>
      </w:pPr>
    </w:p>
    <w:p w14:paraId="22F113A3" w14:textId="77777777" w:rsidR="00EA1093" w:rsidRPr="00C27BD9" w:rsidRDefault="00EA1093" w:rsidP="00EA1093">
      <w:pPr>
        <w:rPr>
          <w:rFonts w:ascii="Aptos" w:hAnsi="Aptos"/>
          <w:u w:val="single"/>
          <w:rtl/>
        </w:rPr>
      </w:pPr>
    </w:p>
    <w:p w14:paraId="158B1F5F" w14:textId="77777777" w:rsidR="00EA1093" w:rsidRPr="00C27BD9" w:rsidRDefault="00EA1093" w:rsidP="00EA1093">
      <w:pPr>
        <w:rPr>
          <w:rFonts w:ascii="Aptos" w:hAnsi="Aptos"/>
          <w:u w:val="single"/>
          <w:rtl/>
        </w:rPr>
      </w:pPr>
    </w:p>
    <w:p w14:paraId="153F3A1C" w14:textId="77777777" w:rsidR="00EA1093" w:rsidRPr="00C27BD9" w:rsidRDefault="00EA1093" w:rsidP="00EA1093">
      <w:pPr>
        <w:rPr>
          <w:rFonts w:ascii="Aptos" w:hAnsi="Aptos"/>
          <w:u w:val="single"/>
          <w:rtl/>
        </w:rPr>
      </w:pPr>
    </w:p>
    <w:p w14:paraId="35A4F94C" w14:textId="77777777" w:rsidR="00EA1093" w:rsidRPr="00C27BD9" w:rsidRDefault="00EA1093" w:rsidP="00EA1093">
      <w:pPr>
        <w:rPr>
          <w:rFonts w:ascii="Aptos" w:hAnsi="Aptos"/>
          <w:u w:val="single"/>
          <w:rtl/>
        </w:rPr>
      </w:pPr>
    </w:p>
    <w:p w14:paraId="14FCAA22" w14:textId="77777777" w:rsidR="00EA1093" w:rsidRPr="00C27BD9" w:rsidRDefault="00EA1093" w:rsidP="00EA1093">
      <w:pPr>
        <w:rPr>
          <w:rFonts w:ascii="Aptos" w:hAnsi="Aptos"/>
          <w:u w:val="single"/>
          <w:rtl/>
        </w:rPr>
      </w:pPr>
    </w:p>
    <w:p w14:paraId="3C17A5CE" w14:textId="77777777" w:rsidR="00EA1093" w:rsidRPr="00C27BD9" w:rsidRDefault="00EA1093" w:rsidP="00EA1093">
      <w:pPr>
        <w:rPr>
          <w:rFonts w:ascii="Aptos" w:hAnsi="Aptos"/>
          <w:u w:val="single"/>
          <w:rtl/>
        </w:rPr>
      </w:pPr>
    </w:p>
    <w:p w14:paraId="7240A64D" w14:textId="77777777" w:rsidR="00EA1093" w:rsidRPr="00C27BD9" w:rsidRDefault="00EA1093" w:rsidP="00EA1093">
      <w:pPr>
        <w:rPr>
          <w:rFonts w:ascii="Aptos" w:hAnsi="Aptos"/>
          <w:u w:val="single"/>
          <w:rtl/>
        </w:rPr>
      </w:pPr>
    </w:p>
    <w:p w14:paraId="3538C957" w14:textId="77777777" w:rsidR="00EA1093" w:rsidRPr="00C27BD9" w:rsidRDefault="00EA1093" w:rsidP="00EA1093">
      <w:pPr>
        <w:rPr>
          <w:rFonts w:ascii="Aptos" w:hAnsi="Aptos"/>
          <w:u w:val="single"/>
          <w:rtl/>
        </w:rPr>
      </w:pPr>
    </w:p>
    <w:p w14:paraId="5E90E1B3" w14:textId="77777777" w:rsidR="00EA1093" w:rsidRPr="00C27BD9" w:rsidRDefault="00EA1093" w:rsidP="00EA1093">
      <w:pPr>
        <w:rPr>
          <w:rFonts w:ascii="Aptos" w:hAnsi="Aptos"/>
          <w:u w:val="single"/>
          <w:rtl/>
        </w:rPr>
      </w:pPr>
    </w:p>
    <w:p w14:paraId="772F7AB9" w14:textId="77777777" w:rsidR="00EA1093" w:rsidRPr="00C27BD9" w:rsidRDefault="00EA1093" w:rsidP="00EA1093">
      <w:pPr>
        <w:rPr>
          <w:rFonts w:ascii="Aptos" w:hAnsi="Aptos"/>
          <w:u w:val="single"/>
          <w:rtl/>
        </w:rPr>
      </w:pPr>
    </w:p>
    <w:p w14:paraId="7383FE38" w14:textId="77777777" w:rsidR="00EA1093" w:rsidRPr="00C27BD9" w:rsidRDefault="00EA1093" w:rsidP="00EA1093">
      <w:pPr>
        <w:rPr>
          <w:rFonts w:ascii="Aptos" w:hAnsi="Aptos"/>
          <w:u w:val="single"/>
          <w:rtl/>
        </w:rPr>
      </w:pPr>
    </w:p>
    <w:p w14:paraId="44DF1A81" w14:textId="77777777" w:rsidR="00EA1093" w:rsidRPr="00C27BD9" w:rsidRDefault="00EA1093" w:rsidP="00EA1093">
      <w:pPr>
        <w:rPr>
          <w:rFonts w:ascii="Aptos" w:hAnsi="Aptos"/>
          <w:u w:val="single"/>
          <w:rtl/>
        </w:rPr>
      </w:pPr>
    </w:p>
    <w:p w14:paraId="3E08A2BA" w14:textId="77777777" w:rsidR="00EA1093" w:rsidRPr="00C27BD9" w:rsidRDefault="00EA1093" w:rsidP="00EA1093">
      <w:pPr>
        <w:rPr>
          <w:rFonts w:ascii="Aptos" w:hAnsi="Aptos"/>
          <w:u w:val="single"/>
          <w:rtl/>
        </w:rPr>
      </w:pPr>
    </w:p>
    <w:p w14:paraId="6C578791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System Usability Scale (SUS)</w:t>
      </w:r>
    </w:p>
    <w:p w14:paraId="74F8C93F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Section 1: System Evaluation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686837" w:rsidRPr="00C27BD9" w14:paraId="4D549E3E" w14:textId="77777777" w:rsidTr="00646F26">
        <w:tc>
          <w:tcPr>
            <w:tcW w:w="8638" w:type="dxa"/>
          </w:tcPr>
          <w:p w14:paraId="074D7498" w14:textId="77777777" w:rsidR="00686837" w:rsidRPr="00C27BD9" w:rsidRDefault="00686837" w:rsidP="00646F26">
            <w:pPr>
              <w:bidi w:val="0"/>
              <w:rPr>
                <w:rFonts w:ascii="Aptos" w:hAnsi="Aptos"/>
                <w:rtl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63"/>
              <w:gridCol w:w="1256"/>
              <w:gridCol w:w="1060"/>
              <w:gridCol w:w="1060"/>
              <w:gridCol w:w="1069"/>
              <w:gridCol w:w="1172"/>
            </w:tblGrid>
            <w:tr w:rsidR="00686837" w:rsidRPr="00C27BD9" w14:paraId="33173423" w14:textId="77777777" w:rsidTr="00646F26">
              <w:tc>
                <w:tcPr>
                  <w:tcW w:w="2547" w:type="dxa"/>
                </w:tcPr>
                <w:p w14:paraId="417EA4B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3280D9F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Agree</w:t>
                  </w:r>
                </w:p>
              </w:tc>
              <w:tc>
                <w:tcPr>
                  <w:tcW w:w="1134" w:type="dxa"/>
                </w:tcPr>
                <w:p w14:paraId="1437A7E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630754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7C10C98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2B10805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Disagree</w:t>
                  </w:r>
                </w:p>
              </w:tc>
            </w:tr>
            <w:tr w:rsidR="00686837" w:rsidRPr="00C27BD9" w14:paraId="24C22B09" w14:textId="77777777" w:rsidTr="00646F26">
              <w:tc>
                <w:tcPr>
                  <w:tcW w:w="2547" w:type="dxa"/>
                </w:tcPr>
                <w:p w14:paraId="1C37E99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280965F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0B9A080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2F32D71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3</w:t>
                  </w:r>
                </w:p>
              </w:tc>
              <w:tc>
                <w:tcPr>
                  <w:tcW w:w="1144" w:type="dxa"/>
                </w:tcPr>
                <w:p w14:paraId="4C71C84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4</w:t>
                  </w:r>
                </w:p>
              </w:tc>
              <w:tc>
                <w:tcPr>
                  <w:tcW w:w="1177" w:type="dxa"/>
                </w:tcPr>
                <w:p w14:paraId="441CED2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5</w:t>
                  </w:r>
                </w:p>
              </w:tc>
            </w:tr>
            <w:tr w:rsidR="00686837" w:rsidRPr="00C27BD9" w14:paraId="4DD54BBE" w14:textId="77777777" w:rsidTr="00646F26">
              <w:tc>
                <w:tcPr>
                  <w:tcW w:w="2547" w:type="dxa"/>
                </w:tcPr>
                <w:p w14:paraId="47F9D18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I would like to use the system frequently.</w:t>
                  </w:r>
                </w:p>
              </w:tc>
              <w:tc>
                <w:tcPr>
                  <w:tcW w:w="1276" w:type="dxa"/>
                </w:tcPr>
                <w:p w14:paraId="55E74EE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5C9E1B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CE5B48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234B609B" w14:textId="77777777" w:rsidR="00686837" w:rsidRPr="00C27BD9" w:rsidRDefault="00EA1093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77" w:type="dxa"/>
                </w:tcPr>
                <w:p w14:paraId="1DC5F1A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04C5C100" w14:textId="77777777" w:rsidTr="00646F26">
              <w:tc>
                <w:tcPr>
                  <w:tcW w:w="2547" w:type="dxa"/>
                </w:tcPr>
                <w:p w14:paraId="0AC7A65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unnecessarily complex.</w:t>
                  </w:r>
                </w:p>
              </w:tc>
              <w:tc>
                <w:tcPr>
                  <w:tcW w:w="1276" w:type="dxa"/>
                </w:tcPr>
                <w:p w14:paraId="284459A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130288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0F90444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2C97FADC" w14:textId="77777777" w:rsidR="00686837" w:rsidRPr="00C27BD9" w:rsidRDefault="00EA1093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77" w:type="dxa"/>
                </w:tcPr>
                <w:p w14:paraId="5D7FA40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5ABBE140" w14:textId="77777777" w:rsidTr="00646F26">
              <w:tc>
                <w:tcPr>
                  <w:tcW w:w="2547" w:type="dxa"/>
                </w:tcPr>
                <w:p w14:paraId="3189BF8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 system is easy to use.</w:t>
                  </w:r>
                </w:p>
              </w:tc>
              <w:tc>
                <w:tcPr>
                  <w:tcW w:w="1276" w:type="dxa"/>
                </w:tcPr>
                <w:p w14:paraId="0C86073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0CCFD36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BECD02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66FA76E8" w14:textId="77777777" w:rsidR="00686837" w:rsidRPr="00C27BD9" w:rsidRDefault="00EA1093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77" w:type="dxa"/>
                </w:tcPr>
                <w:p w14:paraId="31B07D1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41E27EA9" w14:textId="77777777" w:rsidTr="00646F26">
              <w:tc>
                <w:tcPr>
                  <w:tcW w:w="2547" w:type="dxa"/>
                </w:tcPr>
                <w:p w14:paraId="74BD44C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the support of a technical person to use the system.</w:t>
                  </w:r>
                </w:p>
              </w:tc>
              <w:tc>
                <w:tcPr>
                  <w:tcW w:w="1276" w:type="dxa"/>
                </w:tcPr>
                <w:p w14:paraId="1C04F2D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04E50CE2" w14:textId="77777777" w:rsidR="00686837" w:rsidRPr="00C27BD9" w:rsidRDefault="00EA1093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622BE75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4957832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3D50052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79655D07" w14:textId="77777777" w:rsidTr="00646F26">
              <w:tc>
                <w:tcPr>
                  <w:tcW w:w="2547" w:type="dxa"/>
                </w:tcPr>
                <w:p w14:paraId="2921FCE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that the various functions in the system are well integrated.</w:t>
                  </w:r>
                </w:p>
              </w:tc>
              <w:tc>
                <w:tcPr>
                  <w:tcW w:w="1276" w:type="dxa"/>
                </w:tcPr>
                <w:p w14:paraId="17EFE5C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94F2EE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DC645E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5A758D4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6AB9EA7B" w14:textId="77777777" w:rsidR="00686837" w:rsidRPr="00C27BD9" w:rsidRDefault="00EA1093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6837" w:rsidRPr="00C27BD9" w14:paraId="7ECA7F0C" w14:textId="77777777" w:rsidTr="00646F26">
              <w:tc>
                <w:tcPr>
                  <w:tcW w:w="2547" w:type="dxa"/>
                </w:tcPr>
                <w:p w14:paraId="40AEC86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there is too much inconsistency in the system.</w:t>
                  </w:r>
                </w:p>
              </w:tc>
              <w:tc>
                <w:tcPr>
                  <w:tcW w:w="1276" w:type="dxa"/>
                </w:tcPr>
                <w:p w14:paraId="0C4B2928" w14:textId="77777777" w:rsidR="00686837" w:rsidRPr="00C27BD9" w:rsidRDefault="00EA1093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3A76A22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438462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2DE7392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1A886D0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27DD4F6B" w14:textId="77777777" w:rsidTr="00646F26">
              <w:tc>
                <w:tcPr>
                  <w:tcW w:w="2547" w:type="dxa"/>
                </w:tcPr>
                <w:p w14:paraId="3978FEB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most people would easily learn how to use the system.</w:t>
                  </w:r>
                </w:p>
              </w:tc>
              <w:tc>
                <w:tcPr>
                  <w:tcW w:w="1276" w:type="dxa"/>
                </w:tcPr>
                <w:p w14:paraId="71CFDEE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EA862B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CE01C4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2CA9140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6D711FC9" w14:textId="77777777" w:rsidR="00686837" w:rsidRPr="00C27BD9" w:rsidRDefault="00EA1093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6837" w:rsidRPr="00C27BD9" w14:paraId="7F5BA9D8" w14:textId="77777777" w:rsidTr="00646F26">
              <w:tc>
                <w:tcPr>
                  <w:tcW w:w="2547" w:type="dxa"/>
                </w:tcPr>
                <w:p w14:paraId="703C76D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cumbersome to use.</w:t>
                  </w:r>
                </w:p>
              </w:tc>
              <w:tc>
                <w:tcPr>
                  <w:tcW w:w="1276" w:type="dxa"/>
                </w:tcPr>
                <w:p w14:paraId="5AA7EE1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7650BF7" w14:textId="77777777" w:rsidR="00686837" w:rsidRPr="00C27BD9" w:rsidRDefault="00EA1093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7A89045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7578FA3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3D22E94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7233D009" w14:textId="77777777" w:rsidTr="00646F26">
              <w:tc>
                <w:tcPr>
                  <w:tcW w:w="2547" w:type="dxa"/>
                </w:tcPr>
                <w:p w14:paraId="7A8FC2F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feel very confident using the system.</w:t>
                  </w:r>
                </w:p>
              </w:tc>
              <w:tc>
                <w:tcPr>
                  <w:tcW w:w="1276" w:type="dxa"/>
                </w:tcPr>
                <w:p w14:paraId="7838907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D0B31B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17F4FD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2C2799F8" w14:textId="77777777" w:rsidR="00686837" w:rsidRPr="00C27BD9" w:rsidRDefault="00EA1093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77" w:type="dxa"/>
                </w:tcPr>
                <w:p w14:paraId="064A79E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52403D56" w14:textId="77777777" w:rsidTr="00646F26">
              <w:tc>
                <w:tcPr>
                  <w:tcW w:w="2547" w:type="dxa"/>
                </w:tcPr>
                <w:p w14:paraId="48C0D4C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to learn a lot of things before I can get going with the system.</w:t>
                  </w:r>
                </w:p>
              </w:tc>
              <w:tc>
                <w:tcPr>
                  <w:tcW w:w="1276" w:type="dxa"/>
                </w:tcPr>
                <w:p w14:paraId="28B03C66" w14:textId="77777777" w:rsidR="00686837" w:rsidRPr="00C27BD9" w:rsidRDefault="00EA1093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0C09E7E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31344E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4546B7D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4507AB3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</w:tbl>
          <w:p w14:paraId="057DFCB7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</w:tr>
      <w:tr w:rsidR="00686837" w:rsidRPr="00C27BD9" w14:paraId="50B8BF3F" w14:textId="77777777" w:rsidTr="00646F26">
        <w:tc>
          <w:tcPr>
            <w:tcW w:w="8638" w:type="dxa"/>
          </w:tcPr>
          <w:p w14:paraId="42479F58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</w:tr>
    </w:tbl>
    <w:p w14:paraId="07CA5032" w14:textId="0BD249D6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</w:rPr>
      </w:pPr>
    </w:p>
    <w:p w14:paraId="77733EF0" w14:textId="77777777" w:rsidR="00686837" w:rsidRPr="00C27BD9" w:rsidRDefault="00686837" w:rsidP="00686837">
      <w:pPr>
        <w:pStyle w:val="2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Section 2: Understanding of Identified Behavior Patterns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5"/>
        <w:gridCol w:w="1268"/>
        <w:gridCol w:w="1106"/>
        <w:gridCol w:w="1106"/>
        <w:gridCol w:w="1116"/>
        <w:gridCol w:w="1175"/>
      </w:tblGrid>
      <w:tr w:rsidR="00686837" w:rsidRPr="00C27BD9" w14:paraId="503E6071" w14:textId="77777777" w:rsidTr="00646F26">
        <w:tc>
          <w:tcPr>
            <w:tcW w:w="2547" w:type="dxa"/>
          </w:tcPr>
          <w:p w14:paraId="1B4286E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623E46B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Agree</w:t>
            </w:r>
          </w:p>
        </w:tc>
        <w:tc>
          <w:tcPr>
            <w:tcW w:w="1134" w:type="dxa"/>
          </w:tcPr>
          <w:p w14:paraId="0A2C1C40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59446C16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30F3619C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03F45A7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Disagree</w:t>
            </w:r>
          </w:p>
        </w:tc>
      </w:tr>
      <w:tr w:rsidR="00686837" w:rsidRPr="00C27BD9" w14:paraId="2C5F2C41" w14:textId="77777777" w:rsidTr="00646F26">
        <w:tc>
          <w:tcPr>
            <w:tcW w:w="2547" w:type="dxa"/>
          </w:tcPr>
          <w:p w14:paraId="04069C2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0CA15A7D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1</w:t>
            </w:r>
          </w:p>
        </w:tc>
        <w:tc>
          <w:tcPr>
            <w:tcW w:w="1134" w:type="dxa"/>
          </w:tcPr>
          <w:p w14:paraId="25192A7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2</w:t>
            </w:r>
          </w:p>
        </w:tc>
        <w:tc>
          <w:tcPr>
            <w:tcW w:w="1134" w:type="dxa"/>
          </w:tcPr>
          <w:p w14:paraId="517F6595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3</w:t>
            </w:r>
          </w:p>
        </w:tc>
        <w:tc>
          <w:tcPr>
            <w:tcW w:w="1144" w:type="dxa"/>
          </w:tcPr>
          <w:p w14:paraId="1F68E81D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4</w:t>
            </w:r>
          </w:p>
        </w:tc>
        <w:tc>
          <w:tcPr>
            <w:tcW w:w="1177" w:type="dxa"/>
          </w:tcPr>
          <w:p w14:paraId="169D51FE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5</w:t>
            </w:r>
          </w:p>
        </w:tc>
      </w:tr>
      <w:tr w:rsidR="00686837" w:rsidRPr="00C27BD9" w14:paraId="54644FA9" w14:textId="77777777" w:rsidTr="00646F26">
        <w:tc>
          <w:tcPr>
            <w:tcW w:w="2547" w:type="dxa"/>
          </w:tcPr>
          <w:p w14:paraId="5A318F2E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think that the identified behavior patterns are helpful and informative.</w:t>
            </w:r>
          </w:p>
        </w:tc>
        <w:tc>
          <w:tcPr>
            <w:tcW w:w="1276" w:type="dxa"/>
          </w:tcPr>
          <w:p w14:paraId="3A4EC22F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7A7C632E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10F5E150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43D16871" w14:textId="77777777" w:rsidR="00686837" w:rsidRPr="00C27BD9" w:rsidRDefault="00EA1093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77" w:type="dxa"/>
          </w:tcPr>
          <w:p w14:paraId="53A0A19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347670CF" w14:textId="77777777" w:rsidTr="00646F26">
        <w:tc>
          <w:tcPr>
            <w:tcW w:w="2547" w:type="dxa"/>
          </w:tcPr>
          <w:p w14:paraId="2750E182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The identified behavior patterns are clear and understandable.</w:t>
            </w:r>
          </w:p>
        </w:tc>
        <w:tc>
          <w:tcPr>
            <w:tcW w:w="1276" w:type="dxa"/>
          </w:tcPr>
          <w:p w14:paraId="64E80D45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3551F020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375D03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79C1D0F4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1B7A0DF7" w14:textId="77777777" w:rsidR="00686837" w:rsidRPr="00C27BD9" w:rsidRDefault="00EA1093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686837" w:rsidRPr="00C27BD9" w14:paraId="128B8E08" w14:textId="77777777" w:rsidTr="00646F26">
        <w:tc>
          <w:tcPr>
            <w:tcW w:w="2547" w:type="dxa"/>
          </w:tcPr>
          <w:p w14:paraId="3ED271E4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often feel frustrated when trying to understand the behavior patterns.</w:t>
            </w:r>
          </w:p>
        </w:tc>
        <w:tc>
          <w:tcPr>
            <w:tcW w:w="1276" w:type="dxa"/>
          </w:tcPr>
          <w:p w14:paraId="2A68169D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7638564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6A51F7EB" w14:textId="77777777" w:rsidR="00686837" w:rsidRPr="00C27BD9" w:rsidRDefault="00EA1093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44" w:type="dxa"/>
          </w:tcPr>
          <w:p w14:paraId="65A0D965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66C0EE8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62D0AEB7" w14:textId="77777777" w:rsidTr="00646F26">
        <w:tc>
          <w:tcPr>
            <w:tcW w:w="2547" w:type="dxa"/>
          </w:tcPr>
          <w:p w14:paraId="0ED48C58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Understanding the identified behavior patterns requires considerable mental effort</w:t>
            </w:r>
          </w:p>
        </w:tc>
        <w:tc>
          <w:tcPr>
            <w:tcW w:w="1276" w:type="dxa"/>
          </w:tcPr>
          <w:p w14:paraId="0B18D1B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5232AA8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7CC4F4B3" w14:textId="77777777" w:rsidR="00686837" w:rsidRPr="00C27BD9" w:rsidRDefault="00EA1093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44" w:type="dxa"/>
          </w:tcPr>
          <w:p w14:paraId="2AEC7A4E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4D1CBECD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7AA8A440" w14:textId="77777777" w:rsidTr="00646F26">
        <w:tc>
          <w:tcPr>
            <w:tcW w:w="2547" w:type="dxa"/>
          </w:tcPr>
          <w:p w14:paraId="7ACB8010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I think that the behavior pattern identification is effective in helping me understand the data</w:t>
            </w:r>
          </w:p>
        </w:tc>
        <w:tc>
          <w:tcPr>
            <w:tcW w:w="1276" w:type="dxa"/>
          </w:tcPr>
          <w:p w14:paraId="6BFCE0FE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5F5061CA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9C4636B" w14:textId="77777777" w:rsidR="00686837" w:rsidRPr="00C27BD9" w:rsidRDefault="00EA1093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44" w:type="dxa"/>
          </w:tcPr>
          <w:p w14:paraId="6E26BBF6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5F05C02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6778E722" w14:textId="77777777" w:rsidTr="00646F26">
        <w:tc>
          <w:tcPr>
            <w:tcW w:w="2547" w:type="dxa"/>
          </w:tcPr>
          <w:p w14:paraId="32B22B8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imagine that most people would easily understand the identified behavior patterns.</w:t>
            </w:r>
          </w:p>
        </w:tc>
        <w:tc>
          <w:tcPr>
            <w:tcW w:w="1276" w:type="dxa"/>
          </w:tcPr>
          <w:p w14:paraId="783CB2AE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4B9FB8D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4983053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426C0B8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46027615" w14:textId="77777777" w:rsidR="00686837" w:rsidRPr="00C27BD9" w:rsidRDefault="00EA1093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686837" w:rsidRPr="00C27BD9" w14:paraId="242027F8" w14:textId="77777777" w:rsidTr="00646F26">
        <w:tc>
          <w:tcPr>
            <w:tcW w:w="25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9"/>
            </w:tblGrid>
            <w:tr w:rsidR="00686837" w:rsidRPr="00C27BD9" w14:paraId="753F63FC" w14:textId="77777777" w:rsidTr="00646F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47E596" w14:textId="77777777" w:rsidR="00686837" w:rsidRPr="00C27BD9" w:rsidRDefault="00686837" w:rsidP="00646F26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  <w:r w:rsidRPr="00C27BD9"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  <w:t>The color system (green = positive, red = negative, black = neutral) helped me understand the effects of different behaviors.</w:t>
                  </w:r>
                </w:p>
              </w:tc>
            </w:tr>
          </w:tbl>
          <w:p w14:paraId="1BEBB91A" w14:textId="77777777" w:rsidR="00686837" w:rsidRPr="00C27BD9" w:rsidRDefault="00686837" w:rsidP="00646F26">
            <w:pPr>
              <w:bidi w:val="0"/>
              <w:rPr>
                <w:rFonts w:ascii="Aptos" w:hAnsi="Aptos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6837" w:rsidRPr="00C27BD9" w14:paraId="65FFB3E6" w14:textId="77777777" w:rsidTr="00646F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28EC58" w14:textId="77777777" w:rsidR="00686837" w:rsidRPr="00C27BD9" w:rsidRDefault="00686837" w:rsidP="00646F26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</w:p>
              </w:tc>
            </w:tr>
          </w:tbl>
          <w:p w14:paraId="1DA566C8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276" w:type="dxa"/>
          </w:tcPr>
          <w:p w14:paraId="6D64D388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5013F02E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27F20495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44" w:type="dxa"/>
          </w:tcPr>
          <w:p w14:paraId="0AA682E0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77" w:type="dxa"/>
          </w:tcPr>
          <w:p w14:paraId="30F78E70" w14:textId="77777777" w:rsidR="00686837" w:rsidRPr="00C27BD9" w:rsidRDefault="00EA1093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</w:tbl>
    <w:p w14:paraId="00AA214D" w14:textId="77777777" w:rsidR="00686837" w:rsidRPr="00C27BD9" w:rsidRDefault="00686837" w:rsidP="00686837">
      <w:pPr>
        <w:bidi w:val="0"/>
        <w:jc w:val="both"/>
        <w:rPr>
          <w:rFonts w:ascii="Aptos" w:hAnsi="Aptos"/>
          <w:b/>
          <w:bCs/>
          <w:sz w:val="32"/>
          <w:szCs w:val="32"/>
        </w:rPr>
      </w:pPr>
    </w:p>
    <w:p w14:paraId="19CC3009" w14:textId="77777777" w:rsidR="00686837" w:rsidRPr="00C27BD9" w:rsidRDefault="00686837">
      <w:pPr>
        <w:rPr>
          <w:rFonts w:ascii="Aptos" w:hAnsi="Aptos"/>
          <w:rtl/>
        </w:rPr>
      </w:pPr>
    </w:p>
    <w:p w14:paraId="495B916D" w14:textId="77777777" w:rsidR="00686837" w:rsidRPr="00C27BD9" w:rsidRDefault="00686837">
      <w:pPr>
        <w:rPr>
          <w:rFonts w:ascii="Aptos" w:hAnsi="Aptos"/>
          <w:rtl/>
        </w:rPr>
      </w:pPr>
    </w:p>
    <w:p w14:paraId="58E6E4DD" w14:textId="77777777" w:rsidR="00686837" w:rsidRPr="00C27BD9" w:rsidRDefault="00686837" w:rsidP="00686837">
      <w:pPr>
        <w:pStyle w:val="1"/>
        <w:rPr>
          <w:rFonts w:ascii="Aptos" w:hAnsi="Aptos"/>
          <w:color w:val="auto"/>
          <w:lang w:bidi="he-IL"/>
        </w:rPr>
      </w:pPr>
      <w:r w:rsidRPr="00C27BD9">
        <w:rPr>
          <w:rFonts w:ascii="Aptos" w:hAnsi="Aptos"/>
          <w:color w:val="auto"/>
        </w:rPr>
        <w:t>System Usability Scale (SUS) – Parkinson's Pattern Identifying</w:t>
      </w:r>
    </w:p>
    <w:p w14:paraId="2CE6E7C6" w14:textId="77777777" w:rsidR="00686837" w:rsidRPr="00C27BD9" w:rsidDel="00EB38ED" w:rsidRDefault="00686837" w:rsidP="00686837">
      <w:pPr>
        <w:bidi w:val="0"/>
        <w:rPr>
          <w:del w:id="14" w:author="אביטל שולנר" w:date="2025-06-23T20:34:00Z"/>
          <w:rFonts w:ascii="Aptos" w:hAnsi="Aptos"/>
        </w:rPr>
      </w:pPr>
    </w:p>
    <w:p w14:paraId="31566994" w14:textId="77777777" w:rsidR="00686837" w:rsidRPr="00C27BD9" w:rsidRDefault="00686837" w:rsidP="00686837">
      <w:pPr>
        <w:bidi w:val="0"/>
        <w:rPr>
          <w:rFonts w:ascii="Aptos" w:hAnsi="Aptos"/>
          <w:b/>
          <w:bCs/>
        </w:rPr>
      </w:pPr>
      <w:r w:rsidRPr="00C27BD9">
        <w:rPr>
          <w:rFonts w:ascii="Aptos" w:hAnsi="Aptos"/>
          <w:b/>
          <w:bCs/>
        </w:rPr>
        <w:t>Participant’s Information:</w:t>
      </w:r>
    </w:p>
    <w:p w14:paraId="5B1D13A7" w14:textId="77777777" w:rsidR="00686837" w:rsidRPr="00C27BD9" w:rsidRDefault="00686837" w:rsidP="00686837">
      <w:pPr>
        <w:bidi w:val="0"/>
        <w:rPr>
          <w:rFonts w:ascii="Aptos" w:hAnsi="Aptos"/>
          <w:u w:val="single"/>
          <w:rtl/>
        </w:rPr>
      </w:pPr>
      <w:r w:rsidRPr="00C27BD9">
        <w:rPr>
          <w:rFonts w:ascii="Aptos" w:hAnsi="Aptos"/>
        </w:rPr>
        <w:t xml:space="preserve">Name (optional): </w:t>
      </w:r>
      <w:r w:rsidR="008776F5" w:rsidRPr="00C27BD9">
        <w:rPr>
          <w:rFonts w:ascii="Aptos" w:hAnsi="Aptos"/>
          <w:u w:val="single"/>
          <w:rtl/>
        </w:rPr>
        <w:t>אבנר</w:t>
      </w:r>
    </w:p>
    <w:p w14:paraId="0587D30D" w14:textId="77777777" w:rsidR="00686837" w:rsidRPr="00C27BD9" w:rsidRDefault="00686837" w:rsidP="00686837">
      <w:pPr>
        <w:bidi w:val="0"/>
        <w:rPr>
          <w:rFonts w:ascii="Aptos" w:hAnsi="Aptos"/>
          <w:u w:val="single"/>
        </w:rPr>
      </w:pPr>
      <w:r w:rsidRPr="00C27BD9">
        <w:rPr>
          <w:rFonts w:ascii="Aptos" w:hAnsi="Aptos"/>
        </w:rPr>
        <w:t xml:space="preserve">Age: </w:t>
      </w:r>
      <w:r w:rsidR="001F7A55" w:rsidRPr="00C27BD9">
        <w:rPr>
          <w:rFonts w:ascii="Aptos" w:hAnsi="Aptos"/>
          <w:u w:val="single"/>
        </w:rPr>
        <w:t>61</w:t>
      </w:r>
    </w:p>
    <w:p w14:paraId="46B843FB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Gender:  </w:t>
      </w:r>
    </w:p>
    <w:p w14:paraId="2614DF1C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Male</w:t>
      </w:r>
    </w:p>
    <w:p w14:paraId="09BFF05E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Female    </w:t>
      </w:r>
    </w:p>
    <w:p w14:paraId="23750CA8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Other </w:t>
      </w:r>
    </w:p>
    <w:p w14:paraId="5C735FF2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Technology proficiency (please select one):</w:t>
      </w:r>
    </w:p>
    <w:p w14:paraId="5134BBBA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Basic (uses the internet occasionally)</w:t>
      </w:r>
    </w:p>
    <w:p w14:paraId="6F12AF3A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Intermediate (regular user of online tools)</w:t>
      </w:r>
    </w:p>
    <w:p w14:paraId="3AD92A0C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Advanced (familiar with programming or data analysis)</w:t>
      </w:r>
    </w:p>
    <w:p w14:paraId="382EF071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Have you used a data analysis tool before?  </w:t>
      </w:r>
    </w:p>
    <w:p w14:paraId="7BCAEFF8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Yes     </w:t>
      </w:r>
    </w:p>
    <w:p w14:paraId="336503E4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No</w:t>
      </w:r>
    </w:p>
    <w:p w14:paraId="455312FA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Test Scenario</w:t>
      </w:r>
    </w:p>
    <w:p w14:paraId="1F0BCFCC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You receive a JSON file containing daily data recorded by a person with Parkinson's disease.</w:t>
      </w:r>
      <w:r w:rsidRPr="00C27BD9">
        <w:rPr>
          <w:rFonts w:ascii="Aptos" w:hAnsi="Aptos"/>
        </w:rPr>
        <w:br/>
        <w:t>The data includes: Feelings, Symptoms, Activities, Medications, and Nutrition.</w:t>
      </w:r>
      <w:r w:rsidRPr="00C27BD9">
        <w:rPr>
          <w:rFonts w:ascii="Aptos" w:hAnsi="Aptos"/>
        </w:rPr>
        <w:br/>
        <w:t>Your task is to upload the file to the system, select "Parkinson's State" as the mood field, and analyze the impact of Nutrition on the Parkinson's state.</w:t>
      </w:r>
      <w:r w:rsidRPr="00C27BD9">
        <w:rPr>
          <w:rFonts w:ascii="Aptos" w:hAnsi="Aptos"/>
        </w:rPr>
        <w:br/>
        <w:t>Finally, review the insights generated by the system.</w:t>
      </w:r>
    </w:p>
    <w:p w14:paraId="232F89D2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71C7066B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7B4E1B7F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7E81D53D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  <w:r w:rsidRPr="00C27BD9">
        <w:rPr>
          <w:rFonts w:ascii="Aptos" w:eastAsiaTheme="majorEastAsia" w:hAnsi="Aptos" w:cstheme="majorBidi"/>
          <w:b/>
          <w:bCs/>
          <w:sz w:val="26"/>
          <w:szCs w:val="26"/>
        </w:rPr>
        <w:lastRenderedPageBreak/>
        <w:t>Post-Task Feedback</w:t>
      </w:r>
    </w:p>
    <w:p w14:paraId="55DE79F9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Time to complete the task: </w:t>
      </w:r>
      <w:r w:rsidR="001F7A55" w:rsidRPr="00C27BD9">
        <w:rPr>
          <w:rFonts w:ascii="Aptos" w:hAnsi="Aptos"/>
          <w:u w:val="single"/>
        </w:rPr>
        <w:t>3.9</w:t>
      </w:r>
      <w:r w:rsidRPr="00C27BD9">
        <w:rPr>
          <w:rFonts w:ascii="Aptos" w:hAnsi="Aptos"/>
        </w:rPr>
        <w:t xml:space="preserve"> minutes</w:t>
      </w:r>
    </w:p>
    <w:p w14:paraId="52FA2630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Were you able to complete the task?   </w:t>
      </w:r>
    </w:p>
    <w:p w14:paraId="6197EC62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1C54497D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68940ABD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If not, what was difficult? ____________________</w:t>
      </w:r>
      <w:r w:rsidRPr="00C27BD9">
        <w:rPr>
          <w:rFonts w:ascii="Aptos" w:hAnsi="Aptos"/>
          <w:rtl/>
        </w:rPr>
        <w:t>__________________</w:t>
      </w:r>
      <w:r w:rsidRPr="00C27BD9">
        <w:rPr>
          <w:rFonts w:ascii="Aptos" w:hAnsi="Aptos"/>
        </w:rPr>
        <w:t>________</w:t>
      </w:r>
    </w:p>
    <w:p w14:paraId="126CD5B2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Did you have any questions during use?   </w:t>
      </w:r>
    </w:p>
    <w:p w14:paraId="744EC9C1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Yes     </w:t>
      </w:r>
    </w:p>
    <w:p w14:paraId="0D9EE4E2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No</w:t>
      </w:r>
    </w:p>
    <w:p w14:paraId="23BF57A5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If yes, please specify: ______________________</w:t>
      </w:r>
      <w:r w:rsidRPr="00C27BD9">
        <w:rPr>
          <w:rFonts w:ascii="Aptos" w:hAnsi="Aptos"/>
          <w:rtl/>
        </w:rPr>
        <w:t>___</w:t>
      </w:r>
      <w:r w:rsidRPr="00C27BD9">
        <w:rPr>
          <w:rFonts w:ascii="Aptos" w:hAnsi="Aptos"/>
        </w:rPr>
        <w:t>______________________</w:t>
      </w:r>
    </w:p>
    <w:p w14:paraId="7E92087D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What insights did you understand from the identified behavior patterns?</w:t>
      </w:r>
    </w:p>
    <w:p w14:paraId="435CA26A" w14:textId="77777777" w:rsidR="00686837" w:rsidRPr="00C27BD9" w:rsidRDefault="001F7A55" w:rsidP="001F7A55">
      <w:pPr>
        <w:rPr>
          <w:rFonts w:ascii="Aptos" w:hAnsi="Aptos"/>
          <w:u w:val="single"/>
          <w:rtl/>
        </w:rPr>
      </w:pPr>
      <w:r w:rsidRPr="00C27BD9">
        <w:rPr>
          <w:rFonts w:ascii="Aptos" w:hAnsi="Aptos" w:cs="Arial"/>
          <w:u w:val="single"/>
          <w:rtl/>
        </w:rPr>
        <w:t>הצלחתי להבין אילו מאכלים מועילים או מזיקים, אבל לא תמיד היה לי ברור אם ההשפעה נובעת מהמרכיב עצמו או מהשילוב עם שאר הארוחה</w:t>
      </w:r>
      <w:r w:rsidRPr="00C27BD9">
        <w:rPr>
          <w:rFonts w:ascii="Aptos" w:hAnsi="Aptos"/>
          <w:u w:val="single"/>
        </w:rPr>
        <w:t xml:space="preserve">. </w:t>
      </w:r>
    </w:p>
    <w:p w14:paraId="53CF91DA" w14:textId="77777777" w:rsidR="001F7A55" w:rsidRPr="00C27BD9" w:rsidRDefault="001F7A55" w:rsidP="001F7A55">
      <w:pPr>
        <w:rPr>
          <w:rFonts w:ascii="Aptos" w:hAnsi="Aptos"/>
          <w:u w:val="single"/>
          <w:rtl/>
        </w:rPr>
      </w:pPr>
    </w:p>
    <w:p w14:paraId="5D1B2DC3" w14:textId="77777777" w:rsidR="001F7A55" w:rsidRPr="00C27BD9" w:rsidRDefault="001F7A55" w:rsidP="001F7A55">
      <w:pPr>
        <w:rPr>
          <w:rFonts w:ascii="Aptos" w:hAnsi="Aptos"/>
          <w:u w:val="single"/>
          <w:rtl/>
        </w:rPr>
      </w:pPr>
    </w:p>
    <w:p w14:paraId="76B77C4F" w14:textId="77777777" w:rsidR="001F7A55" w:rsidRPr="00C27BD9" w:rsidRDefault="001F7A55" w:rsidP="001F7A55">
      <w:pPr>
        <w:rPr>
          <w:rFonts w:ascii="Aptos" w:hAnsi="Aptos"/>
          <w:u w:val="single"/>
          <w:rtl/>
        </w:rPr>
      </w:pPr>
    </w:p>
    <w:p w14:paraId="7828E72B" w14:textId="77777777" w:rsidR="001F7A55" w:rsidRPr="00C27BD9" w:rsidRDefault="001F7A55" w:rsidP="001F7A55">
      <w:pPr>
        <w:rPr>
          <w:rFonts w:ascii="Aptos" w:hAnsi="Aptos"/>
          <w:u w:val="single"/>
          <w:rtl/>
        </w:rPr>
      </w:pPr>
    </w:p>
    <w:p w14:paraId="54396238" w14:textId="77777777" w:rsidR="001F7A55" w:rsidRPr="00C27BD9" w:rsidRDefault="001F7A55" w:rsidP="001F7A55">
      <w:pPr>
        <w:rPr>
          <w:rFonts w:ascii="Aptos" w:hAnsi="Aptos"/>
          <w:u w:val="single"/>
          <w:rtl/>
        </w:rPr>
      </w:pPr>
    </w:p>
    <w:p w14:paraId="3879D317" w14:textId="77777777" w:rsidR="001F7A55" w:rsidRPr="00C27BD9" w:rsidRDefault="001F7A55" w:rsidP="001F7A55">
      <w:pPr>
        <w:rPr>
          <w:rFonts w:ascii="Aptos" w:hAnsi="Aptos"/>
          <w:u w:val="single"/>
          <w:rtl/>
        </w:rPr>
      </w:pPr>
    </w:p>
    <w:p w14:paraId="34A3DD8B" w14:textId="77777777" w:rsidR="001F7A55" w:rsidRPr="00C27BD9" w:rsidRDefault="001F7A55" w:rsidP="001F7A55">
      <w:pPr>
        <w:rPr>
          <w:rFonts w:ascii="Aptos" w:hAnsi="Aptos"/>
          <w:u w:val="single"/>
          <w:rtl/>
        </w:rPr>
      </w:pPr>
    </w:p>
    <w:p w14:paraId="0D76DC37" w14:textId="77777777" w:rsidR="001F7A55" w:rsidRPr="00C27BD9" w:rsidRDefault="001F7A55" w:rsidP="001F7A55">
      <w:pPr>
        <w:rPr>
          <w:rFonts w:ascii="Aptos" w:hAnsi="Aptos"/>
          <w:u w:val="single"/>
          <w:rtl/>
        </w:rPr>
      </w:pPr>
    </w:p>
    <w:p w14:paraId="23EADEBB" w14:textId="77777777" w:rsidR="001F7A55" w:rsidRPr="00C27BD9" w:rsidRDefault="001F7A55" w:rsidP="001F7A55">
      <w:pPr>
        <w:rPr>
          <w:rFonts w:ascii="Aptos" w:hAnsi="Aptos"/>
          <w:u w:val="single"/>
          <w:rtl/>
        </w:rPr>
      </w:pPr>
    </w:p>
    <w:p w14:paraId="046F80FB" w14:textId="77777777" w:rsidR="001F7A55" w:rsidRPr="00C27BD9" w:rsidRDefault="001F7A55" w:rsidP="001F7A55">
      <w:pPr>
        <w:rPr>
          <w:rFonts w:ascii="Aptos" w:hAnsi="Aptos"/>
          <w:u w:val="single"/>
          <w:rtl/>
        </w:rPr>
      </w:pPr>
    </w:p>
    <w:p w14:paraId="44B3D6E1" w14:textId="77777777" w:rsidR="001F7A55" w:rsidRPr="00C27BD9" w:rsidRDefault="001F7A55" w:rsidP="001F7A55">
      <w:pPr>
        <w:rPr>
          <w:rFonts w:ascii="Aptos" w:hAnsi="Aptos"/>
          <w:u w:val="single"/>
          <w:rtl/>
        </w:rPr>
      </w:pPr>
    </w:p>
    <w:p w14:paraId="42474A55" w14:textId="77777777" w:rsidR="001F7A55" w:rsidRPr="00C27BD9" w:rsidRDefault="001F7A55" w:rsidP="001F7A55">
      <w:pPr>
        <w:rPr>
          <w:rFonts w:ascii="Aptos" w:hAnsi="Aptos"/>
          <w:u w:val="single"/>
          <w:rtl/>
        </w:rPr>
      </w:pPr>
    </w:p>
    <w:p w14:paraId="43FB7B7E" w14:textId="77777777" w:rsidR="001F7A55" w:rsidRPr="00C27BD9" w:rsidRDefault="001F7A55" w:rsidP="001F7A55">
      <w:pPr>
        <w:rPr>
          <w:rFonts w:ascii="Aptos" w:hAnsi="Aptos"/>
          <w:u w:val="single"/>
          <w:rtl/>
        </w:rPr>
      </w:pPr>
    </w:p>
    <w:p w14:paraId="21BD57BC" w14:textId="77777777" w:rsidR="001F7A55" w:rsidRPr="00C27BD9" w:rsidRDefault="001F7A55" w:rsidP="001F7A55">
      <w:pPr>
        <w:rPr>
          <w:rFonts w:ascii="Aptos" w:hAnsi="Aptos"/>
          <w:u w:val="single"/>
          <w:rtl/>
        </w:rPr>
      </w:pPr>
    </w:p>
    <w:p w14:paraId="77DB7B4B" w14:textId="77777777" w:rsidR="001F7A55" w:rsidRPr="00C27BD9" w:rsidRDefault="001F7A55" w:rsidP="001F7A55">
      <w:pPr>
        <w:rPr>
          <w:rFonts w:ascii="Aptos" w:hAnsi="Aptos"/>
          <w:u w:val="single"/>
          <w:rtl/>
        </w:rPr>
      </w:pPr>
    </w:p>
    <w:p w14:paraId="35AC62C2" w14:textId="77777777" w:rsidR="001F7A55" w:rsidRPr="00C27BD9" w:rsidRDefault="001F7A55" w:rsidP="001F7A55">
      <w:pPr>
        <w:rPr>
          <w:rFonts w:ascii="Aptos" w:hAnsi="Aptos"/>
          <w:u w:val="single"/>
          <w:rtl/>
        </w:rPr>
      </w:pPr>
    </w:p>
    <w:p w14:paraId="315581D2" w14:textId="77777777" w:rsidR="001F7A55" w:rsidRPr="00C27BD9" w:rsidRDefault="001F7A55" w:rsidP="001F7A55">
      <w:pPr>
        <w:rPr>
          <w:rFonts w:ascii="Aptos" w:hAnsi="Aptos"/>
          <w:u w:val="single"/>
          <w:rtl/>
        </w:rPr>
      </w:pPr>
    </w:p>
    <w:p w14:paraId="38622ADC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System Usability Scale (SUS)</w:t>
      </w:r>
    </w:p>
    <w:p w14:paraId="2912FE09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Section 1: System Evaluation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686837" w:rsidRPr="00C27BD9" w14:paraId="52986818" w14:textId="77777777" w:rsidTr="00646F26">
        <w:tc>
          <w:tcPr>
            <w:tcW w:w="8638" w:type="dxa"/>
          </w:tcPr>
          <w:p w14:paraId="58A85704" w14:textId="77777777" w:rsidR="00686837" w:rsidRPr="00C27BD9" w:rsidRDefault="00686837" w:rsidP="00646F26">
            <w:pPr>
              <w:bidi w:val="0"/>
              <w:rPr>
                <w:rFonts w:ascii="Aptos" w:hAnsi="Aptos"/>
                <w:rtl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58"/>
              <w:gridCol w:w="1253"/>
              <w:gridCol w:w="1064"/>
              <w:gridCol w:w="1064"/>
              <w:gridCol w:w="1074"/>
              <w:gridCol w:w="1167"/>
            </w:tblGrid>
            <w:tr w:rsidR="00686837" w:rsidRPr="00C27BD9" w14:paraId="3E4568B1" w14:textId="77777777" w:rsidTr="001F7A55">
              <w:tc>
                <w:tcPr>
                  <w:tcW w:w="2458" w:type="dxa"/>
                </w:tcPr>
                <w:p w14:paraId="4D1F13B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53" w:type="dxa"/>
                </w:tcPr>
                <w:p w14:paraId="3C431B9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Agree</w:t>
                  </w:r>
                </w:p>
              </w:tc>
              <w:tc>
                <w:tcPr>
                  <w:tcW w:w="1064" w:type="dxa"/>
                </w:tcPr>
                <w:p w14:paraId="7586ECE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64" w:type="dxa"/>
                </w:tcPr>
                <w:p w14:paraId="543AA9A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74" w:type="dxa"/>
                </w:tcPr>
                <w:p w14:paraId="698BB97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67" w:type="dxa"/>
                </w:tcPr>
                <w:p w14:paraId="305815B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Disagree</w:t>
                  </w:r>
                </w:p>
              </w:tc>
            </w:tr>
            <w:tr w:rsidR="00686837" w:rsidRPr="00C27BD9" w14:paraId="4D92E52A" w14:textId="77777777" w:rsidTr="001F7A55">
              <w:tc>
                <w:tcPr>
                  <w:tcW w:w="2458" w:type="dxa"/>
                </w:tcPr>
                <w:p w14:paraId="07CE210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53" w:type="dxa"/>
                </w:tcPr>
                <w:p w14:paraId="09D5AB0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1</w:t>
                  </w:r>
                </w:p>
              </w:tc>
              <w:tc>
                <w:tcPr>
                  <w:tcW w:w="1064" w:type="dxa"/>
                </w:tcPr>
                <w:p w14:paraId="650F598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2</w:t>
                  </w:r>
                </w:p>
              </w:tc>
              <w:tc>
                <w:tcPr>
                  <w:tcW w:w="1064" w:type="dxa"/>
                </w:tcPr>
                <w:p w14:paraId="18EA610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3</w:t>
                  </w:r>
                </w:p>
              </w:tc>
              <w:tc>
                <w:tcPr>
                  <w:tcW w:w="1074" w:type="dxa"/>
                </w:tcPr>
                <w:p w14:paraId="7299A40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4</w:t>
                  </w:r>
                </w:p>
              </w:tc>
              <w:tc>
                <w:tcPr>
                  <w:tcW w:w="1167" w:type="dxa"/>
                </w:tcPr>
                <w:p w14:paraId="0B36BA3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5</w:t>
                  </w:r>
                </w:p>
              </w:tc>
            </w:tr>
            <w:tr w:rsidR="001F7A55" w:rsidRPr="00C27BD9" w14:paraId="2B254E9F" w14:textId="77777777" w:rsidTr="001F7A55">
              <w:tc>
                <w:tcPr>
                  <w:tcW w:w="2458" w:type="dxa"/>
                </w:tcPr>
                <w:p w14:paraId="176E488A" w14:textId="77777777" w:rsidR="001F7A55" w:rsidRPr="00C27BD9" w:rsidRDefault="001F7A55" w:rsidP="001F7A55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I would like to use the system frequently.</w:t>
                  </w:r>
                </w:p>
              </w:tc>
              <w:tc>
                <w:tcPr>
                  <w:tcW w:w="1253" w:type="dxa"/>
                </w:tcPr>
                <w:p w14:paraId="7CE18629" w14:textId="77777777" w:rsidR="001F7A55" w:rsidRPr="00C27BD9" w:rsidRDefault="001F7A55" w:rsidP="001F7A55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64" w:type="dxa"/>
                </w:tcPr>
                <w:p w14:paraId="72E4BD4A" w14:textId="77777777" w:rsidR="001F7A55" w:rsidRPr="00C27BD9" w:rsidRDefault="001F7A55" w:rsidP="001F7A55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64" w:type="dxa"/>
                </w:tcPr>
                <w:p w14:paraId="4C3EBD63" w14:textId="77777777" w:rsidR="001F7A55" w:rsidRPr="00C27BD9" w:rsidRDefault="001F7A55" w:rsidP="001F7A55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74" w:type="dxa"/>
                </w:tcPr>
                <w:p w14:paraId="1DF46266" w14:textId="77777777" w:rsidR="001F7A55" w:rsidRPr="00C27BD9" w:rsidRDefault="001F7A55" w:rsidP="001F7A55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67" w:type="dxa"/>
                </w:tcPr>
                <w:p w14:paraId="436F97F4" w14:textId="77777777" w:rsidR="001F7A55" w:rsidRPr="00C27BD9" w:rsidRDefault="001F7A55" w:rsidP="001F7A55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1A683E1E" w14:textId="77777777" w:rsidTr="001F7A55">
              <w:tc>
                <w:tcPr>
                  <w:tcW w:w="2458" w:type="dxa"/>
                </w:tcPr>
                <w:p w14:paraId="5146019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unnecessarily complex.</w:t>
                  </w:r>
                </w:p>
              </w:tc>
              <w:tc>
                <w:tcPr>
                  <w:tcW w:w="1253" w:type="dxa"/>
                </w:tcPr>
                <w:p w14:paraId="05B7601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64" w:type="dxa"/>
                </w:tcPr>
                <w:p w14:paraId="66EEE7BD" w14:textId="77777777" w:rsidR="00686837" w:rsidRPr="00C27BD9" w:rsidRDefault="001F7A55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064" w:type="dxa"/>
                </w:tcPr>
                <w:p w14:paraId="763D282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74" w:type="dxa"/>
                </w:tcPr>
                <w:p w14:paraId="23397E7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67" w:type="dxa"/>
                </w:tcPr>
                <w:p w14:paraId="6FB5541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44FD6E36" w14:textId="77777777" w:rsidTr="001F7A55">
              <w:tc>
                <w:tcPr>
                  <w:tcW w:w="2458" w:type="dxa"/>
                </w:tcPr>
                <w:p w14:paraId="2C23C24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 system is easy to use.</w:t>
                  </w:r>
                </w:p>
              </w:tc>
              <w:tc>
                <w:tcPr>
                  <w:tcW w:w="1253" w:type="dxa"/>
                </w:tcPr>
                <w:p w14:paraId="72E07B7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64" w:type="dxa"/>
                </w:tcPr>
                <w:p w14:paraId="28EDC9D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64" w:type="dxa"/>
                </w:tcPr>
                <w:p w14:paraId="4564305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74" w:type="dxa"/>
                </w:tcPr>
                <w:p w14:paraId="2F9E61A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67" w:type="dxa"/>
                </w:tcPr>
                <w:p w14:paraId="6A150F6B" w14:textId="77777777" w:rsidR="00686837" w:rsidRPr="00C27BD9" w:rsidRDefault="001F7A55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6837" w:rsidRPr="00C27BD9" w14:paraId="6EC0F4D7" w14:textId="77777777" w:rsidTr="001F7A55">
              <w:tc>
                <w:tcPr>
                  <w:tcW w:w="2458" w:type="dxa"/>
                </w:tcPr>
                <w:p w14:paraId="4979EE8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the support of a technical person to use the system.</w:t>
                  </w:r>
                </w:p>
              </w:tc>
              <w:tc>
                <w:tcPr>
                  <w:tcW w:w="1253" w:type="dxa"/>
                </w:tcPr>
                <w:p w14:paraId="65BF790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64" w:type="dxa"/>
                </w:tcPr>
                <w:p w14:paraId="7D928A75" w14:textId="77777777" w:rsidR="00686837" w:rsidRPr="00C27BD9" w:rsidRDefault="001F7A55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064" w:type="dxa"/>
                </w:tcPr>
                <w:p w14:paraId="79D69BF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74" w:type="dxa"/>
                </w:tcPr>
                <w:p w14:paraId="39296D0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67" w:type="dxa"/>
                </w:tcPr>
                <w:p w14:paraId="0549795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5CC938E3" w14:textId="77777777" w:rsidTr="001F7A55">
              <w:tc>
                <w:tcPr>
                  <w:tcW w:w="2458" w:type="dxa"/>
                </w:tcPr>
                <w:p w14:paraId="7B7DCE1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that the various functions in the system are well integrated.</w:t>
                  </w:r>
                </w:p>
              </w:tc>
              <w:tc>
                <w:tcPr>
                  <w:tcW w:w="1253" w:type="dxa"/>
                </w:tcPr>
                <w:p w14:paraId="24576D0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64" w:type="dxa"/>
                </w:tcPr>
                <w:p w14:paraId="48FE229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64" w:type="dxa"/>
                </w:tcPr>
                <w:p w14:paraId="5883046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74" w:type="dxa"/>
                </w:tcPr>
                <w:p w14:paraId="354BD62E" w14:textId="77777777" w:rsidR="00686837" w:rsidRPr="00C27BD9" w:rsidRDefault="001F7A55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67" w:type="dxa"/>
                </w:tcPr>
                <w:p w14:paraId="39646D7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0E68A3BD" w14:textId="77777777" w:rsidTr="001F7A55">
              <w:tc>
                <w:tcPr>
                  <w:tcW w:w="2458" w:type="dxa"/>
                </w:tcPr>
                <w:p w14:paraId="2E984C8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there is too much inconsistency in the system.</w:t>
                  </w:r>
                </w:p>
              </w:tc>
              <w:tc>
                <w:tcPr>
                  <w:tcW w:w="1253" w:type="dxa"/>
                </w:tcPr>
                <w:p w14:paraId="23BDD99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64" w:type="dxa"/>
                </w:tcPr>
                <w:p w14:paraId="45519FA5" w14:textId="77777777" w:rsidR="00686837" w:rsidRPr="00C27BD9" w:rsidRDefault="001F7A55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064" w:type="dxa"/>
                </w:tcPr>
                <w:p w14:paraId="6766475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74" w:type="dxa"/>
                </w:tcPr>
                <w:p w14:paraId="59CBE2F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67" w:type="dxa"/>
                </w:tcPr>
                <w:p w14:paraId="7DCF226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53977BC8" w14:textId="77777777" w:rsidTr="001F7A55">
              <w:tc>
                <w:tcPr>
                  <w:tcW w:w="2458" w:type="dxa"/>
                </w:tcPr>
                <w:p w14:paraId="5F5E521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most people would easily learn how to use the system.</w:t>
                  </w:r>
                </w:p>
              </w:tc>
              <w:tc>
                <w:tcPr>
                  <w:tcW w:w="1253" w:type="dxa"/>
                </w:tcPr>
                <w:p w14:paraId="4081152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64" w:type="dxa"/>
                </w:tcPr>
                <w:p w14:paraId="331635B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64" w:type="dxa"/>
                </w:tcPr>
                <w:p w14:paraId="76187E0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74" w:type="dxa"/>
                </w:tcPr>
                <w:p w14:paraId="24A8DC98" w14:textId="77777777" w:rsidR="00686837" w:rsidRPr="00C27BD9" w:rsidRDefault="001F7A55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67" w:type="dxa"/>
                </w:tcPr>
                <w:p w14:paraId="7D23704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73B77F68" w14:textId="77777777" w:rsidTr="001F7A55">
              <w:tc>
                <w:tcPr>
                  <w:tcW w:w="2458" w:type="dxa"/>
                </w:tcPr>
                <w:p w14:paraId="75748AC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cumbersome to use.</w:t>
                  </w:r>
                </w:p>
              </w:tc>
              <w:tc>
                <w:tcPr>
                  <w:tcW w:w="1253" w:type="dxa"/>
                </w:tcPr>
                <w:p w14:paraId="12FD26C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64" w:type="dxa"/>
                </w:tcPr>
                <w:p w14:paraId="14C5472F" w14:textId="77777777" w:rsidR="00686837" w:rsidRPr="00C27BD9" w:rsidRDefault="001F7A55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064" w:type="dxa"/>
                </w:tcPr>
                <w:p w14:paraId="6F4893F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74" w:type="dxa"/>
                </w:tcPr>
                <w:p w14:paraId="4E6145E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67" w:type="dxa"/>
                </w:tcPr>
                <w:p w14:paraId="04C4247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7C510939" w14:textId="77777777" w:rsidTr="001F7A55">
              <w:tc>
                <w:tcPr>
                  <w:tcW w:w="2458" w:type="dxa"/>
                </w:tcPr>
                <w:p w14:paraId="619FAFF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feel very confident using the system.</w:t>
                  </w:r>
                </w:p>
              </w:tc>
              <w:tc>
                <w:tcPr>
                  <w:tcW w:w="1253" w:type="dxa"/>
                </w:tcPr>
                <w:p w14:paraId="462F7CD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64" w:type="dxa"/>
                </w:tcPr>
                <w:p w14:paraId="26D413B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64" w:type="dxa"/>
                </w:tcPr>
                <w:p w14:paraId="31058A1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74" w:type="dxa"/>
                </w:tcPr>
                <w:p w14:paraId="3C8F145B" w14:textId="77777777" w:rsidR="00686837" w:rsidRPr="00C27BD9" w:rsidRDefault="001F7A55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67" w:type="dxa"/>
                </w:tcPr>
                <w:p w14:paraId="580CC0E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432E67FB" w14:textId="77777777" w:rsidTr="001F7A55">
              <w:tc>
                <w:tcPr>
                  <w:tcW w:w="2458" w:type="dxa"/>
                </w:tcPr>
                <w:p w14:paraId="4BDBCF7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to learn a lot of things before I can get going with the system.</w:t>
                  </w:r>
                </w:p>
              </w:tc>
              <w:tc>
                <w:tcPr>
                  <w:tcW w:w="1253" w:type="dxa"/>
                </w:tcPr>
                <w:p w14:paraId="4AB2B02B" w14:textId="77777777" w:rsidR="00686837" w:rsidRPr="00C27BD9" w:rsidRDefault="001F7A55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064" w:type="dxa"/>
                </w:tcPr>
                <w:p w14:paraId="441D345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64" w:type="dxa"/>
                </w:tcPr>
                <w:p w14:paraId="2F6DDBD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074" w:type="dxa"/>
                </w:tcPr>
                <w:p w14:paraId="24970EE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67" w:type="dxa"/>
                </w:tcPr>
                <w:p w14:paraId="5223D1A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</w:tbl>
          <w:p w14:paraId="6657D522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</w:tr>
      <w:tr w:rsidR="00686837" w:rsidRPr="00C27BD9" w14:paraId="5A2572D7" w14:textId="77777777" w:rsidTr="00646F26">
        <w:tc>
          <w:tcPr>
            <w:tcW w:w="8638" w:type="dxa"/>
          </w:tcPr>
          <w:p w14:paraId="3BDE4C64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</w:tr>
    </w:tbl>
    <w:p w14:paraId="2813A8A7" w14:textId="1D67608D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</w:rPr>
      </w:pPr>
    </w:p>
    <w:p w14:paraId="1539E045" w14:textId="77777777" w:rsidR="00686837" w:rsidRPr="00C27BD9" w:rsidRDefault="00686837" w:rsidP="00686837">
      <w:pPr>
        <w:pStyle w:val="2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Section 2: Understanding of Identified Behavior Patterns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5"/>
        <w:gridCol w:w="1268"/>
        <w:gridCol w:w="1106"/>
        <w:gridCol w:w="1106"/>
        <w:gridCol w:w="1116"/>
        <w:gridCol w:w="1175"/>
      </w:tblGrid>
      <w:tr w:rsidR="00686837" w:rsidRPr="00C27BD9" w14:paraId="48B4109A" w14:textId="77777777" w:rsidTr="00646F26">
        <w:tc>
          <w:tcPr>
            <w:tcW w:w="2547" w:type="dxa"/>
          </w:tcPr>
          <w:p w14:paraId="685D631F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61B094F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Agree</w:t>
            </w:r>
          </w:p>
        </w:tc>
        <w:tc>
          <w:tcPr>
            <w:tcW w:w="1134" w:type="dxa"/>
          </w:tcPr>
          <w:p w14:paraId="4E4FDFD6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694AE43D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7922EDA5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4C03CBF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Disagree</w:t>
            </w:r>
          </w:p>
        </w:tc>
      </w:tr>
      <w:tr w:rsidR="00686837" w:rsidRPr="00C27BD9" w14:paraId="01B04708" w14:textId="77777777" w:rsidTr="00646F26">
        <w:tc>
          <w:tcPr>
            <w:tcW w:w="2547" w:type="dxa"/>
          </w:tcPr>
          <w:p w14:paraId="3EEDD04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445C99BF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1</w:t>
            </w:r>
          </w:p>
        </w:tc>
        <w:tc>
          <w:tcPr>
            <w:tcW w:w="1134" w:type="dxa"/>
          </w:tcPr>
          <w:p w14:paraId="2F831FAF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2</w:t>
            </w:r>
          </w:p>
        </w:tc>
        <w:tc>
          <w:tcPr>
            <w:tcW w:w="1134" w:type="dxa"/>
          </w:tcPr>
          <w:p w14:paraId="54635A9C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3</w:t>
            </w:r>
          </w:p>
        </w:tc>
        <w:tc>
          <w:tcPr>
            <w:tcW w:w="1144" w:type="dxa"/>
          </w:tcPr>
          <w:p w14:paraId="0297EAF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4</w:t>
            </w:r>
          </w:p>
        </w:tc>
        <w:tc>
          <w:tcPr>
            <w:tcW w:w="1177" w:type="dxa"/>
          </w:tcPr>
          <w:p w14:paraId="191CD1F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5</w:t>
            </w:r>
          </w:p>
        </w:tc>
      </w:tr>
      <w:tr w:rsidR="00686837" w:rsidRPr="00C27BD9" w14:paraId="7CA4E6F1" w14:textId="77777777" w:rsidTr="00646F26">
        <w:tc>
          <w:tcPr>
            <w:tcW w:w="2547" w:type="dxa"/>
          </w:tcPr>
          <w:p w14:paraId="62A1B4E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think that the identified behavior patterns are helpful and informative.</w:t>
            </w:r>
          </w:p>
        </w:tc>
        <w:tc>
          <w:tcPr>
            <w:tcW w:w="1276" w:type="dxa"/>
          </w:tcPr>
          <w:p w14:paraId="70A5E832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7C9B4AF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0025746C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37EFF45A" w14:textId="77777777" w:rsidR="00686837" w:rsidRPr="00C27BD9" w:rsidRDefault="001F7A55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77" w:type="dxa"/>
          </w:tcPr>
          <w:p w14:paraId="0B7E057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24058FB1" w14:textId="77777777" w:rsidTr="00646F26">
        <w:tc>
          <w:tcPr>
            <w:tcW w:w="2547" w:type="dxa"/>
          </w:tcPr>
          <w:p w14:paraId="5D3CB2A5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The identified behavior patterns are clear and understandable.</w:t>
            </w:r>
          </w:p>
        </w:tc>
        <w:tc>
          <w:tcPr>
            <w:tcW w:w="1276" w:type="dxa"/>
          </w:tcPr>
          <w:p w14:paraId="7C9E50F5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6094D23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48519B1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7DB6A42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62C46939" w14:textId="77777777" w:rsidR="00686837" w:rsidRPr="00C27BD9" w:rsidRDefault="001F7A55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686837" w:rsidRPr="00C27BD9" w14:paraId="40DC0D96" w14:textId="77777777" w:rsidTr="00646F26">
        <w:tc>
          <w:tcPr>
            <w:tcW w:w="2547" w:type="dxa"/>
          </w:tcPr>
          <w:p w14:paraId="046646EE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often feel frustrated when trying to understand the behavior patterns.</w:t>
            </w:r>
          </w:p>
        </w:tc>
        <w:tc>
          <w:tcPr>
            <w:tcW w:w="1276" w:type="dxa"/>
          </w:tcPr>
          <w:p w14:paraId="62BBD2D4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5A93FBF6" w14:textId="77777777" w:rsidR="00686837" w:rsidRPr="00C27BD9" w:rsidRDefault="001F7A55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34" w:type="dxa"/>
          </w:tcPr>
          <w:p w14:paraId="7A35EA40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016889F2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2280C396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6EB42511" w14:textId="77777777" w:rsidTr="00646F26">
        <w:tc>
          <w:tcPr>
            <w:tcW w:w="2547" w:type="dxa"/>
          </w:tcPr>
          <w:p w14:paraId="55020C65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Understanding the identified behavior patterns requires considerable mental effort</w:t>
            </w:r>
          </w:p>
        </w:tc>
        <w:tc>
          <w:tcPr>
            <w:tcW w:w="1276" w:type="dxa"/>
          </w:tcPr>
          <w:p w14:paraId="4AA25934" w14:textId="77777777" w:rsidR="00686837" w:rsidRPr="00C27BD9" w:rsidRDefault="001F7A55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34" w:type="dxa"/>
          </w:tcPr>
          <w:p w14:paraId="514509EA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609A30A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164A0816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3124E00D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0D6BA89D" w14:textId="77777777" w:rsidTr="00646F26">
        <w:tc>
          <w:tcPr>
            <w:tcW w:w="2547" w:type="dxa"/>
          </w:tcPr>
          <w:p w14:paraId="0FFEEEEC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I think that the behavior pattern identification is effective in helping me understand the data</w:t>
            </w:r>
          </w:p>
        </w:tc>
        <w:tc>
          <w:tcPr>
            <w:tcW w:w="1276" w:type="dxa"/>
          </w:tcPr>
          <w:p w14:paraId="42207D05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736905E0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1F135325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43697427" w14:textId="77777777" w:rsidR="00686837" w:rsidRPr="00C27BD9" w:rsidRDefault="001F7A55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77" w:type="dxa"/>
          </w:tcPr>
          <w:p w14:paraId="3F99E17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753719FD" w14:textId="77777777" w:rsidTr="00646F26">
        <w:tc>
          <w:tcPr>
            <w:tcW w:w="2547" w:type="dxa"/>
          </w:tcPr>
          <w:p w14:paraId="763057B6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imagine that most people would easily understand the identified behavior patterns.</w:t>
            </w:r>
          </w:p>
        </w:tc>
        <w:tc>
          <w:tcPr>
            <w:tcW w:w="1276" w:type="dxa"/>
          </w:tcPr>
          <w:p w14:paraId="37A1E8AA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59678BDC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746D6969" w14:textId="77777777" w:rsidR="00686837" w:rsidRPr="00C27BD9" w:rsidRDefault="001F7A55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44" w:type="dxa"/>
          </w:tcPr>
          <w:p w14:paraId="2471CFF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3D440315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6715CB48" w14:textId="77777777" w:rsidTr="00646F26">
        <w:tc>
          <w:tcPr>
            <w:tcW w:w="25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9"/>
            </w:tblGrid>
            <w:tr w:rsidR="00686837" w:rsidRPr="00C27BD9" w14:paraId="64213A07" w14:textId="77777777" w:rsidTr="00646F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ECE530" w14:textId="77777777" w:rsidR="00686837" w:rsidRPr="00C27BD9" w:rsidRDefault="00686837" w:rsidP="00646F26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  <w:r w:rsidRPr="00C27BD9"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  <w:t>The color system (green = positive, red = negative, black = neutral) helped me understand the effects of different behaviors.</w:t>
                  </w:r>
                </w:p>
              </w:tc>
            </w:tr>
          </w:tbl>
          <w:p w14:paraId="69BC0558" w14:textId="77777777" w:rsidR="00686837" w:rsidRPr="00C27BD9" w:rsidRDefault="00686837" w:rsidP="00646F26">
            <w:pPr>
              <w:bidi w:val="0"/>
              <w:rPr>
                <w:rFonts w:ascii="Aptos" w:hAnsi="Aptos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6837" w:rsidRPr="00C27BD9" w14:paraId="617E7AE7" w14:textId="77777777" w:rsidTr="00646F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25E2E6" w14:textId="77777777" w:rsidR="00686837" w:rsidRPr="00C27BD9" w:rsidRDefault="00686837" w:rsidP="00646F26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</w:p>
              </w:tc>
            </w:tr>
          </w:tbl>
          <w:p w14:paraId="4C3DD8BE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276" w:type="dxa"/>
          </w:tcPr>
          <w:p w14:paraId="7BB0CF48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490CEA54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0F866505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44" w:type="dxa"/>
          </w:tcPr>
          <w:p w14:paraId="31DE35C0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77" w:type="dxa"/>
          </w:tcPr>
          <w:p w14:paraId="34C0E4C9" w14:textId="77777777" w:rsidR="00686837" w:rsidRPr="00C27BD9" w:rsidRDefault="001F7A55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</w:tbl>
    <w:p w14:paraId="4A24884F" w14:textId="77777777" w:rsidR="00686837" w:rsidRPr="00C27BD9" w:rsidRDefault="00686837" w:rsidP="00686837">
      <w:pPr>
        <w:bidi w:val="0"/>
        <w:jc w:val="both"/>
        <w:rPr>
          <w:rFonts w:ascii="Aptos" w:hAnsi="Aptos"/>
          <w:b/>
          <w:bCs/>
          <w:sz w:val="32"/>
          <w:szCs w:val="32"/>
        </w:rPr>
      </w:pPr>
    </w:p>
    <w:p w14:paraId="768E21E7" w14:textId="77777777" w:rsidR="00686837" w:rsidRPr="00C27BD9" w:rsidRDefault="00686837">
      <w:pPr>
        <w:rPr>
          <w:rFonts w:ascii="Aptos" w:hAnsi="Aptos"/>
          <w:rtl/>
        </w:rPr>
      </w:pPr>
    </w:p>
    <w:p w14:paraId="45B787A4" w14:textId="77777777" w:rsidR="00686837" w:rsidRPr="00C27BD9" w:rsidRDefault="00686837">
      <w:pPr>
        <w:rPr>
          <w:rFonts w:ascii="Aptos" w:hAnsi="Aptos"/>
          <w:rtl/>
        </w:rPr>
      </w:pPr>
    </w:p>
    <w:p w14:paraId="2CDB67A2" w14:textId="77777777" w:rsidR="00686837" w:rsidRPr="00C27BD9" w:rsidRDefault="00686837" w:rsidP="00686837">
      <w:pPr>
        <w:pStyle w:val="1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System Usability Scale (SUS) – Parkinson's Pattern Identifying</w:t>
      </w:r>
    </w:p>
    <w:p w14:paraId="78238F82" w14:textId="77777777" w:rsidR="00686837" w:rsidRPr="00C27BD9" w:rsidDel="00EB38ED" w:rsidRDefault="00686837" w:rsidP="00686837">
      <w:pPr>
        <w:bidi w:val="0"/>
        <w:rPr>
          <w:del w:id="15" w:author="אביטל שולנר" w:date="2025-06-23T20:34:00Z"/>
          <w:rFonts w:ascii="Aptos" w:hAnsi="Aptos"/>
        </w:rPr>
      </w:pPr>
    </w:p>
    <w:p w14:paraId="07457061" w14:textId="77777777" w:rsidR="00686837" w:rsidRPr="00C27BD9" w:rsidRDefault="00686837" w:rsidP="00686837">
      <w:pPr>
        <w:bidi w:val="0"/>
        <w:rPr>
          <w:rFonts w:ascii="Aptos" w:hAnsi="Aptos"/>
          <w:b/>
          <w:bCs/>
        </w:rPr>
      </w:pPr>
      <w:r w:rsidRPr="00C27BD9">
        <w:rPr>
          <w:rFonts w:ascii="Aptos" w:hAnsi="Aptos"/>
          <w:b/>
          <w:bCs/>
        </w:rPr>
        <w:t>Participant’s Information:</w:t>
      </w:r>
    </w:p>
    <w:p w14:paraId="0DF50059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Name (optional): </w:t>
      </w:r>
      <w:r w:rsidR="00A64E52" w:rsidRPr="00C27BD9">
        <w:rPr>
          <w:rFonts w:ascii="Aptos" w:hAnsi="Aptos"/>
          <w:u w:val="single"/>
          <w:rtl/>
        </w:rPr>
        <w:t>שמעון</w:t>
      </w:r>
    </w:p>
    <w:p w14:paraId="0B1B1846" w14:textId="77777777" w:rsidR="00686837" w:rsidRPr="00C27BD9" w:rsidRDefault="00686837" w:rsidP="00686837">
      <w:pPr>
        <w:bidi w:val="0"/>
        <w:rPr>
          <w:rFonts w:ascii="Aptos" w:hAnsi="Aptos"/>
          <w:rtl/>
        </w:rPr>
      </w:pPr>
      <w:r w:rsidRPr="00C27BD9">
        <w:rPr>
          <w:rFonts w:ascii="Aptos" w:hAnsi="Aptos"/>
        </w:rPr>
        <w:t xml:space="preserve">Age: </w:t>
      </w:r>
      <w:r w:rsidR="00A64E52" w:rsidRPr="00C27BD9">
        <w:rPr>
          <w:rFonts w:ascii="Aptos" w:hAnsi="Aptos"/>
          <w:u w:val="single"/>
        </w:rPr>
        <w:t>61</w:t>
      </w:r>
    </w:p>
    <w:p w14:paraId="297EE2EA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Gender:  </w:t>
      </w:r>
    </w:p>
    <w:p w14:paraId="03D3E84E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Male</w:t>
      </w:r>
    </w:p>
    <w:p w14:paraId="73839BC6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Female    </w:t>
      </w:r>
    </w:p>
    <w:p w14:paraId="1AFBF7EA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Other </w:t>
      </w:r>
    </w:p>
    <w:p w14:paraId="4F627E95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Technology proficiency (please select one):</w:t>
      </w:r>
    </w:p>
    <w:p w14:paraId="109F0B46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Basic (uses the internet occasionally)</w:t>
      </w:r>
    </w:p>
    <w:p w14:paraId="40803A8C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Intermediate (regular user of online tools)</w:t>
      </w:r>
    </w:p>
    <w:p w14:paraId="1252D698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Advanced (familiar with programming or data analysis)</w:t>
      </w:r>
    </w:p>
    <w:p w14:paraId="0EFF2E82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Have you used a data analysis tool before?  </w:t>
      </w:r>
    </w:p>
    <w:p w14:paraId="6EA7E7EC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3A793981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579FCB93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Test Scenario</w:t>
      </w:r>
    </w:p>
    <w:p w14:paraId="2851ABB5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You receive a JSON file containing daily data recorded by a person with Parkinson's disease.</w:t>
      </w:r>
      <w:r w:rsidRPr="00C27BD9">
        <w:rPr>
          <w:rFonts w:ascii="Aptos" w:hAnsi="Aptos"/>
        </w:rPr>
        <w:br/>
        <w:t>The data includes: Feelings, Symptoms, Activities, Medications, and Nutrition.</w:t>
      </w:r>
      <w:r w:rsidRPr="00C27BD9">
        <w:rPr>
          <w:rFonts w:ascii="Aptos" w:hAnsi="Aptos"/>
        </w:rPr>
        <w:br/>
        <w:t>Your task is to upload the file to the system, select "Parkinson's State" as the mood field, and analyze the impact of Nutrition on the Parkinson's state.</w:t>
      </w:r>
      <w:r w:rsidRPr="00C27BD9">
        <w:rPr>
          <w:rFonts w:ascii="Aptos" w:hAnsi="Aptos"/>
        </w:rPr>
        <w:br/>
        <w:t>Finally, review the insights generated by the system.</w:t>
      </w:r>
    </w:p>
    <w:p w14:paraId="60350868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6D906CD3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58ABBBD5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4F51CAD8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  <w:r w:rsidRPr="00C27BD9">
        <w:rPr>
          <w:rFonts w:ascii="Aptos" w:eastAsiaTheme="majorEastAsia" w:hAnsi="Aptos" w:cstheme="majorBidi"/>
          <w:b/>
          <w:bCs/>
          <w:sz w:val="26"/>
          <w:szCs w:val="26"/>
        </w:rPr>
        <w:t>Post-Task Feedback</w:t>
      </w:r>
    </w:p>
    <w:p w14:paraId="0FDFB2F6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lastRenderedPageBreak/>
        <w:t xml:space="preserve">Time to complete the task: </w:t>
      </w:r>
      <w:r w:rsidR="00A64E52" w:rsidRPr="00C27BD9">
        <w:rPr>
          <w:rFonts w:ascii="Aptos" w:hAnsi="Aptos"/>
          <w:u w:val="single"/>
        </w:rPr>
        <w:t>3.5</w:t>
      </w:r>
      <w:r w:rsidRPr="00C27BD9">
        <w:rPr>
          <w:rFonts w:ascii="Aptos" w:hAnsi="Aptos"/>
        </w:rPr>
        <w:t xml:space="preserve"> minutes</w:t>
      </w:r>
    </w:p>
    <w:p w14:paraId="13E14FD3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Were you able to complete the task?   </w:t>
      </w:r>
    </w:p>
    <w:p w14:paraId="45C01DEE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764909DA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6B0BDA97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If not, what was difficult? ____________________</w:t>
      </w:r>
      <w:r w:rsidRPr="00C27BD9">
        <w:rPr>
          <w:rFonts w:ascii="Aptos" w:hAnsi="Aptos"/>
          <w:rtl/>
        </w:rPr>
        <w:t>__________________</w:t>
      </w:r>
      <w:r w:rsidRPr="00C27BD9">
        <w:rPr>
          <w:rFonts w:ascii="Aptos" w:hAnsi="Aptos"/>
        </w:rPr>
        <w:t>________</w:t>
      </w:r>
    </w:p>
    <w:p w14:paraId="40CDD05C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Did you have any questions during use?   </w:t>
      </w:r>
    </w:p>
    <w:p w14:paraId="32BF3CDA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6D8E5275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07FE357D" w14:textId="77777777" w:rsidR="00A64E52" w:rsidRPr="00C27BD9" w:rsidRDefault="00686837" w:rsidP="00686837">
      <w:pPr>
        <w:bidi w:val="0"/>
        <w:rPr>
          <w:rFonts w:ascii="Aptos" w:hAnsi="Aptos" w:cs="Arial"/>
          <w:u w:val="single"/>
        </w:rPr>
      </w:pPr>
      <w:r w:rsidRPr="00C27BD9">
        <w:rPr>
          <w:rFonts w:ascii="Aptos" w:hAnsi="Aptos"/>
        </w:rPr>
        <w:t xml:space="preserve">If yes, please specify: </w:t>
      </w:r>
      <w:r w:rsidR="00A64E52" w:rsidRPr="00C27BD9">
        <w:rPr>
          <w:rFonts w:ascii="Aptos" w:hAnsi="Aptos" w:cs="Arial"/>
          <w:u w:val="single"/>
          <w:rtl/>
        </w:rPr>
        <w:t xml:space="preserve">בהתחלה לא היה לי ברור איפה לבחור את שדה מצב פרקינסון –     </w:t>
      </w:r>
    </w:p>
    <w:p w14:paraId="3E56ADF0" w14:textId="77777777" w:rsidR="00686837" w:rsidRPr="00C27BD9" w:rsidRDefault="00A64E52" w:rsidP="00A64E52">
      <w:pPr>
        <w:rPr>
          <w:rFonts w:ascii="Aptos" w:hAnsi="Aptos"/>
          <w:rtl/>
        </w:rPr>
      </w:pPr>
      <w:r w:rsidRPr="00C27BD9">
        <w:rPr>
          <w:rFonts w:ascii="Aptos" w:hAnsi="Aptos" w:cs="Arial"/>
          <w:u w:val="single"/>
          <w:rtl/>
        </w:rPr>
        <w:t xml:space="preserve"> האם זה אמור להופיע אוטומטית או שצריך לבחור ידנית</w:t>
      </w:r>
      <w:r w:rsidRPr="00C27BD9">
        <w:rPr>
          <w:rFonts w:ascii="Aptos" w:hAnsi="Aptos"/>
          <w:u w:val="single"/>
          <w:rtl/>
        </w:rPr>
        <w:t>?</w:t>
      </w:r>
    </w:p>
    <w:p w14:paraId="1E5BAC80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What insights did you understand from the identified behavior patterns?</w:t>
      </w:r>
    </w:p>
    <w:p w14:paraId="3DF57BF3" w14:textId="77777777" w:rsidR="00686837" w:rsidRPr="00C27BD9" w:rsidRDefault="00A64E52" w:rsidP="00686837">
      <w:pPr>
        <w:bidi w:val="0"/>
        <w:rPr>
          <w:rFonts w:ascii="Aptos" w:hAnsi="Aptos"/>
          <w:u w:val="single"/>
        </w:rPr>
      </w:pPr>
      <w:r w:rsidRPr="00C27BD9">
        <w:rPr>
          <w:rFonts w:ascii="Aptos" w:hAnsi="Aptos" w:cs="Arial"/>
          <w:u w:val="single"/>
          <w:rtl/>
        </w:rPr>
        <w:t>ראיתי שיש קשר כלשהו בין תזונה ומצב, אבל לא ממש הצלחתי להבין מה בדיוק משפיע</w:t>
      </w:r>
      <w:r w:rsidRPr="00C27BD9">
        <w:rPr>
          <w:rFonts w:ascii="Aptos" w:hAnsi="Aptos"/>
          <w:u w:val="single"/>
          <w:rtl/>
        </w:rPr>
        <w:t>.</w:t>
      </w:r>
      <w:r w:rsidR="00686837" w:rsidRPr="00C27BD9">
        <w:rPr>
          <w:rFonts w:ascii="Aptos" w:hAnsi="Aptos"/>
          <w:u w:val="single"/>
        </w:rPr>
        <w:br w:type="page"/>
      </w:r>
    </w:p>
    <w:p w14:paraId="0DA0DDC4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lastRenderedPageBreak/>
        <w:t>System Usability Scale (SUS)</w:t>
      </w:r>
    </w:p>
    <w:p w14:paraId="6F685C6D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Section 1: System Evaluation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686837" w:rsidRPr="00C27BD9" w14:paraId="70B29D7B" w14:textId="77777777" w:rsidTr="00646F26">
        <w:tc>
          <w:tcPr>
            <w:tcW w:w="8638" w:type="dxa"/>
          </w:tcPr>
          <w:p w14:paraId="11AEB298" w14:textId="77777777" w:rsidR="00686837" w:rsidRPr="00C27BD9" w:rsidRDefault="00686837" w:rsidP="00646F26">
            <w:pPr>
              <w:bidi w:val="0"/>
              <w:rPr>
                <w:rFonts w:ascii="Aptos" w:hAnsi="Aptos"/>
                <w:rtl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63"/>
              <w:gridCol w:w="1256"/>
              <w:gridCol w:w="1060"/>
              <w:gridCol w:w="1060"/>
              <w:gridCol w:w="1069"/>
              <w:gridCol w:w="1172"/>
            </w:tblGrid>
            <w:tr w:rsidR="00686837" w:rsidRPr="00C27BD9" w14:paraId="5AF79939" w14:textId="77777777" w:rsidTr="00646F26">
              <w:tc>
                <w:tcPr>
                  <w:tcW w:w="2547" w:type="dxa"/>
                </w:tcPr>
                <w:p w14:paraId="7606216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643C180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Agree</w:t>
                  </w:r>
                </w:p>
              </w:tc>
              <w:tc>
                <w:tcPr>
                  <w:tcW w:w="1134" w:type="dxa"/>
                </w:tcPr>
                <w:p w14:paraId="7072939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694F9E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4C43B1B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5C05862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Disagree</w:t>
                  </w:r>
                </w:p>
              </w:tc>
            </w:tr>
            <w:tr w:rsidR="00686837" w:rsidRPr="00C27BD9" w14:paraId="6AC9EEDA" w14:textId="77777777" w:rsidTr="00646F26">
              <w:tc>
                <w:tcPr>
                  <w:tcW w:w="2547" w:type="dxa"/>
                </w:tcPr>
                <w:p w14:paraId="67BDF57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7D80088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33D381B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5423907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3</w:t>
                  </w:r>
                </w:p>
              </w:tc>
              <w:tc>
                <w:tcPr>
                  <w:tcW w:w="1144" w:type="dxa"/>
                </w:tcPr>
                <w:p w14:paraId="7369CFF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4</w:t>
                  </w:r>
                </w:p>
              </w:tc>
              <w:tc>
                <w:tcPr>
                  <w:tcW w:w="1177" w:type="dxa"/>
                </w:tcPr>
                <w:p w14:paraId="3D5B188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5</w:t>
                  </w:r>
                </w:p>
              </w:tc>
            </w:tr>
            <w:tr w:rsidR="00686837" w:rsidRPr="00C27BD9" w14:paraId="6D9AD65A" w14:textId="77777777" w:rsidTr="00646F26">
              <w:tc>
                <w:tcPr>
                  <w:tcW w:w="2547" w:type="dxa"/>
                </w:tcPr>
                <w:p w14:paraId="5FDD174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I would like to use the system frequently.</w:t>
                  </w:r>
                </w:p>
              </w:tc>
              <w:tc>
                <w:tcPr>
                  <w:tcW w:w="1276" w:type="dxa"/>
                </w:tcPr>
                <w:p w14:paraId="3FD3093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E143CB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096A473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4D3B0A28" w14:textId="77777777" w:rsidR="00686837" w:rsidRPr="00C27BD9" w:rsidRDefault="00A64E52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77" w:type="dxa"/>
                </w:tcPr>
                <w:p w14:paraId="6D01801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2FAA47EA" w14:textId="77777777" w:rsidTr="00646F26">
              <w:tc>
                <w:tcPr>
                  <w:tcW w:w="2547" w:type="dxa"/>
                </w:tcPr>
                <w:p w14:paraId="681E344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unnecessarily complex.</w:t>
                  </w:r>
                </w:p>
              </w:tc>
              <w:tc>
                <w:tcPr>
                  <w:tcW w:w="1276" w:type="dxa"/>
                </w:tcPr>
                <w:p w14:paraId="69C966A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E7512F3" w14:textId="77777777" w:rsidR="00686837" w:rsidRPr="00C27BD9" w:rsidRDefault="00A64E52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1C64EA2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6677364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066A1B6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5C988DCE" w14:textId="77777777" w:rsidTr="00646F26">
              <w:tc>
                <w:tcPr>
                  <w:tcW w:w="2547" w:type="dxa"/>
                </w:tcPr>
                <w:p w14:paraId="32959B6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 system is easy to use.</w:t>
                  </w:r>
                </w:p>
              </w:tc>
              <w:tc>
                <w:tcPr>
                  <w:tcW w:w="1276" w:type="dxa"/>
                </w:tcPr>
                <w:p w14:paraId="3077652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F7085D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ACBB94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048F1AAE" w14:textId="77777777" w:rsidR="00686837" w:rsidRPr="00C27BD9" w:rsidRDefault="00A64E52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77" w:type="dxa"/>
                </w:tcPr>
                <w:p w14:paraId="00FF48C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2A013689" w14:textId="77777777" w:rsidTr="00646F26">
              <w:tc>
                <w:tcPr>
                  <w:tcW w:w="2547" w:type="dxa"/>
                </w:tcPr>
                <w:p w14:paraId="6384ED8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the support of a technical person to use the system.</w:t>
                  </w:r>
                </w:p>
              </w:tc>
              <w:tc>
                <w:tcPr>
                  <w:tcW w:w="1276" w:type="dxa"/>
                </w:tcPr>
                <w:p w14:paraId="7D9A3E1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14D12E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4DC2A2D" w14:textId="77777777" w:rsidR="00686837" w:rsidRPr="00C27BD9" w:rsidRDefault="00A64E52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44" w:type="dxa"/>
                </w:tcPr>
                <w:p w14:paraId="2D4AC18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27EF7FA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5BCD95DA" w14:textId="77777777" w:rsidTr="00646F26">
              <w:tc>
                <w:tcPr>
                  <w:tcW w:w="2547" w:type="dxa"/>
                </w:tcPr>
                <w:p w14:paraId="0B95EBD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that the various functions in the system are well integrated.</w:t>
                  </w:r>
                </w:p>
              </w:tc>
              <w:tc>
                <w:tcPr>
                  <w:tcW w:w="1276" w:type="dxa"/>
                </w:tcPr>
                <w:p w14:paraId="1184F77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517373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6AE641E" w14:textId="77777777" w:rsidR="00686837" w:rsidRPr="00C27BD9" w:rsidRDefault="00A64E52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44" w:type="dxa"/>
                </w:tcPr>
                <w:p w14:paraId="7B43A7A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6D83292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33AF3D3F" w14:textId="77777777" w:rsidTr="00646F26">
              <w:tc>
                <w:tcPr>
                  <w:tcW w:w="2547" w:type="dxa"/>
                </w:tcPr>
                <w:p w14:paraId="78FAB55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there is too much inconsistency in the system.</w:t>
                  </w:r>
                </w:p>
              </w:tc>
              <w:tc>
                <w:tcPr>
                  <w:tcW w:w="1276" w:type="dxa"/>
                </w:tcPr>
                <w:p w14:paraId="450ADE8F" w14:textId="77777777" w:rsidR="00686837" w:rsidRPr="00C27BD9" w:rsidRDefault="00A64E52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4D08F0C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B0A2AE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001BEE1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4A8A38B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798E47B0" w14:textId="77777777" w:rsidTr="00646F26">
              <w:tc>
                <w:tcPr>
                  <w:tcW w:w="2547" w:type="dxa"/>
                </w:tcPr>
                <w:p w14:paraId="64CD5D8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most people would easily learn how to use the system.</w:t>
                  </w:r>
                </w:p>
              </w:tc>
              <w:tc>
                <w:tcPr>
                  <w:tcW w:w="1276" w:type="dxa"/>
                </w:tcPr>
                <w:p w14:paraId="358A9E8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1F04C4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AAB123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2FE69A5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3CBB53E5" w14:textId="77777777" w:rsidR="00686837" w:rsidRPr="00C27BD9" w:rsidRDefault="00A64E52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6837" w:rsidRPr="00C27BD9" w14:paraId="137A28AD" w14:textId="77777777" w:rsidTr="00646F26">
              <w:tc>
                <w:tcPr>
                  <w:tcW w:w="2547" w:type="dxa"/>
                </w:tcPr>
                <w:p w14:paraId="6261206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cumbersome to use.</w:t>
                  </w:r>
                </w:p>
              </w:tc>
              <w:tc>
                <w:tcPr>
                  <w:tcW w:w="1276" w:type="dxa"/>
                </w:tcPr>
                <w:p w14:paraId="4325C83E" w14:textId="77777777" w:rsidR="00686837" w:rsidRPr="00C27BD9" w:rsidRDefault="00A64E52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1B7FD9C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2D2665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2CABB55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5257F5B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0DEF0F96" w14:textId="77777777" w:rsidTr="00646F26">
              <w:tc>
                <w:tcPr>
                  <w:tcW w:w="2547" w:type="dxa"/>
                </w:tcPr>
                <w:p w14:paraId="50773B5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feel very confident using the system.</w:t>
                  </w:r>
                </w:p>
              </w:tc>
              <w:tc>
                <w:tcPr>
                  <w:tcW w:w="1276" w:type="dxa"/>
                </w:tcPr>
                <w:p w14:paraId="092CE8F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AF28D4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62270B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524B4F2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2E29A015" w14:textId="77777777" w:rsidR="00686837" w:rsidRPr="00C27BD9" w:rsidRDefault="00A64E52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6837" w:rsidRPr="00C27BD9" w14:paraId="1448968E" w14:textId="77777777" w:rsidTr="00646F26">
              <w:tc>
                <w:tcPr>
                  <w:tcW w:w="2547" w:type="dxa"/>
                </w:tcPr>
                <w:p w14:paraId="2735ABA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to learn a lot of things before I can get going with the system.</w:t>
                  </w:r>
                </w:p>
              </w:tc>
              <w:tc>
                <w:tcPr>
                  <w:tcW w:w="1276" w:type="dxa"/>
                </w:tcPr>
                <w:p w14:paraId="51082945" w14:textId="77777777" w:rsidR="00686837" w:rsidRPr="00C27BD9" w:rsidRDefault="00A64E52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41242DF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403ED7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45B8CEE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5DE77A3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</w:tbl>
          <w:p w14:paraId="3FC481C1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</w:tr>
      <w:tr w:rsidR="00686837" w:rsidRPr="00C27BD9" w14:paraId="1A5C7083" w14:textId="77777777" w:rsidTr="00646F26">
        <w:tc>
          <w:tcPr>
            <w:tcW w:w="8638" w:type="dxa"/>
          </w:tcPr>
          <w:p w14:paraId="0F5065C2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</w:tr>
    </w:tbl>
    <w:p w14:paraId="67550B6F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</w:p>
    <w:p w14:paraId="44A483DB" w14:textId="21EFB17B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</w:rPr>
      </w:pPr>
    </w:p>
    <w:p w14:paraId="76633CED" w14:textId="77777777" w:rsidR="00686837" w:rsidRPr="00C27BD9" w:rsidRDefault="00686837" w:rsidP="00686837">
      <w:pPr>
        <w:pStyle w:val="2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Section 2: Understanding of Identified Behavior Patterns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5"/>
        <w:gridCol w:w="1268"/>
        <w:gridCol w:w="1106"/>
        <w:gridCol w:w="1106"/>
        <w:gridCol w:w="1116"/>
        <w:gridCol w:w="1175"/>
      </w:tblGrid>
      <w:tr w:rsidR="00686837" w:rsidRPr="00C27BD9" w14:paraId="1B800D4C" w14:textId="77777777" w:rsidTr="00646F26">
        <w:tc>
          <w:tcPr>
            <w:tcW w:w="2547" w:type="dxa"/>
          </w:tcPr>
          <w:p w14:paraId="58253E2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27CECB05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Agree</w:t>
            </w:r>
          </w:p>
        </w:tc>
        <w:tc>
          <w:tcPr>
            <w:tcW w:w="1134" w:type="dxa"/>
          </w:tcPr>
          <w:p w14:paraId="434F38A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513D8DED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417A917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162B704E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Disagree</w:t>
            </w:r>
          </w:p>
        </w:tc>
      </w:tr>
      <w:tr w:rsidR="00686837" w:rsidRPr="00C27BD9" w14:paraId="573B3928" w14:textId="77777777" w:rsidTr="00646F26">
        <w:tc>
          <w:tcPr>
            <w:tcW w:w="2547" w:type="dxa"/>
          </w:tcPr>
          <w:p w14:paraId="1A8ACF7D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5A46AEB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1</w:t>
            </w:r>
          </w:p>
        </w:tc>
        <w:tc>
          <w:tcPr>
            <w:tcW w:w="1134" w:type="dxa"/>
          </w:tcPr>
          <w:p w14:paraId="64A8DD05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2</w:t>
            </w:r>
          </w:p>
        </w:tc>
        <w:tc>
          <w:tcPr>
            <w:tcW w:w="1134" w:type="dxa"/>
          </w:tcPr>
          <w:p w14:paraId="3D33FA6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3</w:t>
            </w:r>
          </w:p>
        </w:tc>
        <w:tc>
          <w:tcPr>
            <w:tcW w:w="1144" w:type="dxa"/>
          </w:tcPr>
          <w:p w14:paraId="0E1A4FB6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4</w:t>
            </w:r>
          </w:p>
        </w:tc>
        <w:tc>
          <w:tcPr>
            <w:tcW w:w="1177" w:type="dxa"/>
          </w:tcPr>
          <w:p w14:paraId="2270AA1F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5</w:t>
            </w:r>
          </w:p>
        </w:tc>
      </w:tr>
      <w:tr w:rsidR="00686837" w:rsidRPr="00C27BD9" w14:paraId="73FE9118" w14:textId="77777777" w:rsidTr="00646F26">
        <w:tc>
          <w:tcPr>
            <w:tcW w:w="2547" w:type="dxa"/>
          </w:tcPr>
          <w:p w14:paraId="160CA1D4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think that the identified behavior patterns are helpful and informative.</w:t>
            </w:r>
          </w:p>
        </w:tc>
        <w:tc>
          <w:tcPr>
            <w:tcW w:w="1276" w:type="dxa"/>
          </w:tcPr>
          <w:p w14:paraId="7DA903E0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58069B9D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108CBDF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02605DBD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45F8C732" w14:textId="77777777" w:rsidR="00686837" w:rsidRPr="00C27BD9" w:rsidRDefault="00A64E52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686837" w:rsidRPr="00C27BD9" w14:paraId="32AD6019" w14:textId="77777777" w:rsidTr="00646F26">
        <w:tc>
          <w:tcPr>
            <w:tcW w:w="2547" w:type="dxa"/>
          </w:tcPr>
          <w:p w14:paraId="081144F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The identified behavior patterns are clear and understandable.</w:t>
            </w:r>
          </w:p>
        </w:tc>
        <w:tc>
          <w:tcPr>
            <w:tcW w:w="1276" w:type="dxa"/>
          </w:tcPr>
          <w:p w14:paraId="198EE23D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198A0E56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6054BA5A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2D7E08FB" w14:textId="77777777" w:rsidR="00686837" w:rsidRPr="00C27BD9" w:rsidRDefault="00A64E52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77" w:type="dxa"/>
          </w:tcPr>
          <w:p w14:paraId="572B497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3312116D" w14:textId="77777777" w:rsidTr="00646F26">
        <w:tc>
          <w:tcPr>
            <w:tcW w:w="2547" w:type="dxa"/>
          </w:tcPr>
          <w:p w14:paraId="404C761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often feel frustrated when trying to understand the behavior patterns.</w:t>
            </w:r>
          </w:p>
        </w:tc>
        <w:tc>
          <w:tcPr>
            <w:tcW w:w="1276" w:type="dxa"/>
          </w:tcPr>
          <w:p w14:paraId="505A8C52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3CC6025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13541082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1B0A035A" w14:textId="77777777" w:rsidR="00686837" w:rsidRPr="00C27BD9" w:rsidRDefault="00A64E52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77" w:type="dxa"/>
          </w:tcPr>
          <w:p w14:paraId="6A2F490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0D32238B" w14:textId="77777777" w:rsidTr="00646F26">
        <w:tc>
          <w:tcPr>
            <w:tcW w:w="2547" w:type="dxa"/>
          </w:tcPr>
          <w:p w14:paraId="573341B0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Understanding the identified behavior patterns requires considerable mental effort</w:t>
            </w:r>
          </w:p>
        </w:tc>
        <w:tc>
          <w:tcPr>
            <w:tcW w:w="1276" w:type="dxa"/>
          </w:tcPr>
          <w:p w14:paraId="646BD48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17C525D9" w14:textId="77777777" w:rsidR="00686837" w:rsidRPr="00C27BD9" w:rsidRDefault="00A64E52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34" w:type="dxa"/>
          </w:tcPr>
          <w:p w14:paraId="0149B16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03277F6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1D4F7B1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79547C28" w14:textId="77777777" w:rsidTr="00646F26">
        <w:tc>
          <w:tcPr>
            <w:tcW w:w="2547" w:type="dxa"/>
          </w:tcPr>
          <w:p w14:paraId="578A5231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I think that the behavior pattern identification is effective in helping me understand the data</w:t>
            </w:r>
          </w:p>
        </w:tc>
        <w:tc>
          <w:tcPr>
            <w:tcW w:w="1276" w:type="dxa"/>
          </w:tcPr>
          <w:p w14:paraId="707FF6F4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7831EC5E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E45CA8F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4678A5E4" w14:textId="77777777" w:rsidR="00686837" w:rsidRPr="00C27BD9" w:rsidRDefault="00A64E52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77" w:type="dxa"/>
          </w:tcPr>
          <w:p w14:paraId="1D8102C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1061A397" w14:textId="77777777" w:rsidTr="00646F26">
        <w:tc>
          <w:tcPr>
            <w:tcW w:w="2547" w:type="dxa"/>
          </w:tcPr>
          <w:p w14:paraId="392C120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imagine that most people would easily understand the identified behavior patterns.</w:t>
            </w:r>
          </w:p>
        </w:tc>
        <w:tc>
          <w:tcPr>
            <w:tcW w:w="1276" w:type="dxa"/>
          </w:tcPr>
          <w:p w14:paraId="6ABB736C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3447E5E1" w14:textId="77777777" w:rsidR="00686837" w:rsidRPr="00C27BD9" w:rsidRDefault="00A64E52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34" w:type="dxa"/>
          </w:tcPr>
          <w:p w14:paraId="454AB4F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5E0C50F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198B4EF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1F84BAD8" w14:textId="77777777" w:rsidTr="00646F26">
        <w:tc>
          <w:tcPr>
            <w:tcW w:w="25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9"/>
            </w:tblGrid>
            <w:tr w:rsidR="00686837" w:rsidRPr="00C27BD9" w14:paraId="465B370C" w14:textId="77777777" w:rsidTr="00646F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CD985F" w14:textId="77777777" w:rsidR="00686837" w:rsidRPr="00C27BD9" w:rsidRDefault="00686837" w:rsidP="00646F26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  <w:r w:rsidRPr="00C27BD9"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  <w:t>The color system (green = positive, red = negative, black = neutral) helped me understand the effects of different behaviors.</w:t>
                  </w:r>
                </w:p>
              </w:tc>
            </w:tr>
          </w:tbl>
          <w:p w14:paraId="345BAC97" w14:textId="77777777" w:rsidR="00686837" w:rsidRPr="00C27BD9" w:rsidRDefault="00686837" w:rsidP="00646F26">
            <w:pPr>
              <w:bidi w:val="0"/>
              <w:rPr>
                <w:rFonts w:ascii="Aptos" w:hAnsi="Aptos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6837" w:rsidRPr="00C27BD9" w14:paraId="55A4A44C" w14:textId="77777777" w:rsidTr="00646F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F8DF8B" w14:textId="77777777" w:rsidR="00686837" w:rsidRPr="00C27BD9" w:rsidRDefault="00686837" w:rsidP="00646F26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</w:p>
              </w:tc>
            </w:tr>
          </w:tbl>
          <w:p w14:paraId="283FD86B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276" w:type="dxa"/>
          </w:tcPr>
          <w:p w14:paraId="345E4E6C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20F35F00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33904DB4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44" w:type="dxa"/>
          </w:tcPr>
          <w:p w14:paraId="4201CFE7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77" w:type="dxa"/>
          </w:tcPr>
          <w:p w14:paraId="5A919EC4" w14:textId="77777777" w:rsidR="00686837" w:rsidRPr="00C27BD9" w:rsidRDefault="00A64E52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</w:tbl>
    <w:p w14:paraId="4200AAB0" w14:textId="77777777" w:rsidR="00686837" w:rsidRPr="00C27BD9" w:rsidRDefault="00686837" w:rsidP="00686837">
      <w:pPr>
        <w:bidi w:val="0"/>
        <w:jc w:val="both"/>
        <w:rPr>
          <w:rFonts w:ascii="Aptos" w:hAnsi="Aptos"/>
          <w:b/>
          <w:bCs/>
          <w:sz w:val="32"/>
          <w:szCs w:val="32"/>
        </w:rPr>
      </w:pPr>
    </w:p>
    <w:p w14:paraId="2EA100F3" w14:textId="77777777" w:rsidR="00686837" w:rsidRPr="00C27BD9" w:rsidRDefault="00686837">
      <w:pPr>
        <w:rPr>
          <w:rFonts w:ascii="Aptos" w:hAnsi="Aptos"/>
          <w:rtl/>
        </w:rPr>
      </w:pPr>
    </w:p>
    <w:p w14:paraId="71AE2A0A" w14:textId="77777777" w:rsidR="00686837" w:rsidRPr="00C27BD9" w:rsidRDefault="00686837">
      <w:pPr>
        <w:rPr>
          <w:rFonts w:ascii="Aptos" w:hAnsi="Aptos"/>
          <w:rtl/>
        </w:rPr>
      </w:pPr>
    </w:p>
    <w:p w14:paraId="418FB193" w14:textId="77777777" w:rsidR="00686837" w:rsidRPr="00C27BD9" w:rsidRDefault="00686837" w:rsidP="00686837">
      <w:pPr>
        <w:pStyle w:val="1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System Usability Scale (SUS) – Parkinson's Pattern Identifying</w:t>
      </w:r>
    </w:p>
    <w:p w14:paraId="409C3CA1" w14:textId="77777777" w:rsidR="00686837" w:rsidRPr="00C27BD9" w:rsidDel="00EB38ED" w:rsidRDefault="00686837" w:rsidP="00686837">
      <w:pPr>
        <w:bidi w:val="0"/>
        <w:rPr>
          <w:del w:id="16" w:author="אביטל שולנר" w:date="2025-06-23T20:34:00Z"/>
          <w:rFonts w:ascii="Aptos" w:hAnsi="Aptos"/>
        </w:rPr>
      </w:pPr>
    </w:p>
    <w:p w14:paraId="44CEB95D" w14:textId="77777777" w:rsidR="00686837" w:rsidRPr="00C27BD9" w:rsidRDefault="00686837" w:rsidP="00686837">
      <w:pPr>
        <w:bidi w:val="0"/>
        <w:rPr>
          <w:rFonts w:ascii="Aptos" w:hAnsi="Aptos"/>
          <w:b/>
          <w:bCs/>
        </w:rPr>
      </w:pPr>
      <w:r w:rsidRPr="00C27BD9">
        <w:rPr>
          <w:rFonts w:ascii="Aptos" w:hAnsi="Aptos"/>
          <w:b/>
          <w:bCs/>
        </w:rPr>
        <w:t>Participant’s Information:</w:t>
      </w:r>
    </w:p>
    <w:p w14:paraId="49AA0C90" w14:textId="77777777" w:rsidR="00686837" w:rsidRPr="00C27BD9" w:rsidRDefault="00686837" w:rsidP="00686837">
      <w:pPr>
        <w:bidi w:val="0"/>
        <w:rPr>
          <w:rFonts w:ascii="Aptos" w:hAnsi="Aptos"/>
          <w:rtl/>
        </w:rPr>
      </w:pPr>
      <w:r w:rsidRPr="00C27BD9">
        <w:rPr>
          <w:rFonts w:ascii="Aptos" w:hAnsi="Aptos"/>
        </w:rPr>
        <w:t xml:space="preserve">Name (optional): </w:t>
      </w:r>
      <w:r w:rsidR="003E68D3" w:rsidRPr="00C27BD9">
        <w:rPr>
          <w:rFonts w:ascii="Aptos" w:hAnsi="Aptos"/>
          <w:u w:val="single"/>
          <w:rtl/>
        </w:rPr>
        <w:t>גל</w:t>
      </w:r>
    </w:p>
    <w:p w14:paraId="1BB0B9BF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Age: </w:t>
      </w:r>
      <w:r w:rsidR="003E68D3" w:rsidRPr="00C27BD9">
        <w:rPr>
          <w:rFonts w:ascii="Aptos" w:hAnsi="Aptos"/>
          <w:u w:val="single"/>
        </w:rPr>
        <w:t>48</w:t>
      </w:r>
    </w:p>
    <w:p w14:paraId="65D28829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Gender:  </w:t>
      </w:r>
    </w:p>
    <w:p w14:paraId="58BE7A70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Male</w:t>
      </w:r>
    </w:p>
    <w:p w14:paraId="1E6C09F5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Female    </w:t>
      </w:r>
    </w:p>
    <w:p w14:paraId="31C6CBBB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Other </w:t>
      </w:r>
    </w:p>
    <w:p w14:paraId="3282829A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Technology proficiency (please select one):</w:t>
      </w:r>
    </w:p>
    <w:p w14:paraId="53D9143A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Basic (uses the internet occasionally)</w:t>
      </w:r>
    </w:p>
    <w:p w14:paraId="49E9DD72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Intermediate (regular user of online tools)</w:t>
      </w:r>
    </w:p>
    <w:p w14:paraId="2BE1393B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Advanced (familiar with programming or data analysis)</w:t>
      </w:r>
    </w:p>
    <w:p w14:paraId="7A5D459A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Have you used a data analysis tool before?  </w:t>
      </w:r>
    </w:p>
    <w:p w14:paraId="6744157C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39F92FA8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27A6124E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Test Scenario</w:t>
      </w:r>
    </w:p>
    <w:p w14:paraId="2918FEBF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You receive a JSON file containing daily data recorded by a person with Parkinson's disease.</w:t>
      </w:r>
      <w:r w:rsidRPr="00C27BD9">
        <w:rPr>
          <w:rFonts w:ascii="Aptos" w:hAnsi="Aptos"/>
        </w:rPr>
        <w:br/>
        <w:t>The data includes: Feelings, Symptoms, Activities, Medications, and Nutrition.</w:t>
      </w:r>
      <w:r w:rsidRPr="00C27BD9">
        <w:rPr>
          <w:rFonts w:ascii="Aptos" w:hAnsi="Aptos"/>
        </w:rPr>
        <w:br/>
        <w:t>Your task is to upload the file to the system, select "Parkinson's State" as the mood field, and analyze the impact of Nutrition on the Parkinson's state.</w:t>
      </w:r>
      <w:r w:rsidRPr="00C27BD9">
        <w:rPr>
          <w:rFonts w:ascii="Aptos" w:hAnsi="Aptos"/>
        </w:rPr>
        <w:br/>
        <w:t>Finally, review the insights generated by the system.</w:t>
      </w:r>
    </w:p>
    <w:p w14:paraId="3EF1B902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5A53507A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49432E7D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315B46E8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  <w:r w:rsidRPr="00C27BD9">
        <w:rPr>
          <w:rFonts w:ascii="Aptos" w:eastAsiaTheme="majorEastAsia" w:hAnsi="Aptos" w:cstheme="majorBidi"/>
          <w:b/>
          <w:bCs/>
          <w:sz w:val="26"/>
          <w:szCs w:val="26"/>
        </w:rPr>
        <w:lastRenderedPageBreak/>
        <w:t>Post-Task Feedback</w:t>
      </w:r>
    </w:p>
    <w:p w14:paraId="15BBEF6D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Time to complete the task: </w:t>
      </w:r>
      <w:r w:rsidR="003E68D3" w:rsidRPr="00C27BD9">
        <w:rPr>
          <w:rFonts w:ascii="Aptos" w:hAnsi="Aptos"/>
          <w:u w:val="single"/>
        </w:rPr>
        <w:t>4.7</w:t>
      </w:r>
      <w:r w:rsidRPr="00C27BD9">
        <w:rPr>
          <w:rFonts w:ascii="Aptos" w:hAnsi="Aptos"/>
        </w:rPr>
        <w:t xml:space="preserve"> minutes</w:t>
      </w:r>
    </w:p>
    <w:p w14:paraId="65DCE477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Were you able to complete the task?   </w:t>
      </w:r>
    </w:p>
    <w:p w14:paraId="66358816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2EB2B28C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187876AF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If not, what was difficult? ____________________</w:t>
      </w:r>
      <w:r w:rsidRPr="00C27BD9">
        <w:rPr>
          <w:rFonts w:ascii="Aptos" w:hAnsi="Aptos"/>
          <w:rtl/>
        </w:rPr>
        <w:t>__________________</w:t>
      </w:r>
      <w:r w:rsidRPr="00C27BD9">
        <w:rPr>
          <w:rFonts w:ascii="Aptos" w:hAnsi="Aptos"/>
        </w:rPr>
        <w:t>________</w:t>
      </w:r>
    </w:p>
    <w:p w14:paraId="606DD889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Did you have any questions during use?   </w:t>
      </w:r>
    </w:p>
    <w:p w14:paraId="7118EC1D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64270766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4853BF6D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If yes, please specify: </w:t>
      </w:r>
      <w:r w:rsidR="003E68D3" w:rsidRPr="00C27BD9">
        <w:rPr>
          <w:rFonts w:ascii="Aptos" w:hAnsi="Aptos" w:cs="Arial"/>
          <w:u w:val="single"/>
          <w:rtl/>
        </w:rPr>
        <w:t>האם צריך לעשות עוד שלב אחרי העלאת הקובץ או שהתהליך ממשיך מעצמו</w:t>
      </w:r>
      <w:r w:rsidR="003E68D3" w:rsidRPr="00C27BD9">
        <w:rPr>
          <w:rFonts w:ascii="Aptos" w:hAnsi="Aptos"/>
          <w:u w:val="single"/>
          <w:rtl/>
        </w:rPr>
        <w:t>?</w:t>
      </w:r>
    </w:p>
    <w:p w14:paraId="4FE39D9A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What insights did you understand from the identified behavior patterns?</w:t>
      </w:r>
    </w:p>
    <w:p w14:paraId="6A21F116" w14:textId="77777777" w:rsidR="00686837" w:rsidRPr="00C27BD9" w:rsidRDefault="00FD5CF5" w:rsidP="00686837">
      <w:pPr>
        <w:bidi w:val="0"/>
        <w:rPr>
          <w:rFonts w:ascii="Aptos" w:hAnsi="Aptos"/>
          <w:u w:val="single"/>
        </w:rPr>
      </w:pPr>
      <w:r w:rsidRPr="00C27BD9">
        <w:rPr>
          <w:rFonts w:ascii="Aptos" w:hAnsi="Aptos" w:cs="Arial"/>
          <w:u w:val="single"/>
          <w:rtl/>
        </w:rPr>
        <w:t>הצבעים עזרו לי להבין במהירות מה טוב ומה לא – זה היה מאוד ברור</w:t>
      </w:r>
      <w:r w:rsidRPr="00C27BD9">
        <w:rPr>
          <w:rFonts w:ascii="Aptos" w:hAnsi="Aptos"/>
          <w:u w:val="single"/>
          <w:rtl/>
        </w:rPr>
        <w:t>.</w:t>
      </w:r>
      <w:r w:rsidR="00686837" w:rsidRPr="00C27BD9">
        <w:rPr>
          <w:rFonts w:ascii="Aptos" w:hAnsi="Aptos"/>
          <w:u w:val="single"/>
        </w:rPr>
        <w:br w:type="page"/>
      </w:r>
    </w:p>
    <w:p w14:paraId="332AD885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lastRenderedPageBreak/>
        <w:t>System Usability Scale (SUS)</w:t>
      </w:r>
    </w:p>
    <w:p w14:paraId="0DC14601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Section 1: System Evaluation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686837" w:rsidRPr="00C27BD9" w14:paraId="5E7254B4" w14:textId="77777777" w:rsidTr="00646F26">
        <w:tc>
          <w:tcPr>
            <w:tcW w:w="8638" w:type="dxa"/>
          </w:tcPr>
          <w:p w14:paraId="4AA7461E" w14:textId="77777777" w:rsidR="00686837" w:rsidRPr="00C27BD9" w:rsidRDefault="00686837" w:rsidP="00646F26">
            <w:pPr>
              <w:bidi w:val="0"/>
              <w:rPr>
                <w:rFonts w:ascii="Aptos" w:hAnsi="Aptos"/>
                <w:rtl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63"/>
              <w:gridCol w:w="1256"/>
              <w:gridCol w:w="1060"/>
              <w:gridCol w:w="1060"/>
              <w:gridCol w:w="1069"/>
              <w:gridCol w:w="1172"/>
            </w:tblGrid>
            <w:tr w:rsidR="00686837" w:rsidRPr="00C27BD9" w14:paraId="34EBE1D0" w14:textId="77777777" w:rsidTr="00646F26">
              <w:tc>
                <w:tcPr>
                  <w:tcW w:w="2547" w:type="dxa"/>
                </w:tcPr>
                <w:p w14:paraId="0E39B7C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574B2C3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Agree</w:t>
                  </w:r>
                </w:p>
              </w:tc>
              <w:tc>
                <w:tcPr>
                  <w:tcW w:w="1134" w:type="dxa"/>
                </w:tcPr>
                <w:p w14:paraId="79EB662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6BA1CB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3CED583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785D78B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Disagree</w:t>
                  </w:r>
                </w:p>
              </w:tc>
            </w:tr>
            <w:tr w:rsidR="00686837" w:rsidRPr="00C27BD9" w14:paraId="73B4196D" w14:textId="77777777" w:rsidTr="00646F26">
              <w:tc>
                <w:tcPr>
                  <w:tcW w:w="2547" w:type="dxa"/>
                </w:tcPr>
                <w:p w14:paraId="5842B55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1234919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05C241C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0861FC5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3</w:t>
                  </w:r>
                </w:p>
              </w:tc>
              <w:tc>
                <w:tcPr>
                  <w:tcW w:w="1144" w:type="dxa"/>
                </w:tcPr>
                <w:p w14:paraId="321A139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4</w:t>
                  </w:r>
                </w:p>
              </w:tc>
              <w:tc>
                <w:tcPr>
                  <w:tcW w:w="1177" w:type="dxa"/>
                </w:tcPr>
                <w:p w14:paraId="2D6E18A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5</w:t>
                  </w:r>
                </w:p>
              </w:tc>
            </w:tr>
            <w:tr w:rsidR="00686837" w:rsidRPr="00C27BD9" w14:paraId="6EC3B64C" w14:textId="77777777" w:rsidTr="00646F26">
              <w:tc>
                <w:tcPr>
                  <w:tcW w:w="2547" w:type="dxa"/>
                </w:tcPr>
                <w:p w14:paraId="5F40603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I would like to use the system frequently.</w:t>
                  </w:r>
                </w:p>
              </w:tc>
              <w:tc>
                <w:tcPr>
                  <w:tcW w:w="1276" w:type="dxa"/>
                </w:tcPr>
                <w:p w14:paraId="43B8BE8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1722DF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45B20C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2705FC7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2BB235B9" w14:textId="77777777" w:rsidR="00686837" w:rsidRPr="00C27BD9" w:rsidRDefault="0049667E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6837" w:rsidRPr="00C27BD9" w14:paraId="31875ED3" w14:textId="77777777" w:rsidTr="00646F26">
              <w:tc>
                <w:tcPr>
                  <w:tcW w:w="2547" w:type="dxa"/>
                </w:tcPr>
                <w:p w14:paraId="6535755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unnecessarily complex.</w:t>
                  </w:r>
                </w:p>
              </w:tc>
              <w:tc>
                <w:tcPr>
                  <w:tcW w:w="1276" w:type="dxa"/>
                </w:tcPr>
                <w:p w14:paraId="4EE4AFC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6383F35" w14:textId="77777777" w:rsidR="00686837" w:rsidRPr="00C27BD9" w:rsidRDefault="0049667E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26DDACE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213EA27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7AEB577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4CDAEA95" w14:textId="77777777" w:rsidTr="00646F26">
              <w:tc>
                <w:tcPr>
                  <w:tcW w:w="2547" w:type="dxa"/>
                </w:tcPr>
                <w:p w14:paraId="314DA26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 system is easy to use.</w:t>
                  </w:r>
                </w:p>
              </w:tc>
              <w:tc>
                <w:tcPr>
                  <w:tcW w:w="1276" w:type="dxa"/>
                </w:tcPr>
                <w:p w14:paraId="0A5B92B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618861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5DE0E9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52E324C0" w14:textId="77777777" w:rsidR="00686837" w:rsidRPr="00C27BD9" w:rsidRDefault="0049667E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77" w:type="dxa"/>
                </w:tcPr>
                <w:p w14:paraId="6F05CEC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4F75B728" w14:textId="77777777" w:rsidTr="00646F26">
              <w:tc>
                <w:tcPr>
                  <w:tcW w:w="2547" w:type="dxa"/>
                </w:tcPr>
                <w:p w14:paraId="05662FD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the support of a technical person to use the system.</w:t>
                  </w:r>
                </w:p>
              </w:tc>
              <w:tc>
                <w:tcPr>
                  <w:tcW w:w="1276" w:type="dxa"/>
                </w:tcPr>
                <w:p w14:paraId="3C454F0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9F57AD0" w14:textId="77777777" w:rsidR="00686837" w:rsidRPr="00C27BD9" w:rsidRDefault="0049667E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69754B0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53CC916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69F3F7C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486B6270" w14:textId="77777777" w:rsidTr="00646F26">
              <w:tc>
                <w:tcPr>
                  <w:tcW w:w="2547" w:type="dxa"/>
                </w:tcPr>
                <w:p w14:paraId="72004AE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that the various functions in the system are well integrated.</w:t>
                  </w:r>
                </w:p>
              </w:tc>
              <w:tc>
                <w:tcPr>
                  <w:tcW w:w="1276" w:type="dxa"/>
                </w:tcPr>
                <w:p w14:paraId="104663C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76F67E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07F18D6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58CAF173" w14:textId="77777777" w:rsidR="00686837" w:rsidRPr="00C27BD9" w:rsidRDefault="0049667E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77" w:type="dxa"/>
                </w:tcPr>
                <w:p w14:paraId="7C9DAFB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1BE73092" w14:textId="77777777" w:rsidTr="00646F26">
              <w:tc>
                <w:tcPr>
                  <w:tcW w:w="2547" w:type="dxa"/>
                </w:tcPr>
                <w:p w14:paraId="5AAC43D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there is too much inconsistency in the system.</w:t>
                  </w:r>
                </w:p>
              </w:tc>
              <w:tc>
                <w:tcPr>
                  <w:tcW w:w="1276" w:type="dxa"/>
                </w:tcPr>
                <w:p w14:paraId="1DB48C0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26D4728" w14:textId="77777777" w:rsidR="00686837" w:rsidRPr="00C27BD9" w:rsidRDefault="0049667E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254F961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793E7C1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6D2ABED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7DEF7576" w14:textId="77777777" w:rsidTr="00646F26">
              <w:tc>
                <w:tcPr>
                  <w:tcW w:w="2547" w:type="dxa"/>
                </w:tcPr>
                <w:p w14:paraId="0F3F000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most people would easily learn how to use the system.</w:t>
                  </w:r>
                </w:p>
              </w:tc>
              <w:tc>
                <w:tcPr>
                  <w:tcW w:w="1276" w:type="dxa"/>
                </w:tcPr>
                <w:p w14:paraId="7EF0956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E9FBB1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00D8A61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12688046" w14:textId="77777777" w:rsidR="00686837" w:rsidRPr="00C27BD9" w:rsidRDefault="0049667E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77" w:type="dxa"/>
                </w:tcPr>
                <w:p w14:paraId="4E0DAE9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4E28A897" w14:textId="77777777" w:rsidTr="00646F26">
              <w:tc>
                <w:tcPr>
                  <w:tcW w:w="2547" w:type="dxa"/>
                </w:tcPr>
                <w:p w14:paraId="667A249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cumbersome to use.</w:t>
                  </w:r>
                </w:p>
              </w:tc>
              <w:tc>
                <w:tcPr>
                  <w:tcW w:w="1276" w:type="dxa"/>
                </w:tcPr>
                <w:p w14:paraId="76DB2825" w14:textId="77777777" w:rsidR="00686837" w:rsidRPr="00C27BD9" w:rsidRDefault="0049667E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50A00B7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6E520D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3F2A741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5AB4338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34EEBBD5" w14:textId="77777777" w:rsidTr="00646F26">
              <w:tc>
                <w:tcPr>
                  <w:tcW w:w="2547" w:type="dxa"/>
                </w:tcPr>
                <w:p w14:paraId="08D882B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feel very confident using the system.</w:t>
                  </w:r>
                </w:p>
              </w:tc>
              <w:tc>
                <w:tcPr>
                  <w:tcW w:w="1276" w:type="dxa"/>
                </w:tcPr>
                <w:p w14:paraId="751AB85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D1E94A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938D92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54EF7FE3" w14:textId="77777777" w:rsidR="00686837" w:rsidRPr="00C27BD9" w:rsidRDefault="0049667E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77" w:type="dxa"/>
                </w:tcPr>
                <w:p w14:paraId="030A15B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6A7C6C2B" w14:textId="77777777" w:rsidTr="00646F26">
              <w:tc>
                <w:tcPr>
                  <w:tcW w:w="2547" w:type="dxa"/>
                </w:tcPr>
                <w:p w14:paraId="45A8AB6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to learn a lot of things before I can get going with the system.</w:t>
                  </w:r>
                </w:p>
              </w:tc>
              <w:tc>
                <w:tcPr>
                  <w:tcW w:w="1276" w:type="dxa"/>
                </w:tcPr>
                <w:p w14:paraId="72C3804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11D0E0A" w14:textId="77777777" w:rsidR="00686837" w:rsidRPr="00C27BD9" w:rsidRDefault="0049667E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62B0855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28F8A0D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65402FF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</w:tbl>
          <w:p w14:paraId="424EA73B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</w:tr>
      <w:tr w:rsidR="00686837" w:rsidRPr="00C27BD9" w14:paraId="2030E6E1" w14:textId="77777777" w:rsidTr="00646F26">
        <w:tc>
          <w:tcPr>
            <w:tcW w:w="8638" w:type="dxa"/>
          </w:tcPr>
          <w:p w14:paraId="63286829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</w:tr>
    </w:tbl>
    <w:p w14:paraId="0F16147E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</w:p>
    <w:p w14:paraId="5D1CD594" w14:textId="03786E44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</w:rPr>
      </w:pPr>
    </w:p>
    <w:p w14:paraId="363A6442" w14:textId="77777777" w:rsidR="00686837" w:rsidRPr="00C27BD9" w:rsidRDefault="00686837" w:rsidP="00686837">
      <w:pPr>
        <w:pStyle w:val="2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Section 2: Understanding of Identified Behavior Patterns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5"/>
        <w:gridCol w:w="1268"/>
        <w:gridCol w:w="1106"/>
        <w:gridCol w:w="1106"/>
        <w:gridCol w:w="1116"/>
        <w:gridCol w:w="1175"/>
      </w:tblGrid>
      <w:tr w:rsidR="00686837" w:rsidRPr="00C27BD9" w14:paraId="789640F2" w14:textId="77777777" w:rsidTr="00646F26">
        <w:tc>
          <w:tcPr>
            <w:tcW w:w="2547" w:type="dxa"/>
          </w:tcPr>
          <w:p w14:paraId="79251B7A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1F9C1FE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Agree</w:t>
            </w:r>
          </w:p>
        </w:tc>
        <w:tc>
          <w:tcPr>
            <w:tcW w:w="1134" w:type="dxa"/>
          </w:tcPr>
          <w:p w14:paraId="438132F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4E8C26B6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71B5E1D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69A4F6A0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Disagree</w:t>
            </w:r>
          </w:p>
        </w:tc>
      </w:tr>
      <w:tr w:rsidR="00686837" w:rsidRPr="00C27BD9" w14:paraId="57391E1A" w14:textId="77777777" w:rsidTr="00646F26">
        <w:tc>
          <w:tcPr>
            <w:tcW w:w="2547" w:type="dxa"/>
          </w:tcPr>
          <w:p w14:paraId="3746888A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27F0DD1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1</w:t>
            </w:r>
          </w:p>
        </w:tc>
        <w:tc>
          <w:tcPr>
            <w:tcW w:w="1134" w:type="dxa"/>
          </w:tcPr>
          <w:p w14:paraId="5E5E95B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2</w:t>
            </w:r>
          </w:p>
        </w:tc>
        <w:tc>
          <w:tcPr>
            <w:tcW w:w="1134" w:type="dxa"/>
          </w:tcPr>
          <w:p w14:paraId="6DA28FEE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3</w:t>
            </w:r>
          </w:p>
        </w:tc>
        <w:tc>
          <w:tcPr>
            <w:tcW w:w="1144" w:type="dxa"/>
          </w:tcPr>
          <w:p w14:paraId="1078805F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4</w:t>
            </w:r>
          </w:p>
        </w:tc>
        <w:tc>
          <w:tcPr>
            <w:tcW w:w="1177" w:type="dxa"/>
          </w:tcPr>
          <w:p w14:paraId="79E166FE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5</w:t>
            </w:r>
          </w:p>
        </w:tc>
      </w:tr>
      <w:tr w:rsidR="00686837" w:rsidRPr="00C27BD9" w14:paraId="6B2EC34F" w14:textId="77777777" w:rsidTr="00646F26">
        <w:tc>
          <w:tcPr>
            <w:tcW w:w="2547" w:type="dxa"/>
          </w:tcPr>
          <w:p w14:paraId="4544A0CA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think that the identified behavior patterns are helpful and informative.</w:t>
            </w:r>
          </w:p>
        </w:tc>
        <w:tc>
          <w:tcPr>
            <w:tcW w:w="1276" w:type="dxa"/>
          </w:tcPr>
          <w:p w14:paraId="74D93AF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4CB766C0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32EDB1F0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63D00406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3E375117" w14:textId="77777777" w:rsidR="00686837" w:rsidRPr="00C27BD9" w:rsidRDefault="0049667E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686837" w:rsidRPr="00C27BD9" w14:paraId="0F371768" w14:textId="77777777" w:rsidTr="00646F26">
        <w:tc>
          <w:tcPr>
            <w:tcW w:w="2547" w:type="dxa"/>
          </w:tcPr>
          <w:p w14:paraId="7C079360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The identified behavior patterns are clear and understandable.</w:t>
            </w:r>
          </w:p>
        </w:tc>
        <w:tc>
          <w:tcPr>
            <w:tcW w:w="1276" w:type="dxa"/>
          </w:tcPr>
          <w:p w14:paraId="49ADB672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83D14E6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4A577B1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191A22C2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1AB43A8E" w14:textId="77777777" w:rsidR="00686837" w:rsidRPr="00C27BD9" w:rsidRDefault="0049667E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686837" w:rsidRPr="00C27BD9" w14:paraId="19D15147" w14:textId="77777777" w:rsidTr="00646F26">
        <w:tc>
          <w:tcPr>
            <w:tcW w:w="2547" w:type="dxa"/>
          </w:tcPr>
          <w:p w14:paraId="4F899EA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often feel frustrated when trying to understand the behavior patterns.</w:t>
            </w:r>
          </w:p>
        </w:tc>
        <w:tc>
          <w:tcPr>
            <w:tcW w:w="1276" w:type="dxa"/>
          </w:tcPr>
          <w:p w14:paraId="6D97B358" w14:textId="77777777" w:rsidR="00686837" w:rsidRPr="00C27BD9" w:rsidRDefault="0049667E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34" w:type="dxa"/>
          </w:tcPr>
          <w:p w14:paraId="6FC838E4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6F3B81D4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58F09DB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21DF97DA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23BC9713" w14:textId="77777777" w:rsidTr="00646F26">
        <w:tc>
          <w:tcPr>
            <w:tcW w:w="2547" w:type="dxa"/>
          </w:tcPr>
          <w:p w14:paraId="0E27C46C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Understanding the identified behavior patterns requires considerable mental effort</w:t>
            </w:r>
          </w:p>
        </w:tc>
        <w:tc>
          <w:tcPr>
            <w:tcW w:w="1276" w:type="dxa"/>
          </w:tcPr>
          <w:p w14:paraId="26A71C7B" w14:textId="77777777" w:rsidR="00686837" w:rsidRPr="00C27BD9" w:rsidRDefault="0049667E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34" w:type="dxa"/>
          </w:tcPr>
          <w:p w14:paraId="73FC6BD4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35C1995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5F24FCE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29079A7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54D2FCDD" w14:textId="77777777" w:rsidTr="00646F26">
        <w:tc>
          <w:tcPr>
            <w:tcW w:w="2547" w:type="dxa"/>
          </w:tcPr>
          <w:p w14:paraId="14FC8C52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I think that the behavior pattern identification is effective in helping me understand the data</w:t>
            </w:r>
          </w:p>
        </w:tc>
        <w:tc>
          <w:tcPr>
            <w:tcW w:w="1276" w:type="dxa"/>
          </w:tcPr>
          <w:p w14:paraId="379FE62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0C4D4122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0AC87C76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485B7CCE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78CFBEAD" w14:textId="77777777" w:rsidR="00686837" w:rsidRPr="00C27BD9" w:rsidRDefault="0049667E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686837" w:rsidRPr="00C27BD9" w14:paraId="62EE1DB5" w14:textId="77777777" w:rsidTr="00646F26">
        <w:tc>
          <w:tcPr>
            <w:tcW w:w="2547" w:type="dxa"/>
          </w:tcPr>
          <w:p w14:paraId="3D3B9A9A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imagine that most people would easily understand the identified behavior patterns.</w:t>
            </w:r>
          </w:p>
        </w:tc>
        <w:tc>
          <w:tcPr>
            <w:tcW w:w="1276" w:type="dxa"/>
          </w:tcPr>
          <w:p w14:paraId="32A6EA80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487F013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4B5DCD0E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68906F85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08132E91" w14:textId="77777777" w:rsidR="00686837" w:rsidRPr="00C27BD9" w:rsidRDefault="0049667E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686837" w:rsidRPr="00C27BD9" w14:paraId="514AFE31" w14:textId="77777777" w:rsidTr="00646F26">
        <w:tc>
          <w:tcPr>
            <w:tcW w:w="25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9"/>
            </w:tblGrid>
            <w:tr w:rsidR="00686837" w:rsidRPr="00C27BD9" w14:paraId="03F127E7" w14:textId="77777777" w:rsidTr="00646F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F688F6" w14:textId="77777777" w:rsidR="00686837" w:rsidRPr="00C27BD9" w:rsidRDefault="00686837" w:rsidP="00646F26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  <w:r w:rsidRPr="00C27BD9"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  <w:t>The color system (green = positive, red = negative, black = neutral) helped me understand the effects of different behaviors.</w:t>
                  </w:r>
                </w:p>
              </w:tc>
            </w:tr>
          </w:tbl>
          <w:p w14:paraId="559476EC" w14:textId="77777777" w:rsidR="00686837" w:rsidRPr="00C27BD9" w:rsidRDefault="00686837" w:rsidP="00646F26">
            <w:pPr>
              <w:bidi w:val="0"/>
              <w:rPr>
                <w:rFonts w:ascii="Aptos" w:hAnsi="Aptos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6837" w:rsidRPr="00C27BD9" w14:paraId="7D879727" w14:textId="77777777" w:rsidTr="00646F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A329CE" w14:textId="77777777" w:rsidR="00686837" w:rsidRPr="00C27BD9" w:rsidRDefault="00686837" w:rsidP="00646F26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</w:p>
              </w:tc>
            </w:tr>
          </w:tbl>
          <w:p w14:paraId="55BEB2C5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276" w:type="dxa"/>
          </w:tcPr>
          <w:p w14:paraId="0FDD164C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2FAD1636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1E39DCBA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44" w:type="dxa"/>
          </w:tcPr>
          <w:p w14:paraId="2CD58D82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77" w:type="dxa"/>
          </w:tcPr>
          <w:p w14:paraId="17A28813" w14:textId="77777777" w:rsidR="00686837" w:rsidRPr="00C27BD9" w:rsidRDefault="0049667E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</w:tbl>
    <w:p w14:paraId="45068DF8" w14:textId="77777777" w:rsidR="00686837" w:rsidRPr="00C27BD9" w:rsidRDefault="00686837" w:rsidP="00686837">
      <w:pPr>
        <w:bidi w:val="0"/>
        <w:jc w:val="both"/>
        <w:rPr>
          <w:rFonts w:ascii="Aptos" w:hAnsi="Aptos"/>
          <w:b/>
          <w:bCs/>
          <w:sz w:val="32"/>
          <w:szCs w:val="32"/>
        </w:rPr>
      </w:pPr>
    </w:p>
    <w:p w14:paraId="278139B6" w14:textId="77777777" w:rsidR="00686837" w:rsidRPr="00C27BD9" w:rsidRDefault="00686837">
      <w:pPr>
        <w:rPr>
          <w:rFonts w:ascii="Aptos" w:hAnsi="Aptos"/>
          <w:rtl/>
        </w:rPr>
      </w:pPr>
    </w:p>
    <w:p w14:paraId="238FD40F" w14:textId="77777777" w:rsidR="00686837" w:rsidRPr="00C27BD9" w:rsidRDefault="00686837">
      <w:pPr>
        <w:rPr>
          <w:rFonts w:ascii="Aptos" w:hAnsi="Aptos"/>
          <w:rtl/>
        </w:rPr>
      </w:pPr>
    </w:p>
    <w:p w14:paraId="5FC70E3A" w14:textId="77777777" w:rsidR="00686837" w:rsidRPr="00C27BD9" w:rsidRDefault="00686837" w:rsidP="00686837">
      <w:pPr>
        <w:pStyle w:val="1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System Usability Scale (SUS) – Parkinson's Pattern Identifying</w:t>
      </w:r>
    </w:p>
    <w:p w14:paraId="7279AB8C" w14:textId="77777777" w:rsidR="00686837" w:rsidRPr="00C27BD9" w:rsidDel="00EB38ED" w:rsidRDefault="00686837" w:rsidP="00686837">
      <w:pPr>
        <w:bidi w:val="0"/>
        <w:rPr>
          <w:del w:id="17" w:author="אביטל שולנר" w:date="2025-06-23T20:34:00Z"/>
          <w:rFonts w:ascii="Aptos" w:hAnsi="Aptos"/>
        </w:rPr>
      </w:pPr>
    </w:p>
    <w:p w14:paraId="40B709F4" w14:textId="77777777" w:rsidR="00686837" w:rsidRPr="00C27BD9" w:rsidRDefault="00686837" w:rsidP="00686837">
      <w:pPr>
        <w:bidi w:val="0"/>
        <w:rPr>
          <w:rFonts w:ascii="Aptos" w:hAnsi="Aptos"/>
          <w:b/>
          <w:bCs/>
        </w:rPr>
      </w:pPr>
      <w:r w:rsidRPr="00C27BD9">
        <w:rPr>
          <w:rFonts w:ascii="Aptos" w:hAnsi="Aptos"/>
          <w:b/>
          <w:bCs/>
        </w:rPr>
        <w:t>Participant’s Information:</w:t>
      </w:r>
    </w:p>
    <w:p w14:paraId="4905A54A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Name (optional): </w:t>
      </w:r>
      <w:r w:rsidR="00A817F4" w:rsidRPr="00C27BD9">
        <w:rPr>
          <w:rFonts w:ascii="Aptos" w:hAnsi="Aptos"/>
          <w:u w:val="single"/>
          <w:rtl/>
        </w:rPr>
        <w:t>שון</w:t>
      </w:r>
    </w:p>
    <w:p w14:paraId="78A2E4F1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Age: </w:t>
      </w:r>
      <w:r w:rsidR="00A817F4" w:rsidRPr="00C27BD9">
        <w:rPr>
          <w:rFonts w:ascii="Aptos" w:hAnsi="Aptos"/>
          <w:u w:val="single"/>
        </w:rPr>
        <w:t>22</w:t>
      </w:r>
    </w:p>
    <w:p w14:paraId="1C35E252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Gender:  </w:t>
      </w:r>
    </w:p>
    <w:p w14:paraId="5A382580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Male</w:t>
      </w:r>
    </w:p>
    <w:p w14:paraId="370384CE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Female    </w:t>
      </w:r>
    </w:p>
    <w:p w14:paraId="1D0A9C7E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Other </w:t>
      </w:r>
    </w:p>
    <w:p w14:paraId="3B225674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Technology proficiency (please select one):</w:t>
      </w:r>
    </w:p>
    <w:p w14:paraId="2F5B8153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Basic (uses the internet occasionally)</w:t>
      </w:r>
    </w:p>
    <w:p w14:paraId="647D172E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Intermediate (regular user of online tools)</w:t>
      </w:r>
    </w:p>
    <w:p w14:paraId="2DEF2B3C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Advanced (familiar with programming or data analysis)</w:t>
      </w:r>
    </w:p>
    <w:p w14:paraId="4B5A6960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Have you used a data analysis tool before?  </w:t>
      </w:r>
    </w:p>
    <w:p w14:paraId="668953C6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3D5FD335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203670E5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Test Scenario</w:t>
      </w:r>
    </w:p>
    <w:p w14:paraId="6395D675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You receive a JSON file containing daily data recorded by a person with Parkinson's disease.</w:t>
      </w:r>
      <w:r w:rsidRPr="00C27BD9">
        <w:rPr>
          <w:rFonts w:ascii="Aptos" w:hAnsi="Aptos"/>
        </w:rPr>
        <w:br/>
        <w:t>The data includes: Feelings, Symptoms, Activities, Medications, and Nutrition.</w:t>
      </w:r>
      <w:r w:rsidRPr="00C27BD9">
        <w:rPr>
          <w:rFonts w:ascii="Aptos" w:hAnsi="Aptos"/>
        </w:rPr>
        <w:br/>
        <w:t>Your task is to upload the file to the system, select "Parkinson's State" as the mood field, and analyze the impact of Nutrition on the Parkinson's state.</w:t>
      </w:r>
      <w:r w:rsidRPr="00C27BD9">
        <w:rPr>
          <w:rFonts w:ascii="Aptos" w:hAnsi="Aptos"/>
        </w:rPr>
        <w:br/>
        <w:t>Finally, review the insights generated by the system.</w:t>
      </w:r>
    </w:p>
    <w:p w14:paraId="06513B79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756332D2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79A1A662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497906CC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  <w:r w:rsidRPr="00C27BD9">
        <w:rPr>
          <w:rFonts w:ascii="Aptos" w:eastAsiaTheme="majorEastAsia" w:hAnsi="Aptos" w:cstheme="majorBidi"/>
          <w:b/>
          <w:bCs/>
          <w:sz w:val="26"/>
          <w:szCs w:val="26"/>
        </w:rPr>
        <w:lastRenderedPageBreak/>
        <w:t>Post-Task Feedback</w:t>
      </w:r>
    </w:p>
    <w:p w14:paraId="43068A10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Time to complete the task: </w:t>
      </w:r>
      <w:r w:rsidR="00A817F4" w:rsidRPr="00C27BD9">
        <w:rPr>
          <w:rFonts w:ascii="Aptos" w:hAnsi="Aptos"/>
          <w:u w:val="single"/>
        </w:rPr>
        <w:t>3.5</w:t>
      </w:r>
      <w:r w:rsidRPr="00C27BD9">
        <w:rPr>
          <w:rFonts w:ascii="Aptos" w:hAnsi="Aptos"/>
        </w:rPr>
        <w:t xml:space="preserve"> minutes</w:t>
      </w:r>
    </w:p>
    <w:p w14:paraId="6CEB6C5D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Were you able to complete the task?   </w:t>
      </w:r>
    </w:p>
    <w:p w14:paraId="1EA922D9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59AAAA6F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035948BB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If not, what was difficult? ____________________</w:t>
      </w:r>
      <w:r w:rsidRPr="00C27BD9">
        <w:rPr>
          <w:rFonts w:ascii="Aptos" w:hAnsi="Aptos"/>
          <w:rtl/>
        </w:rPr>
        <w:t>__________________</w:t>
      </w:r>
      <w:r w:rsidRPr="00C27BD9">
        <w:rPr>
          <w:rFonts w:ascii="Aptos" w:hAnsi="Aptos"/>
        </w:rPr>
        <w:t>________</w:t>
      </w:r>
    </w:p>
    <w:p w14:paraId="1347F0B3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Did you have any questions during use?   </w:t>
      </w:r>
    </w:p>
    <w:p w14:paraId="49E9B06F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Yes     </w:t>
      </w:r>
    </w:p>
    <w:p w14:paraId="25226F03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No</w:t>
      </w:r>
    </w:p>
    <w:p w14:paraId="35099404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If yes, please specify: ______________________</w:t>
      </w:r>
      <w:r w:rsidRPr="00C27BD9">
        <w:rPr>
          <w:rFonts w:ascii="Aptos" w:hAnsi="Aptos"/>
          <w:rtl/>
        </w:rPr>
        <w:t>___</w:t>
      </w:r>
      <w:r w:rsidRPr="00C27BD9">
        <w:rPr>
          <w:rFonts w:ascii="Aptos" w:hAnsi="Aptos"/>
        </w:rPr>
        <w:t>______________________</w:t>
      </w:r>
    </w:p>
    <w:p w14:paraId="4B8033B2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What insights did you understand from the identified behavior patterns?</w:t>
      </w:r>
    </w:p>
    <w:p w14:paraId="104C1021" w14:textId="77777777" w:rsidR="00686837" w:rsidRPr="00C27BD9" w:rsidRDefault="00A817F4" w:rsidP="00686837">
      <w:pPr>
        <w:bidi w:val="0"/>
        <w:rPr>
          <w:rFonts w:ascii="Aptos" w:hAnsi="Aptos"/>
          <w:u w:val="single"/>
        </w:rPr>
      </w:pPr>
      <w:r w:rsidRPr="00C27BD9">
        <w:rPr>
          <w:rFonts w:ascii="Aptos" w:hAnsi="Aptos" w:cs="Arial"/>
          <w:u w:val="single"/>
          <w:rtl/>
        </w:rPr>
        <w:t>הצבעים במערכת עזרו לי להבין מה טוב ומה מזיק – ירוק עזר, אדום החמיר</w:t>
      </w:r>
      <w:r w:rsidRPr="00C27BD9">
        <w:rPr>
          <w:rFonts w:ascii="Aptos" w:hAnsi="Aptos"/>
          <w:u w:val="single"/>
          <w:rtl/>
        </w:rPr>
        <w:t>.</w:t>
      </w:r>
      <w:r w:rsidR="00686837" w:rsidRPr="00C27BD9">
        <w:rPr>
          <w:rFonts w:ascii="Aptos" w:hAnsi="Aptos"/>
          <w:u w:val="single"/>
        </w:rPr>
        <w:br w:type="page"/>
      </w:r>
    </w:p>
    <w:p w14:paraId="51137B02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lastRenderedPageBreak/>
        <w:t>System Usability Scale (SUS)</w:t>
      </w:r>
    </w:p>
    <w:p w14:paraId="7362DE54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Section 1: System Evaluation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686837" w:rsidRPr="00C27BD9" w14:paraId="078CB0DF" w14:textId="77777777" w:rsidTr="00646F26">
        <w:tc>
          <w:tcPr>
            <w:tcW w:w="8638" w:type="dxa"/>
          </w:tcPr>
          <w:p w14:paraId="32F83E38" w14:textId="77777777" w:rsidR="00686837" w:rsidRPr="00C27BD9" w:rsidRDefault="00686837" w:rsidP="00646F26">
            <w:pPr>
              <w:bidi w:val="0"/>
              <w:rPr>
                <w:rFonts w:ascii="Aptos" w:hAnsi="Aptos"/>
                <w:rtl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63"/>
              <w:gridCol w:w="1256"/>
              <w:gridCol w:w="1060"/>
              <w:gridCol w:w="1060"/>
              <w:gridCol w:w="1069"/>
              <w:gridCol w:w="1172"/>
            </w:tblGrid>
            <w:tr w:rsidR="00686837" w:rsidRPr="00C27BD9" w14:paraId="5C99E1DA" w14:textId="77777777" w:rsidTr="00646F26">
              <w:tc>
                <w:tcPr>
                  <w:tcW w:w="2547" w:type="dxa"/>
                </w:tcPr>
                <w:p w14:paraId="7877AE0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225B370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Agree</w:t>
                  </w:r>
                </w:p>
              </w:tc>
              <w:tc>
                <w:tcPr>
                  <w:tcW w:w="1134" w:type="dxa"/>
                </w:tcPr>
                <w:p w14:paraId="205AD94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84ECC3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61FE30A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6F9C5C9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Disagree</w:t>
                  </w:r>
                </w:p>
              </w:tc>
            </w:tr>
            <w:tr w:rsidR="00686837" w:rsidRPr="00C27BD9" w14:paraId="504D4E9B" w14:textId="77777777" w:rsidTr="00646F26">
              <w:tc>
                <w:tcPr>
                  <w:tcW w:w="2547" w:type="dxa"/>
                </w:tcPr>
                <w:p w14:paraId="167A5AE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6EFE7A0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339B5EA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6A8A912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3</w:t>
                  </w:r>
                </w:p>
              </w:tc>
              <w:tc>
                <w:tcPr>
                  <w:tcW w:w="1144" w:type="dxa"/>
                </w:tcPr>
                <w:p w14:paraId="60F0056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4</w:t>
                  </w:r>
                </w:p>
              </w:tc>
              <w:tc>
                <w:tcPr>
                  <w:tcW w:w="1177" w:type="dxa"/>
                </w:tcPr>
                <w:p w14:paraId="730CE22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5</w:t>
                  </w:r>
                </w:p>
              </w:tc>
            </w:tr>
            <w:tr w:rsidR="00686837" w:rsidRPr="00C27BD9" w14:paraId="7C1844B7" w14:textId="77777777" w:rsidTr="00646F26">
              <w:tc>
                <w:tcPr>
                  <w:tcW w:w="2547" w:type="dxa"/>
                </w:tcPr>
                <w:p w14:paraId="40CD792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I would like to use the system frequently.</w:t>
                  </w:r>
                </w:p>
              </w:tc>
              <w:tc>
                <w:tcPr>
                  <w:tcW w:w="1276" w:type="dxa"/>
                </w:tcPr>
                <w:p w14:paraId="25ACEB9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5D7ACD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E0EA6E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4325838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1133678D" w14:textId="77777777" w:rsidR="00686837" w:rsidRPr="00C27BD9" w:rsidRDefault="00A817F4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6837" w:rsidRPr="00C27BD9" w14:paraId="63DF729A" w14:textId="77777777" w:rsidTr="00646F26">
              <w:tc>
                <w:tcPr>
                  <w:tcW w:w="2547" w:type="dxa"/>
                </w:tcPr>
                <w:p w14:paraId="4A111F0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unnecessarily complex.</w:t>
                  </w:r>
                </w:p>
              </w:tc>
              <w:tc>
                <w:tcPr>
                  <w:tcW w:w="1276" w:type="dxa"/>
                </w:tcPr>
                <w:p w14:paraId="0DE06E2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5EF2F8D" w14:textId="77777777" w:rsidR="00686837" w:rsidRPr="00C27BD9" w:rsidRDefault="00A817F4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74001C7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435034B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7703B26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60673329" w14:textId="77777777" w:rsidTr="00646F26">
              <w:tc>
                <w:tcPr>
                  <w:tcW w:w="2547" w:type="dxa"/>
                </w:tcPr>
                <w:p w14:paraId="0E3C7AD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 system is easy to use.</w:t>
                  </w:r>
                </w:p>
              </w:tc>
              <w:tc>
                <w:tcPr>
                  <w:tcW w:w="1276" w:type="dxa"/>
                </w:tcPr>
                <w:p w14:paraId="4141CF2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4B5738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01D996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5A93917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6A41264C" w14:textId="77777777" w:rsidR="00686837" w:rsidRPr="00C27BD9" w:rsidRDefault="00A817F4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6837" w:rsidRPr="00C27BD9" w14:paraId="20845353" w14:textId="77777777" w:rsidTr="00646F26">
              <w:tc>
                <w:tcPr>
                  <w:tcW w:w="2547" w:type="dxa"/>
                </w:tcPr>
                <w:p w14:paraId="722287E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the support of a technical person to use the system.</w:t>
                  </w:r>
                </w:p>
              </w:tc>
              <w:tc>
                <w:tcPr>
                  <w:tcW w:w="1276" w:type="dxa"/>
                </w:tcPr>
                <w:p w14:paraId="31C4AB3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0E9586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2F0AE05" w14:textId="77777777" w:rsidR="00686837" w:rsidRPr="00C27BD9" w:rsidRDefault="00A817F4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44" w:type="dxa"/>
                </w:tcPr>
                <w:p w14:paraId="1650F0C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3A31B89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22F369CA" w14:textId="77777777" w:rsidTr="00646F26">
              <w:tc>
                <w:tcPr>
                  <w:tcW w:w="2547" w:type="dxa"/>
                </w:tcPr>
                <w:p w14:paraId="0F7D6D6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that the various functions in the system are well integrated.</w:t>
                  </w:r>
                </w:p>
              </w:tc>
              <w:tc>
                <w:tcPr>
                  <w:tcW w:w="1276" w:type="dxa"/>
                </w:tcPr>
                <w:p w14:paraId="59DA982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20BEF8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0EF1D6D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6ECB5E5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0AEF8CA6" w14:textId="77777777" w:rsidR="00686837" w:rsidRPr="00C27BD9" w:rsidRDefault="00A817F4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6837" w:rsidRPr="00C27BD9" w14:paraId="5521DE55" w14:textId="77777777" w:rsidTr="00646F26">
              <w:tc>
                <w:tcPr>
                  <w:tcW w:w="2547" w:type="dxa"/>
                </w:tcPr>
                <w:p w14:paraId="6F2E27A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there is too much inconsistency in the system.</w:t>
                  </w:r>
                </w:p>
              </w:tc>
              <w:tc>
                <w:tcPr>
                  <w:tcW w:w="1276" w:type="dxa"/>
                </w:tcPr>
                <w:p w14:paraId="58B4E1A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E419A5D" w14:textId="77777777" w:rsidR="00686837" w:rsidRPr="00C27BD9" w:rsidRDefault="00A817F4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25CB9B5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0F12D28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6023B69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07D945D1" w14:textId="77777777" w:rsidTr="00646F26">
              <w:tc>
                <w:tcPr>
                  <w:tcW w:w="2547" w:type="dxa"/>
                </w:tcPr>
                <w:p w14:paraId="0F5B444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most people would easily learn how to use the system.</w:t>
                  </w:r>
                </w:p>
              </w:tc>
              <w:tc>
                <w:tcPr>
                  <w:tcW w:w="1276" w:type="dxa"/>
                </w:tcPr>
                <w:p w14:paraId="3B57837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75AD84D" w14:textId="77777777" w:rsidR="00686837" w:rsidRPr="00C27BD9" w:rsidRDefault="00A817F4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6328CFA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2FB3E13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22D2B0E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360D9028" w14:textId="77777777" w:rsidTr="00646F26">
              <w:tc>
                <w:tcPr>
                  <w:tcW w:w="2547" w:type="dxa"/>
                </w:tcPr>
                <w:p w14:paraId="355829B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cumbersome to use.</w:t>
                  </w:r>
                </w:p>
              </w:tc>
              <w:tc>
                <w:tcPr>
                  <w:tcW w:w="1276" w:type="dxa"/>
                </w:tcPr>
                <w:p w14:paraId="1245DDBA" w14:textId="77777777" w:rsidR="00686837" w:rsidRPr="00C27BD9" w:rsidRDefault="00A817F4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1D57E68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033F7E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74BB16F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486DC43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56453D94" w14:textId="77777777" w:rsidTr="00646F26">
              <w:tc>
                <w:tcPr>
                  <w:tcW w:w="2547" w:type="dxa"/>
                </w:tcPr>
                <w:p w14:paraId="4160130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feel very confident using the system.</w:t>
                  </w:r>
                </w:p>
              </w:tc>
              <w:tc>
                <w:tcPr>
                  <w:tcW w:w="1276" w:type="dxa"/>
                </w:tcPr>
                <w:p w14:paraId="1DC65B0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D9F7FA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AEFF3A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7263B91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76C09C9D" w14:textId="77777777" w:rsidR="00686837" w:rsidRPr="00C27BD9" w:rsidRDefault="00A817F4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6837" w:rsidRPr="00C27BD9" w14:paraId="1D752BF4" w14:textId="77777777" w:rsidTr="00646F26">
              <w:tc>
                <w:tcPr>
                  <w:tcW w:w="2547" w:type="dxa"/>
                </w:tcPr>
                <w:p w14:paraId="39582B1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to learn a lot of things before I can get going with the system.</w:t>
                  </w:r>
                </w:p>
              </w:tc>
              <w:tc>
                <w:tcPr>
                  <w:tcW w:w="1276" w:type="dxa"/>
                </w:tcPr>
                <w:p w14:paraId="0678C58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23F89AA" w14:textId="77777777" w:rsidR="00686837" w:rsidRPr="00C27BD9" w:rsidRDefault="00A817F4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3A9117A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6B4418E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2E7D716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</w:tbl>
          <w:p w14:paraId="332402D0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</w:tr>
      <w:tr w:rsidR="00686837" w:rsidRPr="00C27BD9" w14:paraId="6C22A0F4" w14:textId="77777777" w:rsidTr="00646F26">
        <w:tc>
          <w:tcPr>
            <w:tcW w:w="8638" w:type="dxa"/>
          </w:tcPr>
          <w:p w14:paraId="3B69FD2E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</w:tr>
    </w:tbl>
    <w:p w14:paraId="0785A947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</w:p>
    <w:p w14:paraId="2DBBCD5B" w14:textId="3E2ACB1E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</w:rPr>
      </w:pPr>
    </w:p>
    <w:p w14:paraId="18C1D741" w14:textId="77777777" w:rsidR="00686837" w:rsidRPr="00C27BD9" w:rsidRDefault="00686837" w:rsidP="00686837">
      <w:pPr>
        <w:pStyle w:val="2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Section 2: Understanding of Identified Behavior Patterns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5"/>
        <w:gridCol w:w="1268"/>
        <w:gridCol w:w="1106"/>
        <w:gridCol w:w="1106"/>
        <w:gridCol w:w="1116"/>
        <w:gridCol w:w="1175"/>
      </w:tblGrid>
      <w:tr w:rsidR="00686837" w:rsidRPr="00C27BD9" w14:paraId="19B00DBA" w14:textId="77777777" w:rsidTr="00646F26">
        <w:tc>
          <w:tcPr>
            <w:tcW w:w="2547" w:type="dxa"/>
          </w:tcPr>
          <w:p w14:paraId="5F6B9F1F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3EC43F2E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Agree</w:t>
            </w:r>
          </w:p>
        </w:tc>
        <w:tc>
          <w:tcPr>
            <w:tcW w:w="1134" w:type="dxa"/>
          </w:tcPr>
          <w:p w14:paraId="09B8962A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0965838E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16749E34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12E5EC8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Disagree</w:t>
            </w:r>
          </w:p>
        </w:tc>
      </w:tr>
      <w:tr w:rsidR="00686837" w:rsidRPr="00C27BD9" w14:paraId="6F8A8B81" w14:textId="77777777" w:rsidTr="00646F26">
        <w:tc>
          <w:tcPr>
            <w:tcW w:w="2547" w:type="dxa"/>
          </w:tcPr>
          <w:p w14:paraId="120B56C4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580C478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1</w:t>
            </w:r>
          </w:p>
        </w:tc>
        <w:tc>
          <w:tcPr>
            <w:tcW w:w="1134" w:type="dxa"/>
          </w:tcPr>
          <w:p w14:paraId="6A2144A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2</w:t>
            </w:r>
          </w:p>
        </w:tc>
        <w:tc>
          <w:tcPr>
            <w:tcW w:w="1134" w:type="dxa"/>
          </w:tcPr>
          <w:p w14:paraId="1953E4D5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3</w:t>
            </w:r>
          </w:p>
        </w:tc>
        <w:tc>
          <w:tcPr>
            <w:tcW w:w="1144" w:type="dxa"/>
          </w:tcPr>
          <w:p w14:paraId="427E864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4</w:t>
            </w:r>
          </w:p>
        </w:tc>
        <w:tc>
          <w:tcPr>
            <w:tcW w:w="1177" w:type="dxa"/>
          </w:tcPr>
          <w:p w14:paraId="0AF18BBD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5</w:t>
            </w:r>
          </w:p>
        </w:tc>
      </w:tr>
      <w:tr w:rsidR="00686837" w:rsidRPr="00C27BD9" w14:paraId="207D93A6" w14:textId="77777777" w:rsidTr="00646F26">
        <w:tc>
          <w:tcPr>
            <w:tcW w:w="2547" w:type="dxa"/>
          </w:tcPr>
          <w:p w14:paraId="3116B665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think that the identified behavior patterns are helpful and informative.</w:t>
            </w:r>
          </w:p>
        </w:tc>
        <w:tc>
          <w:tcPr>
            <w:tcW w:w="1276" w:type="dxa"/>
          </w:tcPr>
          <w:p w14:paraId="4F60152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3417AE64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0B8A0188" w14:textId="77777777" w:rsidR="00686837" w:rsidRPr="00C27BD9" w:rsidRDefault="003400CE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44" w:type="dxa"/>
          </w:tcPr>
          <w:p w14:paraId="486971A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103A1D2A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5D280ACD" w14:textId="77777777" w:rsidTr="00646F26">
        <w:tc>
          <w:tcPr>
            <w:tcW w:w="2547" w:type="dxa"/>
          </w:tcPr>
          <w:p w14:paraId="0C96146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The identified behavior patterns are clear and understandable.</w:t>
            </w:r>
          </w:p>
        </w:tc>
        <w:tc>
          <w:tcPr>
            <w:tcW w:w="1276" w:type="dxa"/>
          </w:tcPr>
          <w:p w14:paraId="7499B01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4705928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3BD286EE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168F1C0D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0B33CC0F" w14:textId="77777777" w:rsidR="00686837" w:rsidRPr="00C27BD9" w:rsidRDefault="003400CE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686837" w:rsidRPr="00C27BD9" w14:paraId="25F942F3" w14:textId="77777777" w:rsidTr="00646F26">
        <w:tc>
          <w:tcPr>
            <w:tcW w:w="2547" w:type="dxa"/>
          </w:tcPr>
          <w:p w14:paraId="643352E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often feel frustrated when trying to understand the behavior patterns.</w:t>
            </w:r>
          </w:p>
        </w:tc>
        <w:tc>
          <w:tcPr>
            <w:tcW w:w="1276" w:type="dxa"/>
          </w:tcPr>
          <w:p w14:paraId="1FFF7DF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7907314" w14:textId="77777777" w:rsidR="00686837" w:rsidRPr="00C27BD9" w:rsidRDefault="003400CE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34" w:type="dxa"/>
          </w:tcPr>
          <w:p w14:paraId="6B9B93E4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4A85728F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7C88C4F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2E4E5105" w14:textId="77777777" w:rsidTr="00646F26">
        <w:tc>
          <w:tcPr>
            <w:tcW w:w="2547" w:type="dxa"/>
          </w:tcPr>
          <w:p w14:paraId="668A2AA2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Understanding the identified behavior patterns requires considerable mental effort</w:t>
            </w:r>
          </w:p>
        </w:tc>
        <w:tc>
          <w:tcPr>
            <w:tcW w:w="1276" w:type="dxa"/>
          </w:tcPr>
          <w:p w14:paraId="5D927832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5719ECD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18A06D7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5D945B40" w14:textId="77777777" w:rsidR="00686837" w:rsidRPr="00C27BD9" w:rsidRDefault="003400CE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77" w:type="dxa"/>
          </w:tcPr>
          <w:p w14:paraId="1F7D8B1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6E62AF2B" w14:textId="77777777" w:rsidTr="00646F26">
        <w:tc>
          <w:tcPr>
            <w:tcW w:w="2547" w:type="dxa"/>
          </w:tcPr>
          <w:p w14:paraId="0D86E7DD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I think that the behavior pattern identification is effective in helping me understand the data</w:t>
            </w:r>
          </w:p>
        </w:tc>
        <w:tc>
          <w:tcPr>
            <w:tcW w:w="1276" w:type="dxa"/>
          </w:tcPr>
          <w:p w14:paraId="0B79C1DC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590ECDB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7F6D98C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44049132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7E4313FC" w14:textId="77777777" w:rsidR="00686837" w:rsidRPr="00C27BD9" w:rsidRDefault="003400CE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686837" w:rsidRPr="00C27BD9" w14:paraId="742C76B9" w14:textId="77777777" w:rsidTr="00646F26">
        <w:tc>
          <w:tcPr>
            <w:tcW w:w="2547" w:type="dxa"/>
          </w:tcPr>
          <w:p w14:paraId="5AE6F1F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imagine that most people would easily understand the identified behavior patterns.</w:t>
            </w:r>
          </w:p>
        </w:tc>
        <w:tc>
          <w:tcPr>
            <w:tcW w:w="1276" w:type="dxa"/>
          </w:tcPr>
          <w:p w14:paraId="68DC84FD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6EE6C0F6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585A284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12B87341" w14:textId="77777777" w:rsidR="00686837" w:rsidRPr="00C27BD9" w:rsidRDefault="003400CE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77" w:type="dxa"/>
          </w:tcPr>
          <w:p w14:paraId="492A3B2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47E4B9F6" w14:textId="77777777" w:rsidTr="00646F26">
        <w:tc>
          <w:tcPr>
            <w:tcW w:w="25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9"/>
            </w:tblGrid>
            <w:tr w:rsidR="00686837" w:rsidRPr="00C27BD9" w14:paraId="16002484" w14:textId="77777777" w:rsidTr="00646F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D38773" w14:textId="77777777" w:rsidR="00686837" w:rsidRPr="00C27BD9" w:rsidRDefault="00686837" w:rsidP="00646F26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  <w:r w:rsidRPr="00C27BD9"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  <w:t>The color system (green = positive, red = negative, black = neutral) helped me understand the effects of different behaviors.</w:t>
                  </w:r>
                </w:p>
              </w:tc>
            </w:tr>
          </w:tbl>
          <w:p w14:paraId="1E859859" w14:textId="77777777" w:rsidR="00686837" w:rsidRPr="00C27BD9" w:rsidRDefault="00686837" w:rsidP="00646F26">
            <w:pPr>
              <w:bidi w:val="0"/>
              <w:rPr>
                <w:rFonts w:ascii="Aptos" w:hAnsi="Aptos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6837" w:rsidRPr="00C27BD9" w14:paraId="5363993B" w14:textId="77777777" w:rsidTr="00646F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32513F" w14:textId="77777777" w:rsidR="00686837" w:rsidRPr="00C27BD9" w:rsidRDefault="00686837" w:rsidP="00646F26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</w:p>
              </w:tc>
            </w:tr>
          </w:tbl>
          <w:p w14:paraId="2EFA40E1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276" w:type="dxa"/>
          </w:tcPr>
          <w:p w14:paraId="5197C66A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46A39FB5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0E32BC5F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44" w:type="dxa"/>
          </w:tcPr>
          <w:p w14:paraId="4B714547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77" w:type="dxa"/>
          </w:tcPr>
          <w:p w14:paraId="537B9A8B" w14:textId="77777777" w:rsidR="00686837" w:rsidRPr="00C27BD9" w:rsidRDefault="003400CE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</w:tbl>
    <w:p w14:paraId="2CBEE8B0" w14:textId="77777777" w:rsidR="00686837" w:rsidRPr="00C27BD9" w:rsidRDefault="00686837" w:rsidP="00686837">
      <w:pPr>
        <w:bidi w:val="0"/>
        <w:jc w:val="both"/>
        <w:rPr>
          <w:rFonts w:ascii="Aptos" w:hAnsi="Aptos"/>
          <w:b/>
          <w:bCs/>
          <w:sz w:val="32"/>
          <w:szCs w:val="32"/>
        </w:rPr>
      </w:pPr>
    </w:p>
    <w:p w14:paraId="32F16501" w14:textId="77777777" w:rsidR="00686837" w:rsidRPr="00C27BD9" w:rsidRDefault="00686837">
      <w:pPr>
        <w:rPr>
          <w:rFonts w:ascii="Aptos" w:hAnsi="Aptos"/>
          <w:rtl/>
        </w:rPr>
      </w:pPr>
    </w:p>
    <w:p w14:paraId="71BCB2A0" w14:textId="77777777" w:rsidR="00686837" w:rsidRPr="00C27BD9" w:rsidRDefault="00686837">
      <w:pPr>
        <w:rPr>
          <w:rFonts w:ascii="Aptos" w:hAnsi="Aptos"/>
          <w:rtl/>
        </w:rPr>
      </w:pPr>
    </w:p>
    <w:p w14:paraId="6F1D871A" w14:textId="77777777" w:rsidR="00686837" w:rsidRPr="00C27BD9" w:rsidRDefault="00686837" w:rsidP="00686837">
      <w:pPr>
        <w:pStyle w:val="1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System Usability Scale (SUS) – Parkinson's Pattern Identifying</w:t>
      </w:r>
    </w:p>
    <w:p w14:paraId="5AD4EEB3" w14:textId="77777777" w:rsidR="00686837" w:rsidRPr="00C27BD9" w:rsidDel="00EB38ED" w:rsidRDefault="00686837" w:rsidP="00686837">
      <w:pPr>
        <w:bidi w:val="0"/>
        <w:rPr>
          <w:del w:id="18" w:author="אביטל שולנר" w:date="2025-06-23T20:34:00Z"/>
          <w:rFonts w:ascii="Aptos" w:hAnsi="Aptos"/>
        </w:rPr>
      </w:pPr>
    </w:p>
    <w:p w14:paraId="35D6256A" w14:textId="77777777" w:rsidR="00686837" w:rsidRPr="00C27BD9" w:rsidRDefault="00686837" w:rsidP="00686837">
      <w:pPr>
        <w:bidi w:val="0"/>
        <w:rPr>
          <w:rFonts w:ascii="Aptos" w:hAnsi="Aptos"/>
          <w:b/>
          <w:bCs/>
        </w:rPr>
      </w:pPr>
      <w:r w:rsidRPr="00C27BD9">
        <w:rPr>
          <w:rFonts w:ascii="Aptos" w:hAnsi="Aptos"/>
          <w:b/>
          <w:bCs/>
        </w:rPr>
        <w:t>Participant’s Information:</w:t>
      </w:r>
    </w:p>
    <w:p w14:paraId="73662BEC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Name (optional): </w:t>
      </w:r>
      <w:r w:rsidR="006567FB" w:rsidRPr="00C27BD9">
        <w:rPr>
          <w:rFonts w:ascii="Aptos" w:hAnsi="Aptos"/>
          <w:u w:val="single"/>
          <w:rtl/>
        </w:rPr>
        <w:t>ארז</w:t>
      </w:r>
    </w:p>
    <w:p w14:paraId="31AFE376" w14:textId="77777777" w:rsidR="00686837" w:rsidRPr="00C27BD9" w:rsidRDefault="00686837" w:rsidP="00686837">
      <w:pPr>
        <w:bidi w:val="0"/>
        <w:rPr>
          <w:rFonts w:ascii="Aptos" w:hAnsi="Aptos"/>
          <w:u w:val="single"/>
        </w:rPr>
      </w:pPr>
      <w:r w:rsidRPr="00C27BD9">
        <w:rPr>
          <w:rFonts w:ascii="Aptos" w:hAnsi="Aptos"/>
        </w:rPr>
        <w:t xml:space="preserve">Age: </w:t>
      </w:r>
      <w:r w:rsidR="00FE5485" w:rsidRPr="00C27BD9">
        <w:rPr>
          <w:rFonts w:ascii="Aptos" w:hAnsi="Aptos"/>
          <w:u w:val="single"/>
        </w:rPr>
        <w:t>30</w:t>
      </w:r>
    </w:p>
    <w:p w14:paraId="43B600E8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Gender:  </w:t>
      </w:r>
    </w:p>
    <w:p w14:paraId="384D925B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Male</w:t>
      </w:r>
    </w:p>
    <w:p w14:paraId="12F4913E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Female    </w:t>
      </w:r>
    </w:p>
    <w:p w14:paraId="4B74A561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Other </w:t>
      </w:r>
    </w:p>
    <w:p w14:paraId="54F95A5F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Technology proficiency (please select one):</w:t>
      </w:r>
    </w:p>
    <w:p w14:paraId="7D0CCA12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Basic (uses the internet occasionally)</w:t>
      </w:r>
    </w:p>
    <w:p w14:paraId="6EB11364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Intermediate (regular user of online tools)</w:t>
      </w:r>
    </w:p>
    <w:p w14:paraId="1A41D11A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Advanced (familiar with programming or data analysis)</w:t>
      </w:r>
    </w:p>
    <w:p w14:paraId="69FF89F7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Have you used a data analysis tool before?  </w:t>
      </w:r>
    </w:p>
    <w:p w14:paraId="0B5CB96D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Yes     </w:t>
      </w:r>
    </w:p>
    <w:p w14:paraId="7F424543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No</w:t>
      </w:r>
    </w:p>
    <w:p w14:paraId="2C682429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Test Scenario</w:t>
      </w:r>
    </w:p>
    <w:p w14:paraId="32400672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You receive a JSON file containing daily data recorded by a person with Parkinson's disease.</w:t>
      </w:r>
      <w:r w:rsidRPr="00C27BD9">
        <w:rPr>
          <w:rFonts w:ascii="Aptos" w:hAnsi="Aptos"/>
        </w:rPr>
        <w:br/>
        <w:t>The data includes: Feelings, Symptoms, Activities, Medications, and Nutrition.</w:t>
      </w:r>
      <w:r w:rsidRPr="00C27BD9">
        <w:rPr>
          <w:rFonts w:ascii="Aptos" w:hAnsi="Aptos"/>
        </w:rPr>
        <w:br/>
        <w:t>Your task is to upload the file to the system, select "Parkinson's State" as the mood field, and analyze the impact of Nutrition on the Parkinson's state.</w:t>
      </w:r>
      <w:r w:rsidRPr="00C27BD9">
        <w:rPr>
          <w:rFonts w:ascii="Aptos" w:hAnsi="Aptos"/>
        </w:rPr>
        <w:br/>
        <w:t>Finally, review the insights generated by the system.</w:t>
      </w:r>
    </w:p>
    <w:p w14:paraId="5D441D2D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1920386B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04211806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04A345AC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  <w:r w:rsidRPr="00C27BD9">
        <w:rPr>
          <w:rFonts w:ascii="Aptos" w:eastAsiaTheme="majorEastAsia" w:hAnsi="Aptos" w:cstheme="majorBidi"/>
          <w:b/>
          <w:bCs/>
          <w:sz w:val="26"/>
          <w:szCs w:val="26"/>
        </w:rPr>
        <w:lastRenderedPageBreak/>
        <w:t>Post-Task Feedback</w:t>
      </w:r>
    </w:p>
    <w:p w14:paraId="06B48066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Time to complete the task: </w:t>
      </w:r>
      <w:r w:rsidR="00953515" w:rsidRPr="00C27BD9">
        <w:rPr>
          <w:rFonts w:ascii="Aptos" w:hAnsi="Aptos"/>
          <w:u w:val="single"/>
        </w:rPr>
        <w:t>4.5</w:t>
      </w:r>
      <w:r w:rsidRPr="00C27BD9">
        <w:rPr>
          <w:rFonts w:ascii="Aptos" w:hAnsi="Aptos"/>
        </w:rPr>
        <w:t xml:space="preserve"> minutes</w:t>
      </w:r>
    </w:p>
    <w:p w14:paraId="55AE8346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Were you able to complete the task?   </w:t>
      </w:r>
    </w:p>
    <w:p w14:paraId="22EEF371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43FDF5D1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00CC1C82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If not, what was difficult? ____________________</w:t>
      </w:r>
      <w:r w:rsidRPr="00C27BD9">
        <w:rPr>
          <w:rFonts w:ascii="Aptos" w:hAnsi="Aptos"/>
          <w:rtl/>
        </w:rPr>
        <w:t>__________________</w:t>
      </w:r>
      <w:r w:rsidRPr="00C27BD9">
        <w:rPr>
          <w:rFonts w:ascii="Aptos" w:hAnsi="Aptos"/>
        </w:rPr>
        <w:t>________</w:t>
      </w:r>
    </w:p>
    <w:p w14:paraId="316E68F1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Did you have any questions during use?   </w:t>
      </w:r>
    </w:p>
    <w:p w14:paraId="73BCA47D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26FF4AEE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2AEA63E7" w14:textId="77777777" w:rsidR="00686837" w:rsidRPr="00C27BD9" w:rsidRDefault="00686837" w:rsidP="00686837">
      <w:pPr>
        <w:bidi w:val="0"/>
        <w:rPr>
          <w:rFonts w:ascii="Aptos" w:hAnsi="Aptos"/>
          <w:u w:val="single"/>
        </w:rPr>
      </w:pPr>
      <w:r w:rsidRPr="00C27BD9">
        <w:rPr>
          <w:rFonts w:ascii="Aptos" w:hAnsi="Aptos"/>
        </w:rPr>
        <w:t xml:space="preserve">If yes, please specify: </w:t>
      </w:r>
      <w:r w:rsidR="00953515" w:rsidRPr="00C27BD9">
        <w:rPr>
          <w:rFonts w:ascii="Aptos" w:hAnsi="Aptos" w:cs="Arial"/>
          <w:u w:val="single"/>
          <w:rtl/>
        </w:rPr>
        <w:t>מה בדיוק צריך לעשות בשלב של בחירת מצב הרוח? זה לא היה לי ברור</w:t>
      </w:r>
      <w:r w:rsidR="00953515" w:rsidRPr="00C27BD9">
        <w:rPr>
          <w:rFonts w:ascii="Aptos" w:hAnsi="Aptos"/>
          <w:u w:val="single"/>
          <w:rtl/>
        </w:rPr>
        <w:t>.</w:t>
      </w:r>
    </w:p>
    <w:p w14:paraId="7D076DC8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What insights did you understand from the identified behavior patterns?</w:t>
      </w:r>
    </w:p>
    <w:p w14:paraId="210B7BD5" w14:textId="77777777" w:rsidR="00686837" w:rsidRPr="00C27BD9" w:rsidRDefault="00953515" w:rsidP="00686837">
      <w:pPr>
        <w:bidi w:val="0"/>
        <w:rPr>
          <w:rFonts w:ascii="Aptos" w:hAnsi="Aptos"/>
          <w:u w:val="single"/>
        </w:rPr>
      </w:pPr>
      <w:r w:rsidRPr="00C27BD9">
        <w:rPr>
          <w:rFonts w:ascii="Aptos" w:hAnsi="Aptos" w:cs="Arial"/>
          <w:u w:val="single"/>
          <w:rtl/>
        </w:rPr>
        <w:t>למדתי שהשפעות תזונתיות משתנות ממאכל למאכל, ולא רק לפי רכיב תזונתי כללי</w:t>
      </w:r>
      <w:r w:rsidRPr="00C27BD9">
        <w:rPr>
          <w:rFonts w:ascii="Aptos" w:hAnsi="Aptos"/>
          <w:u w:val="single"/>
          <w:rtl/>
        </w:rPr>
        <w:t>.</w:t>
      </w:r>
      <w:r w:rsidR="00686837" w:rsidRPr="00C27BD9">
        <w:rPr>
          <w:rFonts w:ascii="Aptos" w:hAnsi="Aptos"/>
          <w:u w:val="single"/>
        </w:rPr>
        <w:br w:type="page"/>
      </w:r>
    </w:p>
    <w:p w14:paraId="509A5CB1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lastRenderedPageBreak/>
        <w:t>System Usability Scale (SUS)</w:t>
      </w:r>
    </w:p>
    <w:p w14:paraId="4CE2C2A0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Section 1: System Evaluation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686837" w:rsidRPr="00C27BD9" w14:paraId="5A50F527" w14:textId="77777777" w:rsidTr="00646F26">
        <w:tc>
          <w:tcPr>
            <w:tcW w:w="8638" w:type="dxa"/>
          </w:tcPr>
          <w:p w14:paraId="3251432D" w14:textId="77777777" w:rsidR="00686837" w:rsidRPr="00C27BD9" w:rsidRDefault="00686837" w:rsidP="00646F26">
            <w:pPr>
              <w:bidi w:val="0"/>
              <w:rPr>
                <w:rFonts w:ascii="Aptos" w:hAnsi="Aptos"/>
                <w:rtl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63"/>
              <w:gridCol w:w="1256"/>
              <w:gridCol w:w="1060"/>
              <w:gridCol w:w="1060"/>
              <w:gridCol w:w="1069"/>
              <w:gridCol w:w="1172"/>
            </w:tblGrid>
            <w:tr w:rsidR="00686837" w:rsidRPr="00C27BD9" w14:paraId="69FA5E1C" w14:textId="77777777" w:rsidTr="00646F26">
              <w:tc>
                <w:tcPr>
                  <w:tcW w:w="2547" w:type="dxa"/>
                </w:tcPr>
                <w:p w14:paraId="728AE10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54E78E8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Agree</w:t>
                  </w:r>
                </w:p>
              </w:tc>
              <w:tc>
                <w:tcPr>
                  <w:tcW w:w="1134" w:type="dxa"/>
                </w:tcPr>
                <w:p w14:paraId="52549C4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2FD111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11854E0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420F8F5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Disagree</w:t>
                  </w:r>
                </w:p>
              </w:tc>
            </w:tr>
            <w:tr w:rsidR="00686837" w:rsidRPr="00C27BD9" w14:paraId="0A5A2042" w14:textId="77777777" w:rsidTr="00646F26">
              <w:tc>
                <w:tcPr>
                  <w:tcW w:w="2547" w:type="dxa"/>
                </w:tcPr>
                <w:p w14:paraId="44F934C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276AC9F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46D3562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349E252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3</w:t>
                  </w:r>
                </w:p>
              </w:tc>
              <w:tc>
                <w:tcPr>
                  <w:tcW w:w="1144" w:type="dxa"/>
                </w:tcPr>
                <w:p w14:paraId="320478C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4</w:t>
                  </w:r>
                </w:p>
              </w:tc>
              <w:tc>
                <w:tcPr>
                  <w:tcW w:w="1177" w:type="dxa"/>
                </w:tcPr>
                <w:p w14:paraId="709B215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5</w:t>
                  </w:r>
                </w:p>
              </w:tc>
            </w:tr>
            <w:tr w:rsidR="00686837" w:rsidRPr="00C27BD9" w14:paraId="1BC1A94F" w14:textId="77777777" w:rsidTr="00646F26">
              <w:tc>
                <w:tcPr>
                  <w:tcW w:w="2547" w:type="dxa"/>
                </w:tcPr>
                <w:p w14:paraId="3E9432F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I would like to use the system frequently.</w:t>
                  </w:r>
                </w:p>
              </w:tc>
              <w:tc>
                <w:tcPr>
                  <w:tcW w:w="1276" w:type="dxa"/>
                </w:tcPr>
                <w:p w14:paraId="5673B69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02FE98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91E24B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5472C643" w14:textId="77777777" w:rsidR="00686837" w:rsidRPr="00C27BD9" w:rsidRDefault="00953515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77" w:type="dxa"/>
                </w:tcPr>
                <w:p w14:paraId="522CCD0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0A72FAE1" w14:textId="77777777" w:rsidTr="00646F26">
              <w:tc>
                <w:tcPr>
                  <w:tcW w:w="2547" w:type="dxa"/>
                </w:tcPr>
                <w:p w14:paraId="6F88FE8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unnecessarily complex.</w:t>
                  </w:r>
                </w:p>
              </w:tc>
              <w:tc>
                <w:tcPr>
                  <w:tcW w:w="1276" w:type="dxa"/>
                </w:tcPr>
                <w:p w14:paraId="7599A881" w14:textId="77777777" w:rsidR="00686837" w:rsidRPr="00C27BD9" w:rsidRDefault="00953515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22E25BD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0EB28F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38906DD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17D2BB9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1703BCAE" w14:textId="77777777" w:rsidTr="00646F26">
              <w:tc>
                <w:tcPr>
                  <w:tcW w:w="2547" w:type="dxa"/>
                </w:tcPr>
                <w:p w14:paraId="780F429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 system is easy to use.</w:t>
                  </w:r>
                </w:p>
              </w:tc>
              <w:tc>
                <w:tcPr>
                  <w:tcW w:w="1276" w:type="dxa"/>
                </w:tcPr>
                <w:p w14:paraId="7C7B2F5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CD4005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0C1DB418" w14:textId="77777777" w:rsidR="00686837" w:rsidRPr="00C27BD9" w:rsidRDefault="00953515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44" w:type="dxa"/>
                </w:tcPr>
                <w:p w14:paraId="6A92AFD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186FE07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76B70EB6" w14:textId="77777777" w:rsidTr="00646F26">
              <w:tc>
                <w:tcPr>
                  <w:tcW w:w="2547" w:type="dxa"/>
                </w:tcPr>
                <w:p w14:paraId="056A2B9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the support of a technical person to use the system.</w:t>
                  </w:r>
                </w:p>
              </w:tc>
              <w:tc>
                <w:tcPr>
                  <w:tcW w:w="1276" w:type="dxa"/>
                </w:tcPr>
                <w:p w14:paraId="551610A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A8A7CC3" w14:textId="77777777" w:rsidR="00686837" w:rsidRPr="00C27BD9" w:rsidRDefault="00953515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3DE11C5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0009AEE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0E8746E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5E02C16B" w14:textId="77777777" w:rsidTr="00646F26">
              <w:tc>
                <w:tcPr>
                  <w:tcW w:w="2547" w:type="dxa"/>
                </w:tcPr>
                <w:p w14:paraId="67BC55F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that the various functions in the system are well integrated.</w:t>
                  </w:r>
                </w:p>
              </w:tc>
              <w:tc>
                <w:tcPr>
                  <w:tcW w:w="1276" w:type="dxa"/>
                </w:tcPr>
                <w:p w14:paraId="3F3AEA7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2422CE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FC25B6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6E3A9B4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5963A020" w14:textId="77777777" w:rsidR="00686837" w:rsidRPr="00C27BD9" w:rsidRDefault="00953515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6837" w:rsidRPr="00C27BD9" w14:paraId="4E920936" w14:textId="77777777" w:rsidTr="00646F26">
              <w:tc>
                <w:tcPr>
                  <w:tcW w:w="2547" w:type="dxa"/>
                </w:tcPr>
                <w:p w14:paraId="2AC2FEE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there is too much inconsistency in the system.</w:t>
                  </w:r>
                </w:p>
              </w:tc>
              <w:tc>
                <w:tcPr>
                  <w:tcW w:w="1276" w:type="dxa"/>
                </w:tcPr>
                <w:p w14:paraId="15B91C3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97C23F9" w14:textId="77777777" w:rsidR="00686837" w:rsidRPr="00C27BD9" w:rsidRDefault="00953515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2A7CF7E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17400B4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0EFE586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4F45A357" w14:textId="77777777" w:rsidTr="00646F26">
              <w:tc>
                <w:tcPr>
                  <w:tcW w:w="2547" w:type="dxa"/>
                </w:tcPr>
                <w:p w14:paraId="5378336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most people would easily learn how to use the system.</w:t>
                  </w:r>
                </w:p>
              </w:tc>
              <w:tc>
                <w:tcPr>
                  <w:tcW w:w="1276" w:type="dxa"/>
                </w:tcPr>
                <w:p w14:paraId="45581D7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06FBA3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947DB9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14BF591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0BC99429" w14:textId="77777777" w:rsidR="00686837" w:rsidRPr="00C27BD9" w:rsidRDefault="00953515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6837" w:rsidRPr="00C27BD9" w14:paraId="0119240D" w14:textId="77777777" w:rsidTr="00646F26">
              <w:tc>
                <w:tcPr>
                  <w:tcW w:w="2547" w:type="dxa"/>
                </w:tcPr>
                <w:p w14:paraId="3D980E2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cumbersome to use.</w:t>
                  </w:r>
                </w:p>
              </w:tc>
              <w:tc>
                <w:tcPr>
                  <w:tcW w:w="1276" w:type="dxa"/>
                </w:tcPr>
                <w:p w14:paraId="0D63EE4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DB9A45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5E16E92" w14:textId="77777777" w:rsidR="00686837" w:rsidRPr="00C27BD9" w:rsidRDefault="00953515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44" w:type="dxa"/>
                </w:tcPr>
                <w:p w14:paraId="145BCB4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20914BE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0C3AFD20" w14:textId="77777777" w:rsidTr="00646F26">
              <w:tc>
                <w:tcPr>
                  <w:tcW w:w="2547" w:type="dxa"/>
                </w:tcPr>
                <w:p w14:paraId="3C88BF5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feel very confident using the system.</w:t>
                  </w:r>
                </w:p>
              </w:tc>
              <w:tc>
                <w:tcPr>
                  <w:tcW w:w="1276" w:type="dxa"/>
                </w:tcPr>
                <w:p w14:paraId="65225F4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2ADFBD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7A320C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682E2D37" w14:textId="77777777" w:rsidR="00686837" w:rsidRPr="00C27BD9" w:rsidRDefault="00953515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77" w:type="dxa"/>
                </w:tcPr>
                <w:p w14:paraId="4E89818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3032B5D1" w14:textId="77777777" w:rsidTr="00646F26">
              <w:tc>
                <w:tcPr>
                  <w:tcW w:w="2547" w:type="dxa"/>
                </w:tcPr>
                <w:p w14:paraId="4E0D696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to learn a lot of things before I can get going with the system.</w:t>
                  </w:r>
                </w:p>
              </w:tc>
              <w:tc>
                <w:tcPr>
                  <w:tcW w:w="1276" w:type="dxa"/>
                </w:tcPr>
                <w:p w14:paraId="73905CEA" w14:textId="77777777" w:rsidR="00686837" w:rsidRPr="00C27BD9" w:rsidRDefault="00953515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0449836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343E7B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2F1CCEF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7F3BB24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</w:tbl>
          <w:p w14:paraId="2475E7F9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</w:tr>
      <w:tr w:rsidR="00686837" w:rsidRPr="00C27BD9" w14:paraId="2FEBEE74" w14:textId="77777777" w:rsidTr="00646F26">
        <w:tc>
          <w:tcPr>
            <w:tcW w:w="8638" w:type="dxa"/>
          </w:tcPr>
          <w:p w14:paraId="6ED9ADC2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</w:tr>
    </w:tbl>
    <w:p w14:paraId="09279F1A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</w:p>
    <w:p w14:paraId="500F5C72" w14:textId="0ABF2261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</w:rPr>
      </w:pPr>
    </w:p>
    <w:p w14:paraId="785A5D7F" w14:textId="77777777" w:rsidR="00686837" w:rsidRPr="00C27BD9" w:rsidRDefault="00686837" w:rsidP="00686837">
      <w:pPr>
        <w:pStyle w:val="2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Section 2: Understanding of Identified Behavior Patterns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5"/>
        <w:gridCol w:w="1268"/>
        <w:gridCol w:w="1106"/>
        <w:gridCol w:w="1106"/>
        <w:gridCol w:w="1116"/>
        <w:gridCol w:w="1175"/>
      </w:tblGrid>
      <w:tr w:rsidR="00686837" w:rsidRPr="00C27BD9" w14:paraId="5F1F6652" w14:textId="77777777" w:rsidTr="00646F26">
        <w:tc>
          <w:tcPr>
            <w:tcW w:w="2547" w:type="dxa"/>
          </w:tcPr>
          <w:p w14:paraId="3DC1DA6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50E498A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Agree</w:t>
            </w:r>
          </w:p>
        </w:tc>
        <w:tc>
          <w:tcPr>
            <w:tcW w:w="1134" w:type="dxa"/>
          </w:tcPr>
          <w:p w14:paraId="6CC031F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44932D6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2730037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7801261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Disagree</w:t>
            </w:r>
          </w:p>
        </w:tc>
      </w:tr>
      <w:tr w:rsidR="00686837" w:rsidRPr="00C27BD9" w14:paraId="3CDDCB89" w14:textId="77777777" w:rsidTr="00646F26">
        <w:tc>
          <w:tcPr>
            <w:tcW w:w="2547" w:type="dxa"/>
          </w:tcPr>
          <w:p w14:paraId="52A53E84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285C28E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1</w:t>
            </w:r>
          </w:p>
        </w:tc>
        <w:tc>
          <w:tcPr>
            <w:tcW w:w="1134" w:type="dxa"/>
          </w:tcPr>
          <w:p w14:paraId="729A867A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2</w:t>
            </w:r>
          </w:p>
        </w:tc>
        <w:tc>
          <w:tcPr>
            <w:tcW w:w="1134" w:type="dxa"/>
          </w:tcPr>
          <w:p w14:paraId="2D25DE9F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3</w:t>
            </w:r>
          </w:p>
        </w:tc>
        <w:tc>
          <w:tcPr>
            <w:tcW w:w="1144" w:type="dxa"/>
          </w:tcPr>
          <w:p w14:paraId="20DA4D9C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4</w:t>
            </w:r>
          </w:p>
        </w:tc>
        <w:tc>
          <w:tcPr>
            <w:tcW w:w="1177" w:type="dxa"/>
          </w:tcPr>
          <w:p w14:paraId="71E016F6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5</w:t>
            </w:r>
          </w:p>
        </w:tc>
      </w:tr>
      <w:tr w:rsidR="00686837" w:rsidRPr="00C27BD9" w14:paraId="35E250F0" w14:textId="77777777" w:rsidTr="00646F26">
        <w:tc>
          <w:tcPr>
            <w:tcW w:w="2547" w:type="dxa"/>
          </w:tcPr>
          <w:p w14:paraId="23D61D7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think that the identified behavior patterns are helpful and informative.</w:t>
            </w:r>
          </w:p>
        </w:tc>
        <w:tc>
          <w:tcPr>
            <w:tcW w:w="1276" w:type="dxa"/>
          </w:tcPr>
          <w:p w14:paraId="683517C6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57DDF3F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78E4962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74605C8E" w14:textId="77777777" w:rsidR="00686837" w:rsidRPr="00C27BD9" w:rsidRDefault="00953515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77" w:type="dxa"/>
          </w:tcPr>
          <w:p w14:paraId="2FCBBB6F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542682C4" w14:textId="77777777" w:rsidTr="00646F26">
        <w:tc>
          <w:tcPr>
            <w:tcW w:w="2547" w:type="dxa"/>
          </w:tcPr>
          <w:p w14:paraId="4647E932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The identified behavior patterns are clear and understandable.</w:t>
            </w:r>
          </w:p>
        </w:tc>
        <w:tc>
          <w:tcPr>
            <w:tcW w:w="1276" w:type="dxa"/>
          </w:tcPr>
          <w:p w14:paraId="4FC9ED1E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109A7C75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11A53ED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0B6889A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4474E94A" w14:textId="77777777" w:rsidR="00686837" w:rsidRPr="00C27BD9" w:rsidRDefault="00953515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686837" w:rsidRPr="00C27BD9" w14:paraId="54DD7AD1" w14:textId="77777777" w:rsidTr="00646F26">
        <w:tc>
          <w:tcPr>
            <w:tcW w:w="2547" w:type="dxa"/>
          </w:tcPr>
          <w:p w14:paraId="64736C9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often feel frustrated when trying to understand the behavior patterns.</w:t>
            </w:r>
          </w:p>
        </w:tc>
        <w:tc>
          <w:tcPr>
            <w:tcW w:w="1276" w:type="dxa"/>
          </w:tcPr>
          <w:p w14:paraId="3B1A09CA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70F66CE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38BD2161" w14:textId="77777777" w:rsidR="00686837" w:rsidRPr="00C27BD9" w:rsidRDefault="00953515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44" w:type="dxa"/>
          </w:tcPr>
          <w:p w14:paraId="4AB64E1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4EDECFFA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6649D63B" w14:textId="77777777" w:rsidTr="00646F26">
        <w:tc>
          <w:tcPr>
            <w:tcW w:w="2547" w:type="dxa"/>
          </w:tcPr>
          <w:p w14:paraId="4FBD8B54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Understanding the identified behavior patterns requires considerable mental effort</w:t>
            </w:r>
          </w:p>
        </w:tc>
        <w:tc>
          <w:tcPr>
            <w:tcW w:w="1276" w:type="dxa"/>
          </w:tcPr>
          <w:p w14:paraId="3596E27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787ADDF9" w14:textId="77777777" w:rsidR="00686837" w:rsidRPr="00C27BD9" w:rsidRDefault="00953515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34" w:type="dxa"/>
          </w:tcPr>
          <w:p w14:paraId="1CA28522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21DA1D94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47AD8165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2D6E44F2" w14:textId="77777777" w:rsidTr="00646F26">
        <w:tc>
          <w:tcPr>
            <w:tcW w:w="2547" w:type="dxa"/>
          </w:tcPr>
          <w:p w14:paraId="39AC8DC5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I think that the behavior pattern identification is effective in helping me understand the data</w:t>
            </w:r>
          </w:p>
        </w:tc>
        <w:tc>
          <w:tcPr>
            <w:tcW w:w="1276" w:type="dxa"/>
          </w:tcPr>
          <w:p w14:paraId="2BC78D7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18AF256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6A7F9A7E" w14:textId="77777777" w:rsidR="00686837" w:rsidRPr="00C27BD9" w:rsidRDefault="00953515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44" w:type="dxa"/>
          </w:tcPr>
          <w:p w14:paraId="3C56B80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65DEBFB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419F0728" w14:textId="77777777" w:rsidTr="00646F26">
        <w:tc>
          <w:tcPr>
            <w:tcW w:w="2547" w:type="dxa"/>
          </w:tcPr>
          <w:p w14:paraId="7A57D3D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imagine that most people would easily understand the identified behavior patterns.</w:t>
            </w:r>
          </w:p>
        </w:tc>
        <w:tc>
          <w:tcPr>
            <w:tcW w:w="1276" w:type="dxa"/>
          </w:tcPr>
          <w:p w14:paraId="1667272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0E564F80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034A1CA" w14:textId="77777777" w:rsidR="00686837" w:rsidRPr="00C27BD9" w:rsidRDefault="00953515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44" w:type="dxa"/>
          </w:tcPr>
          <w:p w14:paraId="1E2F966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22A8D27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596B4543" w14:textId="77777777" w:rsidTr="00646F26">
        <w:tc>
          <w:tcPr>
            <w:tcW w:w="25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9"/>
            </w:tblGrid>
            <w:tr w:rsidR="00686837" w:rsidRPr="00C27BD9" w14:paraId="63AC2973" w14:textId="77777777" w:rsidTr="00646F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E260E7" w14:textId="77777777" w:rsidR="00686837" w:rsidRPr="00C27BD9" w:rsidRDefault="00686837" w:rsidP="00646F26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  <w:r w:rsidRPr="00C27BD9"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  <w:t>The color system (green = positive, red = negative, black = neutral) helped me understand the effects of different behaviors.</w:t>
                  </w:r>
                </w:p>
              </w:tc>
            </w:tr>
          </w:tbl>
          <w:p w14:paraId="5EBF0F12" w14:textId="77777777" w:rsidR="00686837" w:rsidRPr="00C27BD9" w:rsidRDefault="00686837" w:rsidP="00646F26">
            <w:pPr>
              <w:bidi w:val="0"/>
              <w:rPr>
                <w:rFonts w:ascii="Aptos" w:hAnsi="Aptos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6837" w:rsidRPr="00C27BD9" w14:paraId="63C6E514" w14:textId="77777777" w:rsidTr="00646F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B20DC3" w14:textId="77777777" w:rsidR="00686837" w:rsidRPr="00C27BD9" w:rsidRDefault="00686837" w:rsidP="00646F26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</w:p>
              </w:tc>
            </w:tr>
          </w:tbl>
          <w:p w14:paraId="604F180A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276" w:type="dxa"/>
          </w:tcPr>
          <w:p w14:paraId="555A276D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7EA75ABC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7550CBD7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44" w:type="dxa"/>
          </w:tcPr>
          <w:p w14:paraId="37A8E686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77" w:type="dxa"/>
          </w:tcPr>
          <w:p w14:paraId="65A0806A" w14:textId="77777777" w:rsidR="00686837" w:rsidRPr="00C27BD9" w:rsidRDefault="00953515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</w:tbl>
    <w:p w14:paraId="034D049E" w14:textId="77777777" w:rsidR="00686837" w:rsidRPr="00C27BD9" w:rsidRDefault="00686837" w:rsidP="00686837">
      <w:pPr>
        <w:bidi w:val="0"/>
        <w:jc w:val="both"/>
        <w:rPr>
          <w:rFonts w:ascii="Aptos" w:hAnsi="Aptos"/>
          <w:b/>
          <w:bCs/>
          <w:sz w:val="32"/>
          <w:szCs w:val="32"/>
        </w:rPr>
      </w:pPr>
    </w:p>
    <w:p w14:paraId="3CB6DCBE" w14:textId="77777777" w:rsidR="00686837" w:rsidRPr="00C27BD9" w:rsidRDefault="00686837">
      <w:pPr>
        <w:rPr>
          <w:rFonts w:ascii="Aptos" w:hAnsi="Aptos"/>
          <w:rtl/>
        </w:rPr>
      </w:pPr>
    </w:p>
    <w:p w14:paraId="4E3F3978" w14:textId="77777777" w:rsidR="00686837" w:rsidRPr="00C27BD9" w:rsidRDefault="00686837">
      <w:pPr>
        <w:rPr>
          <w:rFonts w:ascii="Aptos" w:hAnsi="Aptos"/>
          <w:rtl/>
        </w:rPr>
      </w:pPr>
    </w:p>
    <w:p w14:paraId="6A8C9645" w14:textId="77777777" w:rsidR="00686837" w:rsidRPr="00C27BD9" w:rsidRDefault="00686837" w:rsidP="00686837">
      <w:pPr>
        <w:pStyle w:val="1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System Usability Scale (SUS) – Parkinson's Pattern Identifying</w:t>
      </w:r>
    </w:p>
    <w:p w14:paraId="2E6DC190" w14:textId="77777777" w:rsidR="00686837" w:rsidRPr="00C27BD9" w:rsidDel="00EB38ED" w:rsidRDefault="00686837" w:rsidP="00686837">
      <w:pPr>
        <w:bidi w:val="0"/>
        <w:rPr>
          <w:del w:id="19" w:author="אביטל שולנר" w:date="2025-06-23T20:34:00Z"/>
          <w:rFonts w:ascii="Aptos" w:hAnsi="Aptos"/>
        </w:rPr>
      </w:pPr>
    </w:p>
    <w:p w14:paraId="43A78BC0" w14:textId="77777777" w:rsidR="00686837" w:rsidRPr="00C27BD9" w:rsidRDefault="00686837" w:rsidP="00686837">
      <w:pPr>
        <w:bidi w:val="0"/>
        <w:rPr>
          <w:rFonts w:ascii="Aptos" w:hAnsi="Aptos"/>
          <w:b/>
          <w:bCs/>
        </w:rPr>
      </w:pPr>
      <w:r w:rsidRPr="00C27BD9">
        <w:rPr>
          <w:rFonts w:ascii="Aptos" w:hAnsi="Aptos"/>
          <w:b/>
          <w:bCs/>
        </w:rPr>
        <w:t>Participant’s Information:</w:t>
      </w:r>
    </w:p>
    <w:p w14:paraId="0DA927CF" w14:textId="77777777" w:rsidR="00686837" w:rsidRPr="00C27BD9" w:rsidRDefault="00686837" w:rsidP="00686837">
      <w:pPr>
        <w:bidi w:val="0"/>
        <w:rPr>
          <w:rFonts w:ascii="Aptos" w:hAnsi="Aptos"/>
          <w:rtl/>
        </w:rPr>
      </w:pPr>
      <w:r w:rsidRPr="00C27BD9">
        <w:rPr>
          <w:rFonts w:ascii="Aptos" w:hAnsi="Aptos"/>
        </w:rPr>
        <w:t xml:space="preserve">Name (optional): </w:t>
      </w:r>
      <w:r w:rsidR="00E108AA" w:rsidRPr="00C27BD9">
        <w:rPr>
          <w:rFonts w:ascii="Aptos" w:hAnsi="Aptos"/>
          <w:u w:val="single"/>
          <w:rtl/>
        </w:rPr>
        <w:t>אלי</w:t>
      </w:r>
    </w:p>
    <w:p w14:paraId="2D68E89F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Age: </w:t>
      </w:r>
      <w:r w:rsidR="00E108AA" w:rsidRPr="00C27BD9">
        <w:rPr>
          <w:rFonts w:ascii="Aptos" w:hAnsi="Aptos"/>
          <w:u w:val="single"/>
        </w:rPr>
        <w:t>62</w:t>
      </w:r>
    </w:p>
    <w:p w14:paraId="2CB0ECFC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Gender:  </w:t>
      </w:r>
    </w:p>
    <w:p w14:paraId="1A80557E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Male</w:t>
      </w:r>
    </w:p>
    <w:p w14:paraId="485C835D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Female    </w:t>
      </w:r>
    </w:p>
    <w:p w14:paraId="2028504B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Other </w:t>
      </w:r>
    </w:p>
    <w:p w14:paraId="459D07FD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Technology proficiency (please select one):</w:t>
      </w:r>
    </w:p>
    <w:p w14:paraId="34485E56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Basic (uses the internet occasionally)</w:t>
      </w:r>
    </w:p>
    <w:p w14:paraId="5757D285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Intermediate (regular user of online tools)</w:t>
      </w:r>
    </w:p>
    <w:p w14:paraId="5F342AE1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Advanced (familiar with programming or data analysis)</w:t>
      </w:r>
    </w:p>
    <w:p w14:paraId="6F5DEF86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Have you used a data analysis tool before?  </w:t>
      </w:r>
    </w:p>
    <w:p w14:paraId="01BAD634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77B8395E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717DB8FE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Test Scenario</w:t>
      </w:r>
    </w:p>
    <w:p w14:paraId="7F2EE420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You receive a JSON file containing daily data recorded by a person with Parkinson's disease.</w:t>
      </w:r>
      <w:r w:rsidRPr="00C27BD9">
        <w:rPr>
          <w:rFonts w:ascii="Aptos" w:hAnsi="Aptos"/>
        </w:rPr>
        <w:br/>
        <w:t>The data includes: Feelings, Symptoms, Activities, Medications, and Nutrition.</w:t>
      </w:r>
      <w:r w:rsidRPr="00C27BD9">
        <w:rPr>
          <w:rFonts w:ascii="Aptos" w:hAnsi="Aptos"/>
        </w:rPr>
        <w:br/>
        <w:t>Your task is to upload the file to the system, select "Parkinson's State" as the mood field, and analyze the impact of Nutrition on the Parkinson's state.</w:t>
      </w:r>
      <w:r w:rsidRPr="00C27BD9">
        <w:rPr>
          <w:rFonts w:ascii="Aptos" w:hAnsi="Aptos"/>
        </w:rPr>
        <w:br/>
        <w:t>Finally, review the insights generated by the system.</w:t>
      </w:r>
    </w:p>
    <w:p w14:paraId="44F2A991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2C6008F4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7B4433FB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028B1EFF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  <w:r w:rsidRPr="00C27BD9">
        <w:rPr>
          <w:rFonts w:ascii="Aptos" w:eastAsiaTheme="majorEastAsia" w:hAnsi="Aptos" w:cstheme="majorBidi"/>
          <w:b/>
          <w:bCs/>
          <w:sz w:val="26"/>
          <w:szCs w:val="26"/>
        </w:rPr>
        <w:lastRenderedPageBreak/>
        <w:t>Post-Task Feedback</w:t>
      </w:r>
    </w:p>
    <w:p w14:paraId="2E30C506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Time to complete the task: </w:t>
      </w:r>
      <w:r w:rsidR="00E108AA" w:rsidRPr="00C27BD9">
        <w:rPr>
          <w:rFonts w:ascii="Aptos" w:hAnsi="Aptos"/>
          <w:u w:val="single"/>
        </w:rPr>
        <w:t>3.5</w:t>
      </w:r>
      <w:r w:rsidRPr="00C27BD9">
        <w:rPr>
          <w:rFonts w:ascii="Aptos" w:hAnsi="Aptos"/>
        </w:rPr>
        <w:t xml:space="preserve"> minutes</w:t>
      </w:r>
    </w:p>
    <w:p w14:paraId="20034D5A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Were you able to complete the task?   </w:t>
      </w:r>
    </w:p>
    <w:p w14:paraId="39BB3BD4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5EF30E74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2D7E5B33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If not, what was difficult? ____________________</w:t>
      </w:r>
      <w:r w:rsidRPr="00C27BD9">
        <w:rPr>
          <w:rFonts w:ascii="Aptos" w:hAnsi="Aptos"/>
          <w:rtl/>
        </w:rPr>
        <w:t>__________________</w:t>
      </w:r>
      <w:r w:rsidRPr="00C27BD9">
        <w:rPr>
          <w:rFonts w:ascii="Aptos" w:hAnsi="Aptos"/>
        </w:rPr>
        <w:t>________</w:t>
      </w:r>
    </w:p>
    <w:p w14:paraId="637D6BF2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Did you have any questions during use?   </w:t>
      </w:r>
    </w:p>
    <w:p w14:paraId="5DA31A80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553C7671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0B98B401" w14:textId="77777777" w:rsidR="00686837" w:rsidRPr="00C27BD9" w:rsidRDefault="00686837" w:rsidP="00686837">
      <w:pPr>
        <w:bidi w:val="0"/>
        <w:rPr>
          <w:rFonts w:ascii="Aptos" w:hAnsi="Aptos"/>
          <w:rtl/>
        </w:rPr>
      </w:pPr>
      <w:r w:rsidRPr="00C27BD9">
        <w:rPr>
          <w:rFonts w:ascii="Aptos" w:hAnsi="Aptos"/>
        </w:rPr>
        <w:t xml:space="preserve">If yes, please specify: </w:t>
      </w:r>
      <w:r w:rsidR="00E108AA" w:rsidRPr="00C27BD9">
        <w:rPr>
          <w:rFonts w:ascii="Aptos" w:hAnsi="Aptos" w:cs="Arial"/>
          <w:u w:val="single"/>
          <w:rtl/>
        </w:rPr>
        <w:t>האם יש שלב מסוים שבו העיבוד דורש יותר זמן? סתם מתוך סקרנות</w:t>
      </w:r>
      <w:r w:rsidR="00E108AA" w:rsidRPr="00C27BD9">
        <w:rPr>
          <w:rFonts w:ascii="Aptos" w:hAnsi="Aptos"/>
          <w:u w:val="single"/>
          <w:rtl/>
        </w:rPr>
        <w:t>.</w:t>
      </w:r>
    </w:p>
    <w:p w14:paraId="7C3E53DD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What insights did you understand from the identified behavior patterns?</w:t>
      </w:r>
    </w:p>
    <w:p w14:paraId="7E244CC1" w14:textId="3C4BD334" w:rsidR="00686837" w:rsidRPr="00C27BD9" w:rsidRDefault="00E108AA" w:rsidP="00686837">
      <w:pPr>
        <w:bidi w:val="0"/>
        <w:rPr>
          <w:rFonts w:ascii="Aptos" w:eastAsiaTheme="majorEastAsia" w:hAnsi="Aptos" w:cstheme="majorBidi"/>
          <w:b/>
          <w:bCs/>
          <w:kern w:val="0"/>
          <w:sz w:val="26"/>
          <w:szCs w:val="26"/>
          <w:lang w:bidi="ar-SA"/>
          <w14:ligatures w14:val="none"/>
        </w:rPr>
      </w:pPr>
      <w:r w:rsidRPr="00C27BD9">
        <w:rPr>
          <w:rFonts w:ascii="Aptos" w:hAnsi="Aptos" w:cs="Arial"/>
          <w:u w:val="single"/>
          <w:rtl/>
        </w:rPr>
        <w:t xml:space="preserve">התפריט </w:t>
      </w:r>
      <w:r w:rsidR="00C22531">
        <w:rPr>
          <w:rFonts w:ascii="Aptos" w:hAnsi="Aptos" w:cs="Arial" w:hint="cs"/>
          <w:u w:val="single"/>
          <w:rtl/>
        </w:rPr>
        <w:t>של חולה</w:t>
      </w:r>
      <w:r w:rsidRPr="00C27BD9">
        <w:rPr>
          <w:rFonts w:ascii="Aptos" w:hAnsi="Aptos" w:cs="Arial"/>
          <w:u w:val="single"/>
          <w:rtl/>
        </w:rPr>
        <w:t xml:space="preserve"> צריך כנראה לכלול יותר טופו ופחות קפה</w:t>
      </w:r>
      <w:r w:rsidRPr="00C27BD9">
        <w:rPr>
          <w:rFonts w:ascii="Aptos" w:hAnsi="Aptos"/>
          <w:u w:val="single"/>
          <w:rtl/>
        </w:rPr>
        <w:t>.</w:t>
      </w:r>
      <w:r w:rsidR="00686837" w:rsidRPr="00C27BD9">
        <w:rPr>
          <w:rFonts w:ascii="Aptos" w:eastAsiaTheme="majorEastAsia" w:hAnsi="Aptos" w:cstheme="majorBidi"/>
          <w:b/>
          <w:bCs/>
          <w:kern w:val="0"/>
          <w:sz w:val="26"/>
          <w:szCs w:val="26"/>
          <w:lang w:bidi="ar-SA"/>
          <w14:ligatures w14:val="none"/>
        </w:rPr>
        <w:br w:type="page"/>
      </w:r>
    </w:p>
    <w:p w14:paraId="51A17189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lastRenderedPageBreak/>
        <w:t>System Usability Scale (SUS)</w:t>
      </w:r>
    </w:p>
    <w:p w14:paraId="398D847D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Section 1: System Evaluation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686837" w:rsidRPr="00C27BD9" w14:paraId="6DD03E7C" w14:textId="77777777" w:rsidTr="00646F26">
        <w:tc>
          <w:tcPr>
            <w:tcW w:w="8638" w:type="dxa"/>
          </w:tcPr>
          <w:p w14:paraId="05208296" w14:textId="77777777" w:rsidR="00686837" w:rsidRPr="00C27BD9" w:rsidRDefault="00686837" w:rsidP="00646F26">
            <w:pPr>
              <w:bidi w:val="0"/>
              <w:rPr>
                <w:rFonts w:ascii="Aptos" w:hAnsi="Aptos"/>
                <w:rtl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63"/>
              <w:gridCol w:w="1256"/>
              <w:gridCol w:w="1060"/>
              <w:gridCol w:w="1060"/>
              <w:gridCol w:w="1069"/>
              <w:gridCol w:w="1172"/>
            </w:tblGrid>
            <w:tr w:rsidR="00686837" w:rsidRPr="00C27BD9" w14:paraId="17831181" w14:textId="77777777" w:rsidTr="00646F26">
              <w:tc>
                <w:tcPr>
                  <w:tcW w:w="2547" w:type="dxa"/>
                </w:tcPr>
                <w:p w14:paraId="4B3E596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31F9BFD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Agree</w:t>
                  </w:r>
                </w:p>
              </w:tc>
              <w:tc>
                <w:tcPr>
                  <w:tcW w:w="1134" w:type="dxa"/>
                </w:tcPr>
                <w:p w14:paraId="554207C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1323C1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5F38C29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1F8DA1C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Disagree</w:t>
                  </w:r>
                </w:p>
              </w:tc>
            </w:tr>
            <w:tr w:rsidR="00686837" w:rsidRPr="00C27BD9" w14:paraId="413A9010" w14:textId="77777777" w:rsidTr="00646F26">
              <w:tc>
                <w:tcPr>
                  <w:tcW w:w="2547" w:type="dxa"/>
                </w:tcPr>
                <w:p w14:paraId="1A4331A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1ED5429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7669648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4442E45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3</w:t>
                  </w:r>
                </w:p>
              </w:tc>
              <w:tc>
                <w:tcPr>
                  <w:tcW w:w="1144" w:type="dxa"/>
                </w:tcPr>
                <w:p w14:paraId="553FA2B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4</w:t>
                  </w:r>
                </w:p>
              </w:tc>
              <w:tc>
                <w:tcPr>
                  <w:tcW w:w="1177" w:type="dxa"/>
                </w:tcPr>
                <w:p w14:paraId="05524C0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5</w:t>
                  </w:r>
                </w:p>
              </w:tc>
            </w:tr>
            <w:tr w:rsidR="00686837" w:rsidRPr="00C27BD9" w14:paraId="1B354748" w14:textId="77777777" w:rsidTr="00646F26">
              <w:tc>
                <w:tcPr>
                  <w:tcW w:w="2547" w:type="dxa"/>
                </w:tcPr>
                <w:p w14:paraId="7EB59D8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I would like to use the system frequently.</w:t>
                  </w:r>
                </w:p>
              </w:tc>
              <w:tc>
                <w:tcPr>
                  <w:tcW w:w="1276" w:type="dxa"/>
                </w:tcPr>
                <w:p w14:paraId="1868936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EEC27D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4C1573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483CD45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60AB003E" w14:textId="77777777" w:rsidR="00686837" w:rsidRPr="00C27BD9" w:rsidRDefault="00C61DDA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6837" w:rsidRPr="00C27BD9" w14:paraId="318DA234" w14:textId="77777777" w:rsidTr="00646F26">
              <w:tc>
                <w:tcPr>
                  <w:tcW w:w="2547" w:type="dxa"/>
                </w:tcPr>
                <w:p w14:paraId="65FC593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unnecessarily complex.</w:t>
                  </w:r>
                </w:p>
              </w:tc>
              <w:tc>
                <w:tcPr>
                  <w:tcW w:w="1276" w:type="dxa"/>
                </w:tcPr>
                <w:p w14:paraId="1CF683F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83097E8" w14:textId="77777777" w:rsidR="00686837" w:rsidRPr="00C27BD9" w:rsidRDefault="00C61DDA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3B40739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329EB58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0DA5ED4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1BA08AF8" w14:textId="77777777" w:rsidTr="00646F26">
              <w:tc>
                <w:tcPr>
                  <w:tcW w:w="2547" w:type="dxa"/>
                </w:tcPr>
                <w:p w14:paraId="219468B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 system is easy to use.</w:t>
                  </w:r>
                </w:p>
              </w:tc>
              <w:tc>
                <w:tcPr>
                  <w:tcW w:w="1276" w:type="dxa"/>
                </w:tcPr>
                <w:p w14:paraId="558183A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4A380D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F92B1A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69B5ABE1" w14:textId="77777777" w:rsidR="00686837" w:rsidRPr="00C27BD9" w:rsidRDefault="00C61DDA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77" w:type="dxa"/>
                </w:tcPr>
                <w:p w14:paraId="798FC5B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5170833A" w14:textId="77777777" w:rsidTr="00646F26">
              <w:tc>
                <w:tcPr>
                  <w:tcW w:w="2547" w:type="dxa"/>
                </w:tcPr>
                <w:p w14:paraId="79001A3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the support of a technical person to use the system.</w:t>
                  </w:r>
                </w:p>
              </w:tc>
              <w:tc>
                <w:tcPr>
                  <w:tcW w:w="1276" w:type="dxa"/>
                </w:tcPr>
                <w:p w14:paraId="13FBA7AD" w14:textId="77777777" w:rsidR="00686837" w:rsidRPr="00C27BD9" w:rsidRDefault="00C61DDA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385C41B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652916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68A0060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5E14724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3CA106BD" w14:textId="77777777" w:rsidTr="00646F26">
              <w:tc>
                <w:tcPr>
                  <w:tcW w:w="2547" w:type="dxa"/>
                </w:tcPr>
                <w:p w14:paraId="646730D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that the various functions in the system are well integrated.</w:t>
                  </w:r>
                </w:p>
              </w:tc>
              <w:tc>
                <w:tcPr>
                  <w:tcW w:w="1276" w:type="dxa"/>
                </w:tcPr>
                <w:p w14:paraId="65C8BF9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16A820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E0C458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47D3275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0A997819" w14:textId="77777777" w:rsidR="00686837" w:rsidRPr="00C27BD9" w:rsidRDefault="00C61DDA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6837" w:rsidRPr="00C27BD9" w14:paraId="3FC8B90F" w14:textId="77777777" w:rsidTr="00646F26">
              <w:tc>
                <w:tcPr>
                  <w:tcW w:w="2547" w:type="dxa"/>
                </w:tcPr>
                <w:p w14:paraId="088C483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there is too much inconsistency in the system.</w:t>
                  </w:r>
                </w:p>
              </w:tc>
              <w:tc>
                <w:tcPr>
                  <w:tcW w:w="1276" w:type="dxa"/>
                </w:tcPr>
                <w:p w14:paraId="08BB51B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53B2E0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A628EA1" w14:textId="77777777" w:rsidR="00686837" w:rsidRPr="00C27BD9" w:rsidRDefault="00C61DDA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44" w:type="dxa"/>
                </w:tcPr>
                <w:p w14:paraId="52066B2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5B49F85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5462E209" w14:textId="77777777" w:rsidTr="00646F26">
              <w:tc>
                <w:tcPr>
                  <w:tcW w:w="2547" w:type="dxa"/>
                </w:tcPr>
                <w:p w14:paraId="127048A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most people would easily learn how to use the system.</w:t>
                  </w:r>
                </w:p>
              </w:tc>
              <w:tc>
                <w:tcPr>
                  <w:tcW w:w="1276" w:type="dxa"/>
                </w:tcPr>
                <w:p w14:paraId="78A0A84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663A12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72B13FC" w14:textId="77777777" w:rsidR="00686837" w:rsidRPr="00C27BD9" w:rsidRDefault="00C61DDA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44" w:type="dxa"/>
                </w:tcPr>
                <w:p w14:paraId="4AAAA62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0FB6017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20FC9ACE" w14:textId="77777777" w:rsidTr="00646F26">
              <w:tc>
                <w:tcPr>
                  <w:tcW w:w="2547" w:type="dxa"/>
                </w:tcPr>
                <w:p w14:paraId="708648C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cumbersome to use.</w:t>
                  </w:r>
                </w:p>
              </w:tc>
              <w:tc>
                <w:tcPr>
                  <w:tcW w:w="1276" w:type="dxa"/>
                </w:tcPr>
                <w:p w14:paraId="6AA2445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E24C63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3D47164" w14:textId="77777777" w:rsidR="00686837" w:rsidRPr="00C27BD9" w:rsidRDefault="00C61DDA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44" w:type="dxa"/>
                </w:tcPr>
                <w:p w14:paraId="580EBB4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48347F1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3598DBC1" w14:textId="77777777" w:rsidTr="00646F26">
              <w:tc>
                <w:tcPr>
                  <w:tcW w:w="2547" w:type="dxa"/>
                </w:tcPr>
                <w:p w14:paraId="15CB979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feel very confident using the system.</w:t>
                  </w:r>
                </w:p>
              </w:tc>
              <w:tc>
                <w:tcPr>
                  <w:tcW w:w="1276" w:type="dxa"/>
                </w:tcPr>
                <w:p w14:paraId="3E82817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FAECD9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011D54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272FB9D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6CF95E05" w14:textId="77777777" w:rsidR="00686837" w:rsidRPr="00C27BD9" w:rsidRDefault="00C61DDA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6837" w:rsidRPr="00C27BD9" w14:paraId="0C08DCDE" w14:textId="77777777" w:rsidTr="00646F26">
              <w:tc>
                <w:tcPr>
                  <w:tcW w:w="2547" w:type="dxa"/>
                </w:tcPr>
                <w:p w14:paraId="4433515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to learn a lot of things before I can get going with the system.</w:t>
                  </w:r>
                </w:p>
              </w:tc>
              <w:tc>
                <w:tcPr>
                  <w:tcW w:w="1276" w:type="dxa"/>
                </w:tcPr>
                <w:p w14:paraId="7FC4EC84" w14:textId="77777777" w:rsidR="00686837" w:rsidRPr="00C27BD9" w:rsidRDefault="00C61DDA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40B289B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C597AB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2FC5541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4036A94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</w:tbl>
          <w:p w14:paraId="4B0DDC7B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</w:tr>
      <w:tr w:rsidR="00686837" w:rsidRPr="00C27BD9" w14:paraId="5DA3BB9E" w14:textId="77777777" w:rsidTr="00646F26">
        <w:tc>
          <w:tcPr>
            <w:tcW w:w="8638" w:type="dxa"/>
          </w:tcPr>
          <w:p w14:paraId="68FA1926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</w:tr>
    </w:tbl>
    <w:p w14:paraId="6D617D0E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</w:p>
    <w:p w14:paraId="50076810" w14:textId="6C7675BD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</w:rPr>
      </w:pPr>
    </w:p>
    <w:p w14:paraId="47300FE5" w14:textId="77777777" w:rsidR="00686837" w:rsidRPr="00C27BD9" w:rsidRDefault="00686837" w:rsidP="00686837">
      <w:pPr>
        <w:pStyle w:val="2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Section 2: Understanding of Identified Behavior Patterns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5"/>
        <w:gridCol w:w="1268"/>
        <w:gridCol w:w="1106"/>
        <w:gridCol w:w="1106"/>
        <w:gridCol w:w="1116"/>
        <w:gridCol w:w="1175"/>
      </w:tblGrid>
      <w:tr w:rsidR="00686837" w:rsidRPr="00C27BD9" w14:paraId="5679A4A5" w14:textId="77777777" w:rsidTr="00646F26">
        <w:tc>
          <w:tcPr>
            <w:tcW w:w="2547" w:type="dxa"/>
          </w:tcPr>
          <w:p w14:paraId="19DE951E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0B0B59F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Agree</w:t>
            </w:r>
          </w:p>
        </w:tc>
        <w:tc>
          <w:tcPr>
            <w:tcW w:w="1134" w:type="dxa"/>
          </w:tcPr>
          <w:p w14:paraId="4D87502A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5B1B49A0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40E46E52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1669088C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Disagree</w:t>
            </w:r>
          </w:p>
        </w:tc>
      </w:tr>
      <w:tr w:rsidR="00686837" w:rsidRPr="00C27BD9" w14:paraId="458CE48E" w14:textId="77777777" w:rsidTr="00646F26">
        <w:tc>
          <w:tcPr>
            <w:tcW w:w="2547" w:type="dxa"/>
          </w:tcPr>
          <w:p w14:paraId="13AE3A3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1DFC1584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1</w:t>
            </w:r>
          </w:p>
        </w:tc>
        <w:tc>
          <w:tcPr>
            <w:tcW w:w="1134" w:type="dxa"/>
          </w:tcPr>
          <w:p w14:paraId="6AD23202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2</w:t>
            </w:r>
          </w:p>
        </w:tc>
        <w:tc>
          <w:tcPr>
            <w:tcW w:w="1134" w:type="dxa"/>
          </w:tcPr>
          <w:p w14:paraId="1CD55464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3</w:t>
            </w:r>
          </w:p>
        </w:tc>
        <w:tc>
          <w:tcPr>
            <w:tcW w:w="1144" w:type="dxa"/>
          </w:tcPr>
          <w:p w14:paraId="3F1335E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4</w:t>
            </w:r>
          </w:p>
        </w:tc>
        <w:tc>
          <w:tcPr>
            <w:tcW w:w="1177" w:type="dxa"/>
          </w:tcPr>
          <w:p w14:paraId="5F07B3E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5</w:t>
            </w:r>
          </w:p>
        </w:tc>
      </w:tr>
      <w:tr w:rsidR="00686837" w:rsidRPr="00C27BD9" w14:paraId="3FA54D93" w14:textId="77777777" w:rsidTr="00646F26">
        <w:tc>
          <w:tcPr>
            <w:tcW w:w="2547" w:type="dxa"/>
          </w:tcPr>
          <w:p w14:paraId="4928F44D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think that the identified behavior patterns are helpful and informative.</w:t>
            </w:r>
          </w:p>
        </w:tc>
        <w:tc>
          <w:tcPr>
            <w:tcW w:w="1276" w:type="dxa"/>
          </w:tcPr>
          <w:p w14:paraId="43310A36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4B61841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77157BAF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0E36E92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6B9B4B51" w14:textId="77777777" w:rsidR="00686837" w:rsidRPr="00C27BD9" w:rsidRDefault="00C61DDA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686837" w:rsidRPr="00C27BD9" w14:paraId="4765A488" w14:textId="77777777" w:rsidTr="00646F26">
        <w:tc>
          <w:tcPr>
            <w:tcW w:w="2547" w:type="dxa"/>
          </w:tcPr>
          <w:p w14:paraId="439DD0A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The identified behavior patterns are clear and understandable.</w:t>
            </w:r>
          </w:p>
        </w:tc>
        <w:tc>
          <w:tcPr>
            <w:tcW w:w="1276" w:type="dxa"/>
          </w:tcPr>
          <w:p w14:paraId="185A5EC0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5DF1BB8C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1DB4D4DC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3D56BE16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43C71461" w14:textId="77777777" w:rsidR="00686837" w:rsidRPr="00C27BD9" w:rsidRDefault="00C61DDA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686837" w:rsidRPr="00C27BD9" w14:paraId="59C116A9" w14:textId="77777777" w:rsidTr="00646F26">
        <w:tc>
          <w:tcPr>
            <w:tcW w:w="2547" w:type="dxa"/>
          </w:tcPr>
          <w:p w14:paraId="2165C056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often feel frustrated when trying to understand the behavior patterns.</w:t>
            </w:r>
          </w:p>
        </w:tc>
        <w:tc>
          <w:tcPr>
            <w:tcW w:w="1276" w:type="dxa"/>
          </w:tcPr>
          <w:p w14:paraId="57906F4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5B0A7818" w14:textId="77777777" w:rsidR="00686837" w:rsidRPr="00C27BD9" w:rsidRDefault="00C61DDA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34" w:type="dxa"/>
          </w:tcPr>
          <w:p w14:paraId="3BAE277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232D6FB4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212313F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00EC64A5" w14:textId="77777777" w:rsidTr="00646F26">
        <w:tc>
          <w:tcPr>
            <w:tcW w:w="2547" w:type="dxa"/>
          </w:tcPr>
          <w:p w14:paraId="5F8F32E0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Understanding the identified behavior patterns requires considerable mental effort</w:t>
            </w:r>
          </w:p>
        </w:tc>
        <w:tc>
          <w:tcPr>
            <w:tcW w:w="1276" w:type="dxa"/>
          </w:tcPr>
          <w:p w14:paraId="139FA14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6DFAFBD4" w14:textId="77777777" w:rsidR="00686837" w:rsidRPr="00C27BD9" w:rsidRDefault="00C61DDA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34" w:type="dxa"/>
          </w:tcPr>
          <w:p w14:paraId="509BE874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08318E7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703373BF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7211AC30" w14:textId="77777777" w:rsidTr="00646F26">
        <w:tc>
          <w:tcPr>
            <w:tcW w:w="2547" w:type="dxa"/>
          </w:tcPr>
          <w:p w14:paraId="07DDC3F8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I think that the behavior pattern identification is effective in helping me understand the data</w:t>
            </w:r>
          </w:p>
        </w:tc>
        <w:tc>
          <w:tcPr>
            <w:tcW w:w="1276" w:type="dxa"/>
          </w:tcPr>
          <w:p w14:paraId="61B3B325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45EC84A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1DAA7DC6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30A7CCC1" w14:textId="77777777" w:rsidR="00686837" w:rsidRPr="00C27BD9" w:rsidRDefault="00C61DDA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77" w:type="dxa"/>
          </w:tcPr>
          <w:p w14:paraId="3066C7F4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5219C8D8" w14:textId="77777777" w:rsidTr="00646F26">
        <w:tc>
          <w:tcPr>
            <w:tcW w:w="2547" w:type="dxa"/>
          </w:tcPr>
          <w:p w14:paraId="2B079165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imagine that most people would easily understand the identified behavior patterns.</w:t>
            </w:r>
          </w:p>
        </w:tc>
        <w:tc>
          <w:tcPr>
            <w:tcW w:w="1276" w:type="dxa"/>
          </w:tcPr>
          <w:p w14:paraId="5C618F2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5BDC59A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7C52772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02B183E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6F1D4CD7" w14:textId="77777777" w:rsidR="00686837" w:rsidRPr="00C27BD9" w:rsidRDefault="00C61DDA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686837" w:rsidRPr="00C27BD9" w14:paraId="50333CF2" w14:textId="77777777" w:rsidTr="00646F26">
        <w:tc>
          <w:tcPr>
            <w:tcW w:w="25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9"/>
            </w:tblGrid>
            <w:tr w:rsidR="00686837" w:rsidRPr="00C27BD9" w14:paraId="6B2BA0CC" w14:textId="77777777" w:rsidTr="00646F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3AF73C" w14:textId="77777777" w:rsidR="00686837" w:rsidRPr="00C27BD9" w:rsidRDefault="00686837" w:rsidP="00646F26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  <w:r w:rsidRPr="00C27BD9"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  <w:t>The color system (green = positive, red = negative, black = neutral) helped me understand the effects of different behaviors.</w:t>
                  </w:r>
                </w:p>
              </w:tc>
            </w:tr>
          </w:tbl>
          <w:p w14:paraId="03C49073" w14:textId="77777777" w:rsidR="00686837" w:rsidRPr="00C27BD9" w:rsidRDefault="00686837" w:rsidP="00646F26">
            <w:pPr>
              <w:bidi w:val="0"/>
              <w:rPr>
                <w:rFonts w:ascii="Aptos" w:hAnsi="Aptos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6837" w:rsidRPr="00C27BD9" w14:paraId="684986FA" w14:textId="77777777" w:rsidTr="00646F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E63344" w14:textId="77777777" w:rsidR="00686837" w:rsidRPr="00C27BD9" w:rsidRDefault="00686837" w:rsidP="00646F26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</w:p>
              </w:tc>
            </w:tr>
          </w:tbl>
          <w:p w14:paraId="67CC0567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276" w:type="dxa"/>
          </w:tcPr>
          <w:p w14:paraId="18F81F6E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01DA7EBB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363C6F27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44" w:type="dxa"/>
          </w:tcPr>
          <w:p w14:paraId="4780ECE2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77" w:type="dxa"/>
          </w:tcPr>
          <w:p w14:paraId="380C700C" w14:textId="77777777" w:rsidR="00686837" w:rsidRPr="00C27BD9" w:rsidRDefault="00C61DDA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</w:tbl>
    <w:p w14:paraId="58B5FFC8" w14:textId="77777777" w:rsidR="00686837" w:rsidRPr="00C27BD9" w:rsidRDefault="00686837" w:rsidP="00686837">
      <w:pPr>
        <w:bidi w:val="0"/>
        <w:jc w:val="both"/>
        <w:rPr>
          <w:rFonts w:ascii="Aptos" w:hAnsi="Aptos"/>
          <w:b/>
          <w:bCs/>
          <w:sz w:val="32"/>
          <w:szCs w:val="32"/>
        </w:rPr>
      </w:pPr>
    </w:p>
    <w:p w14:paraId="59227CC3" w14:textId="77777777" w:rsidR="00686837" w:rsidRPr="00C27BD9" w:rsidRDefault="00686837">
      <w:pPr>
        <w:rPr>
          <w:rFonts w:ascii="Aptos" w:hAnsi="Aptos"/>
          <w:rtl/>
        </w:rPr>
      </w:pPr>
    </w:p>
    <w:p w14:paraId="1B192E44" w14:textId="77777777" w:rsidR="00686837" w:rsidRPr="00C27BD9" w:rsidRDefault="00686837">
      <w:pPr>
        <w:rPr>
          <w:rFonts w:ascii="Aptos" w:hAnsi="Aptos"/>
          <w:rtl/>
        </w:rPr>
      </w:pPr>
    </w:p>
    <w:p w14:paraId="3010AFFC" w14:textId="77777777" w:rsidR="00686837" w:rsidRPr="00C27BD9" w:rsidRDefault="00686837" w:rsidP="00686837">
      <w:pPr>
        <w:pStyle w:val="1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System Usability Scale (SUS) – Parkinson's Pattern Identifying</w:t>
      </w:r>
    </w:p>
    <w:p w14:paraId="0B3C22C1" w14:textId="77777777" w:rsidR="00686837" w:rsidRPr="00C27BD9" w:rsidDel="00EB38ED" w:rsidRDefault="00686837" w:rsidP="00686837">
      <w:pPr>
        <w:bidi w:val="0"/>
        <w:rPr>
          <w:del w:id="20" w:author="אביטל שולנר" w:date="2025-06-23T20:34:00Z"/>
          <w:rFonts w:ascii="Aptos" w:hAnsi="Aptos"/>
        </w:rPr>
      </w:pPr>
    </w:p>
    <w:p w14:paraId="1D0DEF2D" w14:textId="77777777" w:rsidR="00686837" w:rsidRPr="00C27BD9" w:rsidRDefault="00686837" w:rsidP="00686837">
      <w:pPr>
        <w:bidi w:val="0"/>
        <w:rPr>
          <w:rFonts w:ascii="Aptos" w:hAnsi="Aptos"/>
          <w:b/>
          <w:bCs/>
        </w:rPr>
      </w:pPr>
      <w:r w:rsidRPr="00C27BD9">
        <w:rPr>
          <w:rFonts w:ascii="Aptos" w:hAnsi="Aptos"/>
          <w:b/>
          <w:bCs/>
        </w:rPr>
        <w:t>Participant’s Information:</w:t>
      </w:r>
    </w:p>
    <w:p w14:paraId="3A9D5981" w14:textId="77777777" w:rsidR="00686837" w:rsidRPr="00C27BD9" w:rsidRDefault="00686837" w:rsidP="00686837">
      <w:pPr>
        <w:bidi w:val="0"/>
        <w:rPr>
          <w:rFonts w:ascii="Aptos" w:hAnsi="Aptos"/>
          <w:u w:val="single"/>
          <w:rtl/>
        </w:rPr>
      </w:pPr>
      <w:r w:rsidRPr="00C27BD9">
        <w:rPr>
          <w:rFonts w:ascii="Aptos" w:hAnsi="Aptos"/>
        </w:rPr>
        <w:t xml:space="preserve">Name (optional): </w:t>
      </w:r>
      <w:r w:rsidR="00EC75C6" w:rsidRPr="00C27BD9">
        <w:rPr>
          <w:rFonts w:ascii="Aptos" w:hAnsi="Aptos"/>
          <w:u w:val="single"/>
          <w:rtl/>
        </w:rPr>
        <w:t>עדן</w:t>
      </w:r>
    </w:p>
    <w:p w14:paraId="417F80A1" w14:textId="77777777" w:rsidR="00686837" w:rsidRPr="00C27BD9" w:rsidRDefault="00686837" w:rsidP="00686837">
      <w:pPr>
        <w:bidi w:val="0"/>
        <w:rPr>
          <w:rFonts w:ascii="Aptos" w:hAnsi="Aptos"/>
          <w:u w:val="single"/>
        </w:rPr>
      </w:pPr>
      <w:r w:rsidRPr="00C27BD9">
        <w:rPr>
          <w:rFonts w:ascii="Aptos" w:hAnsi="Aptos"/>
        </w:rPr>
        <w:t xml:space="preserve">Age: </w:t>
      </w:r>
      <w:r w:rsidR="00EC75C6" w:rsidRPr="00C27BD9">
        <w:rPr>
          <w:rFonts w:ascii="Aptos" w:hAnsi="Aptos"/>
          <w:u w:val="single"/>
        </w:rPr>
        <w:t>29</w:t>
      </w:r>
    </w:p>
    <w:p w14:paraId="5376875D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Gender:  </w:t>
      </w:r>
    </w:p>
    <w:p w14:paraId="0533E3B0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Male</w:t>
      </w:r>
    </w:p>
    <w:p w14:paraId="32B295CE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Female</w:t>
      </w:r>
      <w:r w:rsidRPr="00C27BD9">
        <w:rPr>
          <w:rFonts w:ascii="Aptos" w:hAnsi="Aptos"/>
        </w:rPr>
        <w:t xml:space="preserve">    </w:t>
      </w:r>
    </w:p>
    <w:p w14:paraId="0829C287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Other </w:t>
      </w:r>
    </w:p>
    <w:p w14:paraId="45185B7B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Technology proficiency (please select one):</w:t>
      </w:r>
    </w:p>
    <w:p w14:paraId="527A5E7D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Basic (uses the internet occasionally)</w:t>
      </w:r>
    </w:p>
    <w:p w14:paraId="3B87D553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Intermediate (regular user of online tools)</w:t>
      </w:r>
    </w:p>
    <w:p w14:paraId="650FAAEA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Advanced (familiar with programming or data analysis)</w:t>
      </w:r>
    </w:p>
    <w:p w14:paraId="251CC414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Have you used a data analysis tool before?  </w:t>
      </w:r>
    </w:p>
    <w:p w14:paraId="5B9AEA69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611FB25B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180A42B3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Test Scenario</w:t>
      </w:r>
    </w:p>
    <w:p w14:paraId="5CAD873F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You receive a JSON file containing daily data recorded by a person with Parkinson's disease.</w:t>
      </w:r>
      <w:r w:rsidRPr="00C27BD9">
        <w:rPr>
          <w:rFonts w:ascii="Aptos" w:hAnsi="Aptos"/>
        </w:rPr>
        <w:br/>
        <w:t>The data includes: Feelings, Symptoms, Activities, Medications, and Nutrition.</w:t>
      </w:r>
      <w:r w:rsidRPr="00C27BD9">
        <w:rPr>
          <w:rFonts w:ascii="Aptos" w:hAnsi="Aptos"/>
        </w:rPr>
        <w:br/>
        <w:t>Your task is to upload the file to the system, select "Parkinson's State" as the mood field, and analyze the impact of Nutrition on the Parkinson's state.</w:t>
      </w:r>
      <w:r w:rsidRPr="00C27BD9">
        <w:rPr>
          <w:rFonts w:ascii="Aptos" w:hAnsi="Aptos"/>
        </w:rPr>
        <w:br/>
        <w:t>Finally, review the insights generated by the system.</w:t>
      </w:r>
    </w:p>
    <w:p w14:paraId="082A5AE6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5BEDE951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511CB85E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55D9D639" w14:textId="7777777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  <w:r w:rsidRPr="00C27BD9">
        <w:rPr>
          <w:rFonts w:ascii="Aptos" w:eastAsiaTheme="majorEastAsia" w:hAnsi="Aptos" w:cstheme="majorBidi"/>
          <w:b/>
          <w:bCs/>
          <w:sz w:val="26"/>
          <w:szCs w:val="26"/>
        </w:rPr>
        <w:lastRenderedPageBreak/>
        <w:t>Post-Task Feedback</w:t>
      </w:r>
    </w:p>
    <w:p w14:paraId="20FC2E03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Time to complete the task: </w:t>
      </w:r>
      <w:r w:rsidR="00270C9D" w:rsidRPr="00C27BD9">
        <w:rPr>
          <w:rFonts w:ascii="Aptos" w:hAnsi="Aptos"/>
          <w:u w:val="single"/>
        </w:rPr>
        <w:t>4</w:t>
      </w:r>
      <w:r w:rsidRPr="00C27BD9">
        <w:rPr>
          <w:rFonts w:ascii="Aptos" w:hAnsi="Aptos"/>
        </w:rPr>
        <w:t xml:space="preserve"> minutes</w:t>
      </w:r>
    </w:p>
    <w:p w14:paraId="057DF2C0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Were you able to complete the task?   </w:t>
      </w:r>
    </w:p>
    <w:p w14:paraId="4BD65211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7817375B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2DB38E74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If not, what was difficult? ____________________</w:t>
      </w:r>
      <w:r w:rsidRPr="00C27BD9">
        <w:rPr>
          <w:rFonts w:ascii="Aptos" w:hAnsi="Aptos"/>
          <w:rtl/>
        </w:rPr>
        <w:t>__________________</w:t>
      </w:r>
      <w:r w:rsidRPr="00C27BD9">
        <w:rPr>
          <w:rFonts w:ascii="Aptos" w:hAnsi="Aptos"/>
        </w:rPr>
        <w:t>________</w:t>
      </w:r>
    </w:p>
    <w:p w14:paraId="5C6CBD4C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Did you have any questions during use?   </w:t>
      </w:r>
    </w:p>
    <w:p w14:paraId="52A6FF8C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6BA6901F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6FF3F589" w14:textId="77777777" w:rsidR="00686837" w:rsidRPr="00C27BD9" w:rsidRDefault="00686837" w:rsidP="00686837">
      <w:pPr>
        <w:bidi w:val="0"/>
        <w:rPr>
          <w:rFonts w:ascii="Aptos" w:hAnsi="Aptos"/>
          <w:rtl/>
        </w:rPr>
      </w:pPr>
      <w:r w:rsidRPr="00C27BD9">
        <w:rPr>
          <w:rFonts w:ascii="Aptos" w:hAnsi="Aptos"/>
        </w:rPr>
        <w:t>If yes, please specify:</w:t>
      </w:r>
      <w:r w:rsidR="00270C9D" w:rsidRPr="00C27BD9">
        <w:rPr>
          <w:rFonts w:ascii="Aptos" w:hAnsi="Aptos"/>
          <w:u w:val="single"/>
          <w:rtl/>
        </w:rPr>
        <w:t xml:space="preserve"> </w:t>
      </w:r>
      <w:r w:rsidR="00270C9D" w:rsidRPr="00C27BD9">
        <w:rPr>
          <w:rFonts w:ascii="Aptos" w:hAnsi="Aptos" w:cs="Arial"/>
          <w:u w:val="single"/>
          <w:rtl/>
        </w:rPr>
        <w:t xml:space="preserve">למה זה לוקח הרבה זמן אחרי הלחיצה על ניתוח? </w:t>
      </w:r>
    </w:p>
    <w:p w14:paraId="7D1F87C5" w14:textId="77777777" w:rsidR="00686837" w:rsidRPr="00C27BD9" w:rsidRDefault="00686837" w:rsidP="00686837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What insights did you understand from the identified behavior patterns?</w:t>
      </w:r>
    </w:p>
    <w:p w14:paraId="3DA88C46" w14:textId="77777777" w:rsidR="00686837" w:rsidRPr="00C27BD9" w:rsidRDefault="00270C9D" w:rsidP="00270C9D">
      <w:pPr>
        <w:rPr>
          <w:rFonts w:ascii="Aptos" w:hAnsi="Aptos"/>
          <w:u w:val="single"/>
          <w:rtl/>
        </w:rPr>
      </w:pPr>
      <w:r w:rsidRPr="00C27BD9">
        <w:rPr>
          <w:rFonts w:ascii="Aptos" w:hAnsi="Aptos" w:cs="Arial"/>
          <w:u w:val="single"/>
          <w:rtl/>
        </w:rPr>
        <w:t>הבנתי שאכילת חלבון בצורת מנות קלות כמו פיתה עם ממרח בוטנים עוזרת לשפר את מצב הפרקינסון</w:t>
      </w:r>
      <w:r w:rsidRPr="00C27BD9">
        <w:rPr>
          <w:rFonts w:ascii="Aptos" w:hAnsi="Aptos"/>
          <w:u w:val="single"/>
          <w:rtl/>
        </w:rPr>
        <w:t>.</w:t>
      </w:r>
    </w:p>
    <w:p w14:paraId="061A2F14" w14:textId="77777777" w:rsidR="00270C9D" w:rsidRPr="00C27BD9" w:rsidRDefault="00270C9D" w:rsidP="00270C9D">
      <w:pPr>
        <w:rPr>
          <w:rFonts w:ascii="Aptos" w:hAnsi="Aptos"/>
          <w:u w:val="single"/>
          <w:rtl/>
        </w:rPr>
      </w:pPr>
    </w:p>
    <w:p w14:paraId="358CB6FB" w14:textId="77777777" w:rsidR="00270C9D" w:rsidRPr="00C27BD9" w:rsidRDefault="00270C9D" w:rsidP="00270C9D">
      <w:pPr>
        <w:rPr>
          <w:rFonts w:ascii="Aptos" w:hAnsi="Aptos"/>
          <w:u w:val="single"/>
          <w:rtl/>
        </w:rPr>
      </w:pPr>
    </w:p>
    <w:p w14:paraId="7254952B" w14:textId="77777777" w:rsidR="00270C9D" w:rsidRPr="00C27BD9" w:rsidRDefault="00270C9D" w:rsidP="00270C9D">
      <w:pPr>
        <w:rPr>
          <w:rFonts w:ascii="Aptos" w:hAnsi="Aptos"/>
          <w:u w:val="single"/>
          <w:rtl/>
        </w:rPr>
      </w:pPr>
    </w:p>
    <w:p w14:paraId="31EB9898" w14:textId="77777777" w:rsidR="00270C9D" w:rsidRPr="00C27BD9" w:rsidRDefault="00270C9D" w:rsidP="00270C9D">
      <w:pPr>
        <w:rPr>
          <w:rFonts w:ascii="Aptos" w:hAnsi="Aptos"/>
          <w:u w:val="single"/>
          <w:rtl/>
        </w:rPr>
      </w:pPr>
    </w:p>
    <w:p w14:paraId="3649D05E" w14:textId="77777777" w:rsidR="00270C9D" w:rsidRPr="00C27BD9" w:rsidRDefault="00270C9D" w:rsidP="00270C9D">
      <w:pPr>
        <w:rPr>
          <w:rFonts w:ascii="Aptos" w:hAnsi="Aptos"/>
          <w:u w:val="single"/>
          <w:rtl/>
        </w:rPr>
      </w:pPr>
    </w:p>
    <w:p w14:paraId="48CB751F" w14:textId="77777777" w:rsidR="00270C9D" w:rsidRPr="00C27BD9" w:rsidRDefault="00270C9D" w:rsidP="00270C9D">
      <w:pPr>
        <w:rPr>
          <w:rFonts w:ascii="Aptos" w:hAnsi="Aptos"/>
          <w:u w:val="single"/>
          <w:rtl/>
        </w:rPr>
      </w:pPr>
    </w:p>
    <w:p w14:paraId="40591156" w14:textId="77777777" w:rsidR="00270C9D" w:rsidRPr="00C27BD9" w:rsidRDefault="00270C9D" w:rsidP="00270C9D">
      <w:pPr>
        <w:rPr>
          <w:rFonts w:ascii="Aptos" w:hAnsi="Aptos"/>
          <w:u w:val="single"/>
          <w:rtl/>
        </w:rPr>
      </w:pPr>
    </w:p>
    <w:p w14:paraId="33FAD960" w14:textId="77777777" w:rsidR="00270C9D" w:rsidRPr="00C27BD9" w:rsidRDefault="00270C9D" w:rsidP="00270C9D">
      <w:pPr>
        <w:rPr>
          <w:rFonts w:ascii="Aptos" w:hAnsi="Aptos"/>
          <w:u w:val="single"/>
          <w:rtl/>
        </w:rPr>
      </w:pPr>
    </w:p>
    <w:p w14:paraId="3971F624" w14:textId="77777777" w:rsidR="00270C9D" w:rsidRPr="00C27BD9" w:rsidRDefault="00270C9D" w:rsidP="00270C9D">
      <w:pPr>
        <w:rPr>
          <w:rFonts w:ascii="Aptos" w:hAnsi="Aptos"/>
          <w:u w:val="single"/>
          <w:rtl/>
        </w:rPr>
      </w:pPr>
    </w:p>
    <w:p w14:paraId="63FC9ABE" w14:textId="77777777" w:rsidR="00270C9D" w:rsidRPr="00C27BD9" w:rsidRDefault="00270C9D" w:rsidP="00270C9D">
      <w:pPr>
        <w:rPr>
          <w:rFonts w:ascii="Aptos" w:hAnsi="Aptos"/>
          <w:u w:val="single"/>
          <w:rtl/>
        </w:rPr>
      </w:pPr>
    </w:p>
    <w:p w14:paraId="6CC958CA" w14:textId="77777777" w:rsidR="00270C9D" w:rsidRPr="00C27BD9" w:rsidRDefault="00270C9D" w:rsidP="00270C9D">
      <w:pPr>
        <w:rPr>
          <w:rFonts w:ascii="Aptos" w:hAnsi="Aptos"/>
          <w:u w:val="single"/>
          <w:rtl/>
        </w:rPr>
      </w:pPr>
    </w:p>
    <w:p w14:paraId="0360418F" w14:textId="77777777" w:rsidR="00270C9D" w:rsidRPr="00C27BD9" w:rsidRDefault="00270C9D" w:rsidP="00270C9D">
      <w:pPr>
        <w:rPr>
          <w:rFonts w:ascii="Aptos" w:hAnsi="Aptos"/>
          <w:u w:val="single"/>
          <w:rtl/>
        </w:rPr>
      </w:pPr>
    </w:p>
    <w:p w14:paraId="1EBFCE50" w14:textId="77777777" w:rsidR="00270C9D" w:rsidRPr="00C27BD9" w:rsidRDefault="00270C9D" w:rsidP="00270C9D">
      <w:pPr>
        <w:rPr>
          <w:rFonts w:ascii="Aptos" w:hAnsi="Aptos"/>
          <w:u w:val="single"/>
          <w:rtl/>
        </w:rPr>
      </w:pPr>
    </w:p>
    <w:p w14:paraId="3F5A91DA" w14:textId="77777777" w:rsidR="00270C9D" w:rsidRPr="00C27BD9" w:rsidRDefault="00270C9D" w:rsidP="00270C9D">
      <w:pPr>
        <w:rPr>
          <w:rFonts w:ascii="Aptos" w:hAnsi="Aptos"/>
          <w:u w:val="single"/>
          <w:rtl/>
        </w:rPr>
      </w:pPr>
    </w:p>
    <w:p w14:paraId="109A3A48" w14:textId="77777777" w:rsidR="00270C9D" w:rsidRPr="00C27BD9" w:rsidRDefault="00270C9D" w:rsidP="00270C9D">
      <w:pPr>
        <w:rPr>
          <w:rFonts w:ascii="Aptos" w:hAnsi="Aptos"/>
          <w:u w:val="single"/>
          <w:rtl/>
        </w:rPr>
      </w:pPr>
    </w:p>
    <w:p w14:paraId="07BA86B8" w14:textId="77777777" w:rsidR="00270C9D" w:rsidRPr="00C27BD9" w:rsidRDefault="00270C9D" w:rsidP="00270C9D">
      <w:pPr>
        <w:rPr>
          <w:rFonts w:ascii="Aptos" w:hAnsi="Aptos"/>
          <w:u w:val="single"/>
          <w:rtl/>
        </w:rPr>
      </w:pPr>
    </w:p>
    <w:p w14:paraId="347CB415" w14:textId="77777777" w:rsidR="00270C9D" w:rsidRPr="00C27BD9" w:rsidRDefault="00270C9D" w:rsidP="00270C9D">
      <w:pPr>
        <w:rPr>
          <w:rFonts w:ascii="Aptos" w:hAnsi="Aptos"/>
          <w:u w:val="single"/>
          <w:rtl/>
        </w:rPr>
      </w:pPr>
    </w:p>
    <w:p w14:paraId="2F1551A3" w14:textId="77777777" w:rsidR="00270C9D" w:rsidRPr="00C27BD9" w:rsidRDefault="00270C9D" w:rsidP="00270C9D">
      <w:pPr>
        <w:rPr>
          <w:rFonts w:ascii="Aptos" w:hAnsi="Aptos"/>
          <w:u w:val="single"/>
        </w:rPr>
      </w:pPr>
    </w:p>
    <w:p w14:paraId="5FE9A30B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System Usability Scale (SUS)</w:t>
      </w:r>
    </w:p>
    <w:p w14:paraId="2120CC1E" w14:textId="77777777" w:rsidR="00686837" w:rsidRPr="00C27BD9" w:rsidRDefault="00686837" w:rsidP="00686837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Section 1: System Evaluation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686837" w:rsidRPr="00C27BD9" w14:paraId="3578FD0E" w14:textId="77777777" w:rsidTr="00646F26">
        <w:tc>
          <w:tcPr>
            <w:tcW w:w="8638" w:type="dxa"/>
          </w:tcPr>
          <w:p w14:paraId="02435CB1" w14:textId="77777777" w:rsidR="00686837" w:rsidRPr="00C27BD9" w:rsidRDefault="00686837" w:rsidP="00646F26">
            <w:pPr>
              <w:bidi w:val="0"/>
              <w:rPr>
                <w:rFonts w:ascii="Aptos" w:hAnsi="Aptos"/>
                <w:rtl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63"/>
              <w:gridCol w:w="1256"/>
              <w:gridCol w:w="1060"/>
              <w:gridCol w:w="1060"/>
              <w:gridCol w:w="1069"/>
              <w:gridCol w:w="1172"/>
            </w:tblGrid>
            <w:tr w:rsidR="00686837" w:rsidRPr="00C27BD9" w14:paraId="5C2C6D30" w14:textId="77777777" w:rsidTr="00646F26">
              <w:tc>
                <w:tcPr>
                  <w:tcW w:w="2547" w:type="dxa"/>
                </w:tcPr>
                <w:p w14:paraId="6D4791D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6DB2F75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Agree</w:t>
                  </w:r>
                </w:p>
              </w:tc>
              <w:tc>
                <w:tcPr>
                  <w:tcW w:w="1134" w:type="dxa"/>
                </w:tcPr>
                <w:p w14:paraId="05C8B14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F45F2C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3980353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0685F59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Disagree</w:t>
                  </w:r>
                </w:p>
              </w:tc>
            </w:tr>
            <w:tr w:rsidR="00686837" w:rsidRPr="00C27BD9" w14:paraId="0E9427F4" w14:textId="77777777" w:rsidTr="00646F26">
              <w:tc>
                <w:tcPr>
                  <w:tcW w:w="2547" w:type="dxa"/>
                </w:tcPr>
                <w:p w14:paraId="2F65AC8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6A983B3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6D25739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50D05F4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3</w:t>
                  </w:r>
                </w:p>
              </w:tc>
              <w:tc>
                <w:tcPr>
                  <w:tcW w:w="1144" w:type="dxa"/>
                </w:tcPr>
                <w:p w14:paraId="64E4886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4</w:t>
                  </w:r>
                </w:p>
              </w:tc>
              <w:tc>
                <w:tcPr>
                  <w:tcW w:w="1177" w:type="dxa"/>
                </w:tcPr>
                <w:p w14:paraId="2E51AE3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5</w:t>
                  </w:r>
                </w:p>
              </w:tc>
            </w:tr>
            <w:tr w:rsidR="00686837" w:rsidRPr="00C27BD9" w14:paraId="340C2139" w14:textId="77777777" w:rsidTr="00646F26">
              <w:tc>
                <w:tcPr>
                  <w:tcW w:w="2547" w:type="dxa"/>
                </w:tcPr>
                <w:p w14:paraId="64CD7E2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I would like to use the system frequently.</w:t>
                  </w:r>
                </w:p>
              </w:tc>
              <w:tc>
                <w:tcPr>
                  <w:tcW w:w="1276" w:type="dxa"/>
                </w:tcPr>
                <w:p w14:paraId="3A6E699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8D5157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1A4CFF1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0ACA315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09D463FA" w14:textId="77777777" w:rsidR="00686837" w:rsidRPr="00C27BD9" w:rsidRDefault="00270C9D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686837" w:rsidRPr="00C27BD9" w14:paraId="6425AFB7" w14:textId="77777777" w:rsidTr="00646F26">
              <w:tc>
                <w:tcPr>
                  <w:tcW w:w="2547" w:type="dxa"/>
                </w:tcPr>
                <w:p w14:paraId="5063526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unnecessarily complex.</w:t>
                  </w:r>
                </w:p>
              </w:tc>
              <w:tc>
                <w:tcPr>
                  <w:tcW w:w="1276" w:type="dxa"/>
                </w:tcPr>
                <w:p w14:paraId="0D5D63A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2C4F1E2" w14:textId="77777777" w:rsidR="00686837" w:rsidRPr="00C27BD9" w:rsidRDefault="00270C9D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68803A6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1A4C557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7D77488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17E15F2E" w14:textId="77777777" w:rsidTr="00646F26">
              <w:tc>
                <w:tcPr>
                  <w:tcW w:w="2547" w:type="dxa"/>
                </w:tcPr>
                <w:p w14:paraId="14D2EF8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 system is easy to use.</w:t>
                  </w:r>
                </w:p>
              </w:tc>
              <w:tc>
                <w:tcPr>
                  <w:tcW w:w="1276" w:type="dxa"/>
                </w:tcPr>
                <w:p w14:paraId="7B3ACA2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96B27E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EE6464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23239DBD" w14:textId="77777777" w:rsidR="00686837" w:rsidRPr="00C27BD9" w:rsidRDefault="00270C9D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77" w:type="dxa"/>
                </w:tcPr>
                <w:p w14:paraId="2867241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716728D3" w14:textId="77777777" w:rsidTr="00646F26">
              <w:tc>
                <w:tcPr>
                  <w:tcW w:w="2547" w:type="dxa"/>
                </w:tcPr>
                <w:p w14:paraId="3C0D17B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the support of a technical person to use the system.</w:t>
                  </w:r>
                </w:p>
              </w:tc>
              <w:tc>
                <w:tcPr>
                  <w:tcW w:w="1276" w:type="dxa"/>
                </w:tcPr>
                <w:p w14:paraId="5D54980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15A4E98" w14:textId="77777777" w:rsidR="00686837" w:rsidRPr="00C27BD9" w:rsidRDefault="00270C9D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5085DA3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3A111DE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3DB55AB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13948771" w14:textId="77777777" w:rsidTr="00646F26">
              <w:tc>
                <w:tcPr>
                  <w:tcW w:w="2547" w:type="dxa"/>
                </w:tcPr>
                <w:p w14:paraId="1D9625E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that the various functions in the system are well integrated.</w:t>
                  </w:r>
                </w:p>
              </w:tc>
              <w:tc>
                <w:tcPr>
                  <w:tcW w:w="1276" w:type="dxa"/>
                </w:tcPr>
                <w:p w14:paraId="2438131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6401CF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4A4D706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32D9D51A" w14:textId="77777777" w:rsidR="00686837" w:rsidRPr="00C27BD9" w:rsidRDefault="00270C9D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77" w:type="dxa"/>
                </w:tcPr>
                <w:p w14:paraId="69D10AB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15AF046F" w14:textId="77777777" w:rsidTr="00646F26">
              <w:tc>
                <w:tcPr>
                  <w:tcW w:w="2547" w:type="dxa"/>
                </w:tcPr>
                <w:p w14:paraId="441CAAAE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there is too much inconsistency in the system.</w:t>
                  </w:r>
                </w:p>
              </w:tc>
              <w:tc>
                <w:tcPr>
                  <w:tcW w:w="1276" w:type="dxa"/>
                </w:tcPr>
                <w:p w14:paraId="1ACCAAA2" w14:textId="77777777" w:rsidR="00686837" w:rsidRPr="00C27BD9" w:rsidRDefault="00270C9D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38BABF0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F3F2F8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660F52E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74EBD09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01DC0B74" w14:textId="77777777" w:rsidTr="00646F26">
              <w:tc>
                <w:tcPr>
                  <w:tcW w:w="2547" w:type="dxa"/>
                </w:tcPr>
                <w:p w14:paraId="7649D14A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most people would easily learn how to use the system.</w:t>
                  </w:r>
                </w:p>
              </w:tc>
              <w:tc>
                <w:tcPr>
                  <w:tcW w:w="1276" w:type="dxa"/>
                </w:tcPr>
                <w:p w14:paraId="08EF023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434B50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051268A0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2E447EBE" w14:textId="77777777" w:rsidR="00686837" w:rsidRPr="00C27BD9" w:rsidRDefault="00270C9D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77" w:type="dxa"/>
                </w:tcPr>
                <w:p w14:paraId="14BF16D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03916174" w14:textId="77777777" w:rsidTr="00646F26">
              <w:tc>
                <w:tcPr>
                  <w:tcW w:w="2547" w:type="dxa"/>
                </w:tcPr>
                <w:p w14:paraId="71B0105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cumbersome to use.</w:t>
                  </w:r>
                </w:p>
              </w:tc>
              <w:tc>
                <w:tcPr>
                  <w:tcW w:w="1276" w:type="dxa"/>
                </w:tcPr>
                <w:p w14:paraId="0A6FEA73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0281E62B" w14:textId="77777777" w:rsidR="00686837" w:rsidRPr="00C27BD9" w:rsidRDefault="00270C9D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4C67AF6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40C1BE1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63A672DD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11E455EE" w14:textId="77777777" w:rsidTr="00646F26">
              <w:tc>
                <w:tcPr>
                  <w:tcW w:w="2547" w:type="dxa"/>
                </w:tcPr>
                <w:p w14:paraId="7B545875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feel very confident using the system.</w:t>
                  </w:r>
                </w:p>
              </w:tc>
              <w:tc>
                <w:tcPr>
                  <w:tcW w:w="1276" w:type="dxa"/>
                </w:tcPr>
                <w:p w14:paraId="6DD27EFB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F5E546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0D8B894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352DD258" w14:textId="77777777" w:rsidR="00686837" w:rsidRPr="00C27BD9" w:rsidRDefault="00270C9D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77" w:type="dxa"/>
                </w:tcPr>
                <w:p w14:paraId="39EB45DF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686837" w:rsidRPr="00C27BD9" w14:paraId="777AD9F2" w14:textId="77777777" w:rsidTr="00646F26">
              <w:tc>
                <w:tcPr>
                  <w:tcW w:w="2547" w:type="dxa"/>
                </w:tcPr>
                <w:p w14:paraId="7FC13DBC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to learn a lot of things before I can get going with the system.</w:t>
                  </w:r>
                </w:p>
              </w:tc>
              <w:tc>
                <w:tcPr>
                  <w:tcW w:w="1276" w:type="dxa"/>
                </w:tcPr>
                <w:p w14:paraId="336A50EE" w14:textId="77777777" w:rsidR="00686837" w:rsidRPr="00C27BD9" w:rsidRDefault="00270C9D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10AF8937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92FB2C9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75EA9E82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44CFEB18" w14:textId="77777777" w:rsidR="00686837" w:rsidRPr="00C27BD9" w:rsidRDefault="00686837" w:rsidP="00646F26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</w:tbl>
          <w:p w14:paraId="3F081E23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</w:tr>
      <w:tr w:rsidR="00686837" w:rsidRPr="00C27BD9" w14:paraId="3A34FA8E" w14:textId="77777777" w:rsidTr="00646F26">
        <w:tc>
          <w:tcPr>
            <w:tcW w:w="8638" w:type="dxa"/>
          </w:tcPr>
          <w:p w14:paraId="7D90E1D7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</w:tr>
    </w:tbl>
    <w:p w14:paraId="5AB94F1E" w14:textId="6196ACF7" w:rsidR="00686837" w:rsidRPr="00C27BD9" w:rsidRDefault="00686837" w:rsidP="00686837">
      <w:pPr>
        <w:bidi w:val="0"/>
        <w:rPr>
          <w:rFonts w:ascii="Aptos" w:eastAsiaTheme="majorEastAsia" w:hAnsi="Aptos" w:cstheme="majorBidi"/>
          <w:b/>
          <w:bCs/>
          <w:sz w:val="26"/>
          <w:szCs w:val="26"/>
        </w:rPr>
      </w:pPr>
    </w:p>
    <w:p w14:paraId="121D163B" w14:textId="77777777" w:rsidR="00686837" w:rsidRPr="00C27BD9" w:rsidRDefault="00686837" w:rsidP="00686837">
      <w:pPr>
        <w:pStyle w:val="2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Section 2: Understanding of Identified Behavior Patterns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5"/>
        <w:gridCol w:w="1268"/>
        <w:gridCol w:w="1106"/>
        <w:gridCol w:w="1106"/>
        <w:gridCol w:w="1116"/>
        <w:gridCol w:w="1175"/>
      </w:tblGrid>
      <w:tr w:rsidR="00686837" w:rsidRPr="00C27BD9" w14:paraId="759FF72A" w14:textId="77777777" w:rsidTr="00646F26">
        <w:tc>
          <w:tcPr>
            <w:tcW w:w="2547" w:type="dxa"/>
          </w:tcPr>
          <w:p w14:paraId="00EA913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41D235F6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Agree</w:t>
            </w:r>
          </w:p>
        </w:tc>
        <w:tc>
          <w:tcPr>
            <w:tcW w:w="1134" w:type="dxa"/>
          </w:tcPr>
          <w:p w14:paraId="386CFAAE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47D9C21F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07F9021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76D21C9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Disagree</w:t>
            </w:r>
          </w:p>
        </w:tc>
      </w:tr>
      <w:tr w:rsidR="00686837" w:rsidRPr="00C27BD9" w14:paraId="4AB8427B" w14:textId="77777777" w:rsidTr="00646F26">
        <w:tc>
          <w:tcPr>
            <w:tcW w:w="2547" w:type="dxa"/>
          </w:tcPr>
          <w:p w14:paraId="14DA0185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0A78F72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1</w:t>
            </w:r>
          </w:p>
        </w:tc>
        <w:tc>
          <w:tcPr>
            <w:tcW w:w="1134" w:type="dxa"/>
          </w:tcPr>
          <w:p w14:paraId="5DAE509C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2</w:t>
            </w:r>
          </w:p>
        </w:tc>
        <w:tc>
          <w:tcPr>
            <w:tcW w:w="1134" w:type="dxa"/>
          </w:tcPr>
          <w:p w14:paraId="0357486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3</w:t>
            </w:r>
          </w:p>
        </w:tc>
        <w:tc>
          <w:tcPr>
            <w:tcW w:w="1144" w:type="dxa"/>
          </w:tcPr>
          <w:p w14:paraId="4681D8E2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4</w:t>
            </w:r>
          </w:p>
        </w:tc>
        <w:tc>
          <w:tcPr>
            <w:tcW w:w="1177" w:type="dxa"/>
          </w:tcPr>
          <w:p w14:paraId="7E6A2FCA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5</w:t>
            </w:r>
          </w:p>
        </w:tc>
      </w:tr>
      <w:tr w:rsidR="00686837" w:rsidRPr="00C27BD9" w14:paraId="30557765" w14:textId="77777777" w:rsidTr="00646F26">
        <w:tc>
          <w:tcPr>
            <w:tcW w:w="2547" w:type="dxa"/>
          </w:tcPr>
          <w:p w14:paraId="19DB4A5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think that the identified behavior patterns are helpful and informative.</w:t>
            </w:r>
          </w:p>
        </w:tc>
        <w:tc>
          <w:tcPr>
            <w:tcW w:w="1276" w:type="dxa"/>
          </w:tcPr>
          <w:p w14:paraId="0CBED2E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0FADBAB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16E0CD4F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49310679" w14:textId="77777777" w:rsidR="00686837" w:rsidRPr="00C27BD9" w:rsidRDefault="00270C9D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77" w:type="dxa"/>
          </w:tcPr>
          <w:p w14:paraId="78D2215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36C6CEED" w14:textId="77777777" w:rsidTr="00646F26">
        <w:tc>
          <w:tcPr>
            <w:tcW w:w="2547" w:type="dxa"/>
          </w:tcPr>
          <w:p w14:paraId="59D23C7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The identified behavior patterns are clear and understandable.</w:t>
            </w:r>
          </w:p>
        </w:tc>
        <w:tc>
          <w:tcPr>
            <w:tcW w:w="1276" w:type="dxa"/>
          </w:tcPr>
          <w:p w14:paraId="7166E58A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1380DB7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516F3EB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33C5C2F4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44D4E7A0" w14:textId="77777777" w:rsidR="00686837" w:rsidRPr="00C27BD9" w:rsidRDefault="00270C9D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686837" w:rsidRPr="00C27BD9" w14:paraId="2BB6F14A" w14:textId="77777777" w:rsidTr="00646F26">
        <w:tc>
          <w:tcPr>
            <w:tcW w:w="2547" w:type="dxa"/>
          </w:tcPr>
          <w:p w14:paraId="03FD1FDC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often feel frustrated when trying to understand the behavior patterns.</w:t>
            </w:r>
          </w:p>
        </w:tc>
        <w:tc>
          <w:tcPr>
            <w:tcW w:w="1276" w:type="dxa"/>
          </w:tcPr>
          <w:p w14:paraId="20BBF285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6553A99D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559EC8F2" w14:textId="77777777" w:rsidR="00686837" w:rsidRPr="00C27BD9" w:rsidRDefault="00270C9D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44" w:type="dxa"/>
          </w:tcPr>
          <w:p w14:paraId="478FCEBF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72FB3F43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6C70E8E6" w14:textId="77777777" w:rsidTr="00646F26">
        <w:tc>
          <w:tcPr>
            <w:tcW w:w="2547" w:type="dxa"/>
          </w:tcPr>
          <w:p w14:paraId="245378C7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Understanding the identified behavior patterns requires considerable mental effort</w:t>
            </w:r>
          </w:p>
        </w:tc>
        <w:tc>
          <w:tcPr>
            <w:tcW w:w="1276" w:type="dxa"/>
          </w:tcPr>
          <w:p w14:paraId="314D3C6A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7B138B5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37D58AD5" w14:textId="77777777" w:rsidR="00686837" w:rsidRPr="00C27BD9" w:rsidRDefault="00270C9D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44" w:type="dxa"/>
          </w:tcPr>
          <w:p w14:paraId="163BDB8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1161B532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121EE0EF" w14:textId="77777777" w:rsidTr="00646F26">
        <w:tc>
          <w:tcPr>
            <w:tcW w:w="2547" w:type="dxa"/>
          </w:tcPr>
          <w:p w14:paraId="42A3A010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I think that the behavior pattern identification is effective in helping me understand the data</w:t>
            </w:r>
          </w:p>
        </w:tc>
        <w:tc>
          <w:tcPr>
            <w:tcW w:w="1276" w:type="dxa"/>
          </w:tcPr>
          <w:p w14:paraId="1A405DDB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325D5E72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42FD049F" w14:textId="77777777" w:rsidR="00686837" w:rsidRPr="00C27BD9" w:rsidRDefault="00270C9D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44" w:type="dxa"/>
          </w:tcPr>
          <w:p w14:paraId="7FA70CFE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46AA662F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62077CD1" w14:textId="77777777" w:rsidTr="00646F26">
        <w:tc>
          <w:tcPr>
            <w:tcW w:w="2547" w:type="dxa"/>
          </w:tcPr>
          <w:p w14:paraId="45A7EBB8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imagine that most people would easily understand the identified behavior patterns.</w:t>
            </w:r>
          </w:p>
        </w:tc>
        <w:tc>
          <w:tcPr>
            <w:tcW w:w="1276" w:type="dxa"/>
          </w:tcPr>
          <w:p w14:paraId="560AC2D7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75E19981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6ACADD2D" w14:textId="77777777" w:rsidR="00686837" w:rsidRPr="00C27BD9" w:rsidRDefault="00270C9D" w:rsidP="00646F26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44" w:type="dxa"/>
          </w:tcPr>
          <w:p w14:paraId="0393F62C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5E579BF9" w14:textId="77777777" w:rsidR="00686837" w:rsidRPr="00C27BD9" w:rsidRDefault="00686837" w:rsidP="00646F26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686837" w:rsidRPr="00C27BD9" w14:paraId="2FBB40B7" w14:textId="77777777" w:rsidTr="00646F26">
        <w:tc>
          <w:tcPr>
            <w:tcW w:w="25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9"/>
            </w:tblGrid>
            <w:tr w:rsidR="00686837" w:rsidRPr="00C27BD9" w14:paraId="0CE15669" w14:textId="77777777" w:rsidTr="00646F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4C4434" w14:textId="77777777" w:rsidR="00686837" w:rsidRPr="00C27BD9" w:rsidRDefault="00686837" w:rsidP="00646F26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  <w:r w:rsidRPr="00C27BD9"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  <w:t>The color system (green = positive, red = negative, black = neutral) helped me understand the effects of different behaviors.</w:t>
                  </w:r>
                </w:p>
              </w:tc>
            </w:tr>
          </w:tbl>
          <w:p w14:paraId="3BBCB39D" w14:textId="77777777" w:rsidR="00686837" w:rsidRPr="00C27BD9" w:rsidRDefault="00686837" w:rsidP="00646F26">
            <w:pPr>
              <w:bidi w:val="0"/>
              <w:rPr>
                <w:rFonts w:ascii="Aptos" w:hAnsi="Aptos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6837" w:rsidRPr="00C27BD9" w14:paraId="23C958F8" w14:textId="77777777" w:rsidTr="00646F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437416" w14:textId="77777777" w:rsidR="00686837" w:rsidRPr="00C27BD9" w:rsidRDefault="00686837" w:rsidP="00646F26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</w:p>
              </w:tc>
            </w:tr>
          </w:tbl>
          <w:p w14:paraId="7E66E7EC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276" w:type="dxa"/>
          </w:tcPr>
          <w:p w14:paraId="4CDC5407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3B905DCB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2C6B1900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44" w:type="dxa"/>
          </w:tcPr>
          <w:p w14:paraId="23AAF031" w14:textId="77777777" w:rsidR="00686837" w:rsidRPr="00C27BD9" w:rsidRDefault="00686837" w:rsidP="00646F26">
            <w:pPr>
              <w:bidi w:val="0"/>
              <w:rPr>
                <w:rFonts w:ascii="Aptos" w:hAnsi="Aptos"/>
              </w:rPr>
            </w:pPr>
          </w:p>
        </w:tc>
        <w:tc>
          <w:tcPr>
            <w:tcW w:w="1177" w:type="dxa"/>
          </w:tcPr>
          <w:p w14:paraId="6FCD3D72" w14:textId="77777777" w:rsidR="00686837" w:rsidRPr="00C27BD9" w:rsidRDefault="00270C9D" w:rsidP="00646F26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</w:tbl>
    <w:p w14:paraId="3DAE8186" w14:textId="77777777" w:rsidR="00686837" w:rsidRPr="00C27BD9" w:rsidRDefault="00686837" w:rsidP="00686837">
      <w:pPr>
        <w:bidi w:val="0"/>
        <w:jc w:val="both"/>
        <w:rPr>
          <w:rFonts w:ascii="Aptos" w:hAnsi="Aptos"/>
          <w:b/>
          <w:bCs/>
          <w:sz w:val="32"/>
          <w:szCs w:val="32"/>
        </w:rPr>
      </w:pPr>
    </w:p>
    <w:p w14:paraId="6AABD1BC" w14:textId="77777777" w:rsidR="002C3063" w:rsidRPr="00C27BD9" w:rsidRDefault="002C3063" w:rsidP="002C3063">
      <w:pPr>
        <w:bidi w:val="0"/>
        <w:jc w:val="both"/>
        <w:rPr>
          <w:rFonts w:ascii="Aptos" w:hAnsi="Aptos"/>
          <w:b/>
          <w:bCs/>
          <w:sz w:val="32"/>
          <w:szCs w:val="32"/>
        </w:rPr>
      </w:pPr>
    </w:p>
    <w:p w14:paraId="5C9A1441" w14:textId="77777777" w:rsidR="002C3063" w:rsidRPr="00C27BD9" w:rsidRDefault="002C3063" w:rsidP="002C3063">
      <w:pPr>
        <w:bidi w:val="0"/>
        <w:jc w:val="both"/>
        <w:rPr>
          <w:rFonts w:ascii="Aptos" w:hAnsi="Aptos"/>
          <w:b/>
          <w:bCs/>
          <w:sz w:val="32"/>
          <w:szCs w:val="32"/>
        </w:rPr>
      </w:pPr>
    </w:p>
    <w:p w14:paraId="1E07DE3A" w14:textId="77777777" w:rsidR="002C3063" w:rsidRPr="00C27BD9" w:rsidRDefault="002C3063" w:rsidP="002C3063">
      <w:pPr>
        <w:pStyle w:val="1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System Usability Scale (SUS) – Parkinson's Pattern Identifying</w:t>
      </w:r>
    </w:p>
    <w:p w14:paraId="2EE51E07" w14:textId="77777777" w:rsidR="002C3063" w:rsidRPr="00C27BD9" w:rsidDel="00EB38ED" w:rsidRDefault="002C3063" w:rsidP="002C3063">
      <w:pPr>
        <w:bidi w:val="0"/>
        <w:rPr>
          <w:del w:id="21" w:author="אביטל שולנר" w:date="2025-06-23T20:34:00Z"/>
          <w:rFonts w:ascii="Aptos" w:hAnsi="Aptos"/>
        </w:rPr>
      </w:pPr>
    </w:p>
    <w:p w14:paraId="26BDCCE9" w14:textId="77777777" w:rsidR="002C3063" w:rsidRPr="00C27BD9" w:rsidRDefault="002C3063" w:rsidP="002C3063">
      <w:pPr>
        <w:bidi w:val="0"/>
        <w:rPr>
          <w:rFonts w:ascii="Aptos" w:hAnsi="Aptos"/>
          <w:b/>
          <w:bCs/>
        </w:rPr>
      </w:pPr>
      <w:r w:rsidRPr="00C27BD9">
        <w:rPr>
          <w:rFonts w:ascii="Aptos" w:hAnsi="Aptos"/>
          <w:b/>
          <w:bCs/>
        </w:rPr>
        <w:t>Participant’s Information:</w:t>
      </w:r>
    </w:p>
    <w:p w14:paraId="5A6ABC5E" w14:textId="77777777" w:rsidR="002C3063" w:rsidRPr="00C27BD9" w:rsidRDefault="002C3063" w:rsidP="002C3063">
      <w:pPr>
        <w:bidi w:val="0"/>
        <w:rPr>
          <w:rFonts w:ascii="Aptos" w:hAnsi="Aptos"/>
          <w:rtl/>
        </w:rPr>
      </w:pPr>
      <w:r w:rsidRPr="00C27BD9">
        <w:rPr>
          <w:rFonts w:ascii="Aptos" w:hAnsi="Aptos"/>
        </w:rPr>
        <w:t xml:space="preserve">Name (optional): </w:t>
      </w:r>
      <w:r w:rsidR="00403327" w:rsidRPr="00C27BD9">
        <w:rPr>
          <w:rFonts w:ascii="Aptos" w:hAnsi="Aptos"/>
          <w:u w:val="single"/>
          <w:rtl/>
        </w:rPr>
        <w:t>איציק</w:t>
      </w:r>
    </w:p>
    <w:p w14:paraId="4BC9450E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Age: </w:t>
      </w:r>
      <w:r w:rsidR="00403327" w:rsidRPr="00C27BD9">
        <w:rPr>
          <w:rFonts w:ascii="Aptos" w:hAnsi="Aptos"/>
          <w:u w:val="single"/>
        </w:rPr>
        <w:t>48</w:t>
      </w:r>
    </w:p>
    <w:p w14:paraId="036AFAF0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Gender:  </w:t>
      </w:r>
    </w:p>
    <w:p w14:paraId="3A297C4A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Male</w:t>
      </w:r>
    </w:p>
    <w:p w14:paraId="6491F813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Female    </w:t>
      </w:r>
    </w:p>
    <w:p w14:paraId="4EE6DEE6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Other </w:t>
      </w:r>
    </w:p>
    <w:p w14:paraId="0A01E9E9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Technology proficiency (please select one):</w:t>
      </w:r>
    </w:p>
    <w:p w14:paraId="067746A5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Basic (uses the internet occasionally)</w:t>
      </w:r>
    </w:p>
    <w:p w14:paraId="28DDE7DB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Intermediate (regular user of online tools)</w:t>
      </w:r>
    </w:p>
    <w:p w14:paraId="64149413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Advanced (familiar with programming or data analysis)</w:t>
      </w:r>
    </w:p>
    <w:p w14:paraId="04817CBD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Have you used a data analysis tool before?  </w:t>
      </w:r>
    </w:p>
    <w:p w14:paraId="769B1E59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Yes     </w:t>
      </w:r>
    </w:p>
    <w:p w14:paraId="37E8254F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No</w:t>
      </w:r>
    </w:p>
    <w:p w14:paraId="5FEC0D9B" w14:textId="77777777" w:rsidR="002C3063" w:rsidRPr="00C27BD9" w:rsidRDefault="002C3063" w:rsidP="002C3063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Test Scenario</w:t>
      </w:r>
    </w:p>
    <w:p w14:paraId="7DD2DF34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You receive a JSON file containing daily data recorded by a person with Parkinson's disease.</w:t>
      </w:r>
      <w:r w:rsidRPr="00C27BD9">
        <w:rPr>
          <w:rFonts w:ascii="Aptos" w:hAnsi="Aptos"/>
        </w:rPr>
        <w:br/>
        <w:t>The data includes: Feelings, Symptoms, Activities, Medications, and Nutrition.</w:t>
      </w:r>
      <w:r w:rsidRPr="00C27BD9">
        <w:rPr>
          <w:rFonts w:ascii="Aptos" w:hAnsi="Aptos"/>
        </w:rPr>
        <w:br/>
        <w:t>Your task is to upload the file to the system, select "Parkinson's State" as the mood field, and analyze the impact of Nutrition on the Parkinson's state.</w:t>
      </w:r>
      <w:r w:rsidRPr="00C27BD9">
        <w:rPr>
          <w:rFonts w:ascii="Aptos" w:hAnsi="Aptos"/>
        </w:rPr>
        <w:br/>
        <w:t>Finally, review the insights generated by the system.</w:t>
      </w:r>
    </w:p>
    <w:p w14:paraId="1DC9BD50" w14:textId="77777777" w:rsidR="002C3063" w:rsidRPr="00C27BD9" w:rsidRDefault="002C3063" w:rsidP="002C3063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5F705D6F" w14:textId="77777777" w:rsidR="002C3063" w:rsidRPr="00C27BD9" w:rsidRDefault="002C3063" w:rsidP="002C3063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74BD4E14" w14:textId="77777777" w:rsidR="002C3063" w:rsidRPr="00C27BD9" w:rsidRDefault="002C3063" w:rsidP="002C3063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1D693E8B" w14:textId="77777777" w:rsidR="002C3063" w:rsidRPr="00C27BD9" w:rsidRDefault="002C3063" w:rsidP="002C3063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  <w:r w:rsidRPr="00C27BD9">
        <w:rPr>
          <w:rFonts w:ascii="Aptos" w:eastAsiaTheme="majorEastAsia" w:hAnsi="Aptos" w:cstheme="majorBidi"/>
          <w:b/>
          <w:bCs/>
          <w:sz w:val="26"/>
          <w:szCs w:val="26"/>
        </w:rPr>
        <w:t>Post-Task Feedback</w:t>
      </w:r>
    </w:p>
    <w:p w14:paraId="699115E9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Time to complete the task: </w:t>
      </w:r>
      <w:r w:rsidR="00403327" w:rsidRPr="00C27BD9">
        <w:rPr>
          <w:rFonts w:ascii="Aptos" w:hAnsi="Aptos"/>
          <w:u w:val="single"/>
        </w:rPr>
        <w:t>6.8</w:t>
      </w:r>
      <w:r w:rsidRPr="00C27BD9">
        <w:rPr>
          <w:rFonts w:ascii="Aptos" w:hAnsi="Aptos"/>
        </w:rPr>
        <w:t xml:space="preserve"> minutes</w:t>
      </w:r>
    </w:p>
    <w:p w14:paraId="7E028D6B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Were you able to complete the task?   </w:t>
      </w:r>
    </w:p>
    <w:p w14:paraId="42F832CA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46C13F08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7E9BF2F7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If not, what was difficult? ____________________</w:t>
      </w:r>
      <w:r w:rsidRPr="00C27BD9">
        <w:rPr>
          <w:rFonts w:ascii="Aptos" w:hAnsi="Aptos"/>
          <w:rtl/>
        </w:rPr>
        <w:t>__________________</w:t>
      </w:r>
      <w:r w:rsidRPr="00C27BD9">
        <w:rPr>
          <w:rFonts w:ascii="Aptos" w:hAnsi="Aptos"/>
        </w:rPr>
        <w:t>________</w:t>
      </w:r>
    </w:p>
    <w:p w14:paraId="3FC4DE7F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Did you have any questions during use?   </w:t>
      </w:r>
    </w:p>
    <w:p w14:paraId="7E989635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Yes     </w:t>
      </w:r>
    </w:p>
    <w:p w14:paraId="3EC77AEC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No</w:t>
      </w:r>
    </w:p>
    <w:p w14:paraId="05C37965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If yes, please specify: ______________________</w:t>
      </w:r>
      <w:r w:rsidRPr="00C27BD9">
        <w:rPr>
          <w:rFonts w:ascii="Aptos" w:hAnsi="Aptos"/>
          <w:rtl/>
        </w:rPr>
        <w:t>___</w:t>
      </w:r>
      <w:r w:rsidRPr="00C27BD9">
        <w:rPr>
          <w:rFonts w:ascii="Aptos" w:hAnsi="Aptos"/>
        </w:rPr>
        <w:t>______________________</w:t>
      </w:r>
    </w:p>
    <w:p w14:paraId="3714BA02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What insights did you understand from the identified behavior patterns?</w:t>
      </w:r>
    </w:p>
    <w:p w14:paraId="3130BFE9" w14:textId="77777777" w:rsidR="002C3063" w:rsidRPr="00C27BD9" w:rsidRDefault="00403327" w:rsidP="002C3063">
      <w:pPr>
        <w:bidi w:val="0"/>
        <w:rPr>
          <w:rFonts w:ascii="Aptos" w:hAnsi="Aptos"/>
          <w:u w:val="single"/>
        </w:rPr>
      </w:pPr>
      <w:r w:rsidRPr="00C27BD9">
        <w:rPr>
          <w:rFonts w:ascii="Aptos" w:hAnsi="Aptos" w:cs="Arial"/>
          <w:u w:val="single"/>
          <w:rtl/>
        </w:rPr>
        <w:t>התובנות הראו לי איך כל מאכל משפיע באופן שונה על הגוף, וזה היה מאוד ברור</w:t>
      </w:r>
      <w:r w:rsidRPr="00C27BD9">
        <w:rPr>
          <w:rFonts w:ascii="Aptos" w:hAnsi="Aptos"/>
          <w:u w:val="single"/>
          <w:rtl/>
        </w:rPr>
        <w:t>.</w:t>
      </w:r>
      <w:r w:rsidR="002C3063" w:rsidRPr="00C27BD9">
        <w:rPr>
          <w:rFonts w:ascii="Aptos" w:hAnsi="Aptos"/>
          <w:u w:val="single"/>
        </w:rPr>
        <w:br w:type="page"/>
      </w:r>
    </w:p>
    <w:p w14:paraId="363F17AD" w14:textId="77777777" w:rsidR="002C3063" w:rsidRPr="00C27BD9" w:rsidRDefault="002C3063" w:rsidP="002C3063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lastRenderedPageBreak/>
        <w:t>System Usability Scale (SUS)</w:t>
      </w:r>
    </w:p>
    <w:p w14:paraId="2D7C0D02" w14:textId="77777777" w:rsidR="002C3063" w:rsidRPr="00C27BD9" w:rsidRDefault="002C3063" w:rsidP="002C3063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Section 1: System Evaluation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2C3063" w:rsidRPr="00C27BD9" w14:paraId="1A2C4A9C" w14:textId="77777777" w:rsidTr="0075006B">
        <w:tc>
          <w:tcPr>
            <w:tcW w:w="8638" w:type="dxa"/>
          </w:tcPr>
          <w:p w14:paraId="0B0BD24F" w14:textId="77777777" w:rsidR="002C3063" w:rsidRPr="00C27BD9" w:rsidRDefault="002C3063" w:rsidP="0075006B">
            <w:pPr>
              <w:bidi w:val="0"/>
              <w:rPr>
                <w:rFonts w:ascii="Aptos" w:hAnsi="Aptos"/>
                <w:rtl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63"/>
              <w:gridCol w:w="1256"/>
              <w:gridCol w:w="1060"/>
              <w:gridCol w:w="1060"/>
              <w:gridCol w:w="1069"/>
              <w:gridCol w:w="1172"/>
            </w:tblGrid>
            <w:tr w:rsidR="002C3063" w:rsidRPr="00C27BD9" w14:paraId="0790B3EA" w14:textId="77777777" w:rsidTr="0075006B">
              <w:tc>
                <w:tcPr>
                  <w:tcW w:w="2547" w:type="dxa"/>
                </w:tcPr>
                <w:p w14:paraId="5F8FC63D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29B4EC13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Agree</w:t>
                  </w:r>
                </w:p>
              </w:tc>
              <w:tc>
                <w:tcPr>
                  <w:tcW w:w="1134" w:type="dxa"/>
                </w:tcPr>
                <w:p w14:paraId="1CD16D8C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96442C4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066227CF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7E9DD210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Disagree</w:t>
                  </w:r>
                </w:p>
              </w:tc>
            </w:tr>
            <w:tr w:rsidR="002C3063" w:rsidRPr="00C27BD9" w14:paraId="7F63B9E3" w14:textId="77777777" w:rsidTr="0075006B">
              <w:tc>
                <w:tcPr>
                  <w:tcW w:w="2547" w:type="dxa"/>
                </w:tcPr>
                <w:p w14:paraId="5552D479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65AE1633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6296801C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42BDAD5B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3</w:t>
                  </w:r>
                </w:p>
              </w:tc>
              <w:tc>
                <w:tcPr>
                  <w:tcW w:w="1144" w:type="dxa"/>
                </w:tcPr>
                <w:p w14:paraId="01B04737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4</w:t>
                  </w:r>
                </w:p>
              </w:tc>
              <w:tc>
                <w:tcPr>
                  <w:tcW w:w="1177" w:type="dxa"/>
                </w:tcPr>
                <w:p w14:paraId="62A8C393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5</w:t>
                  </w:r>
                </w:p>
              </w:tc>
            </w:tr>
            <w:tr w:rsidR="002C3063" w:rsidRPr="00C27BD9" w14:paraId="759AFB1F" w14:textId="77777777" w:rsidTr="0075006B">
              <w:tc>
                <w:tcPr>
                  <w:tcW w:w="2547" w:type="dxa"/>
                </w:tcPr>
                <w:p w14:paraId="2FDF485B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I would like to use the system frequently.</w:t>
                  </w:r>
                </w:p>
              </w:tc>
              <w:tc>
                <w:tcPr>
                  <w:tcW w:w="1276" w:type="dxa"/>
                </w:tcPr>
                <w:p w14:paraId="23E78D86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052D0595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B3BC593" w14:textId="77777777" w:rsidR="002C3063" w:rsidRPr="00C27BD9" w:rsidRDefault="00403327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44" w:type="dxa"/>
                </w:tcPr>
                <w:p w14:paraId="2F1764D5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2F83FD59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218F8085" w14:textId="77777777" w:rsidTr="0075006B">
              <w:tc>
                <w:tcPr>
                  <w:tcW w:w="2547" w:type="dxa"/>
                </w:tcPr>
                <w:p w14:paraId="55A0D284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unnecessarily complex.</w:t>
                  </w:r>
                </w:p>
              </w:tc>
              <w:tc>
                <w:tcPr>
                  <w:tcW w:w="1276" w:type="dxa"/>
                </w:tcPr>
                <w:p w14:paraId="15B8EE58" w14:textId="77777777" w:rsidR="002C3063" w:rsidRPr="00C27BD9" w:rsidRDefault="00403327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729C5805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2E99E8A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0774158A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0B6AF6EC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5A2B0012" w14:textId="77777777" w:rsidTr="0075006B">
              <w:tc>
                <w:tcPr>
                  <w:tcW w:w="2547" w:type="dxa"/>
                </w:tcPr>
                <w:p w14:paraId="19423E6B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 system is easy to use.</w:t>
                  </w:r>
                </w:p>
              </w:tc>
              <w:tc>
                <w:tcPr>
                  <w:tcW w:w="1276" w:type="dxa"/>
                </w:tcPr>
                <w:p w14:paraId="1D614905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83AF67F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90F2A06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65CBF162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5BF82832" w14:textId="77777777" w:rsidR="002C3063" w:rsidRPr="00C27BD9" w:rsidRDefault="00403327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2C3063" w:rsidRPr="00C27BD9" w14:paraId="2249F794" w14:textId="77777777" w:rsidTr="0075006B">
              <w:tc>
                <w:tcPr>
                  <w:tcW w:w="2547" w:type="dxa"/>
                </w:tcPr>
                <w:p w14:paraId="3EAEA0AF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the support of a technical person to use the system.</w:t>
                  </w:r>
                </w:p>
              </w:tc>
              <w:tc>
                <w:tcPr>
                  <w:tcW w:w="1276" w:type="dxa"/>
                </w:tcPr>
                <w:p w14:paraId="4C5733DD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86D7A67" w14:textId="77777777" w:rsidR="002C3063" w:rsidRPr="00C27BD9" w:rsidRDefault="00403327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2AFDA872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6033EDE3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4339FA73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0CD12032" w14:textId="77777777" w:rsidTr="0075006B">
              <w:tc>
                <w:tcPr>
                  <w:tcW w:w="2547" w:type="dxa"/>
                </w:tcPr>
                <w:p w14:paraId="0AABAE87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that the various functions in the system are well integrated.</w:t>
                  </w:r>
                </w:p>
              </w:tc>
              <w:tc>
                <w:tcPr>
                  <w:tcW w:w="1276" w:type="dxa"/>
                </w:tcPr>
                <w:p w14:paraId="775328A3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C4AECE0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16E2A5C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2A5BF539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24DB5178" w14:textId="77777777" w:rsidR="002C3063" w:rsidRPr="00C27BD9" w:rsidRDefault="00403327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2C3063" w:rsidRPr="00C27BD9" w14:paraId="7A1F2FA6" w14:textId="77777777" w:rsidTr="0075006B">
              <w:tc>
                <w:tcPr>
                  <w:tcW w:w="2547" w:type="dxa"/>
                </w:tcPr>
                <w:p w14:paraId="4DCCC919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there is too much inconsistency in the system.</w:t>
                  </w:r>
                </w:p>
              </w:tc>
              <w:tc>
                <w:tcPr>
                  <w:tcW w:w="1276" w:type="dxa"/>
                </w:tcPr>
                <w:p w14:paraId="444BA0FE" w14:textId="77777777" w:rsidR="002C3063" w:rsidRPr="00C27BD9" w:rsidRDefault="00403327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246C131B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125BCB0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7FC48985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31DCAE80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36094481" w14:textId="77777777" w:rsidTr="0075006B">
              <w:tc>
                <w:tcPr>
                  <w:tcW w:w="2547" w:type="dxa"/>
                </w:tcPr>
                <w:p w14:paraId="1973FAA1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most people would easily learn how to use the system.</w:t>
                  </w:r>
                </w:p>
              </w:tc>
              <w:tc>
                <w:tcPr>
                  <w:tcW w:w="1276" w:type="dxa"/>
                </w:tcPr>
                <w:p w14:paraId="1162A7C4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0CAC34D" w14:textId="77777777" w:rsidR="002C3063" w:rsidRPr="00C27BD9" w:rsidRDefault="00403327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4DB3242F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6C7FF64A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04185F36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05AE536F" w14:textId="77777777" w:rsidTr="0075006B">
              <w:tc>
                <w:tcPr>
                  <w:tcW w:w="2547" w:type="dxa"/>
                </w:tcPr>
                <w:p w14:paraId="1C95D0F2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cumbersome to use.</w:t>
                  </w:r>
                </w:p>
              </w:tc>
              <w:tc>
                <w:tcPr>
                  <w:tcW w:w="1276" w:type="dxa"/>
                </w:tcPr>
                <w:p w14:paraId="3A7DA3B7" w14:textId="77777777" w:rsidR="002C3063" w:rsidRPr="00C27BD9" w:rsidRDefault="00403327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00FE681E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AED0910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32816D34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2A472049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5554987B" w14:textId="77777777" w:rsidTr="0075006B">
              <w:tc>
                <w:tcPr>
                  <w:tcW w:w="2547" w:type="dxa"/>
                </w:tcPr>
                <w:p w14:paraId="0BC384AC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feel very confident using the system.</w:t>
                  </w:r>
                </w:p>
              </w:tc>
              <w:tc>
                <w:tcPr>
                  <w:tcW w:w="1276" w:type="dxa"/>
                </w:tcPr>
                <w:p w14:paraId="66C56890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E49515A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DC2B8E6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523C02CE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63447BF7" w14:textId="77777777" w:rsidR="002C3063" w:rsidRPr="00C27BD9" w:rsidRDefault="00403327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2C3063" w:rsidRPr="00C27BD9" w14:paraId="3E4F3A1A" w14:textId="77777777" w:rsidTr="0075006B">
              <w:tc>
                <w:tcPr>
                  <w:tcW w:w="2547" w:type="dxa"/>
                </w:tcPr>
                <w:p w14:paraId="296A9A26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to learn a lot of things before I can get going with the system.</w:t>
                  </w:r>
                </w:p>
              </w:tc>
              <w:tc>
                <w:tcPr>
                  <w:tcW w:w="1276" w:type="dxa"/>
                </w:tcPr>
                <w:p w14:paraId="79A87A1E" w14:textId="77777777" w:rsidR="002C3063" w:rsidRPr="00C27BD9" w:rsidRDefault="00403327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4F61DAB1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80F93A3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089FBE2B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734F251A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</w:tbl>
          <w:p w14:paraId="0074C167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</w:tr>
      <w:tr w:rsidR="002C3063" w:rsidRPr="00C27BD9" w14:paraId="4BEEFA8A" w14:textId="77777777" w:rsidTr="0075006B">
        <w:tc>
          <w:tcPr>
            <w:tcW w:w="8638" w:type="dxa"/>
          </w:tcPr>
          <w:p w14:paraId="3037135F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</w:tr>
    </w:tbl>
    <w:p w14:paraId="2A0E6C38" w14:textId="77777777" w:rsidR="002C3063" w:rsidRPr="00C27BD9" w:rsidRDefault="002C3063" w:rsidP="002C3063">
      <w:pPr>
        <w:pStyle w:val="2"/>
        <w:rPr>
          <w:rFonts w:ascii="Aptos" w:hAnsi="Aptos"/>
          <w:color w:val="auto"/>
        </w:rPr>
      </w:pPr>
    </w:p>
    <w:p w14:paraId="065A67AE" w14:textId="178FD716" w:rsidR="002C3063" w:rsidRPr="00C27BD9" w:rsidRDefault="002C3063" w:rsidP="002C3063">
      <w:pPr>
        <w:bidi w:val="0"/>
        <w:rPr>
          <w:rFonts w:ascii="Aptos" w:eastAsiaTheme="majorEastAsia" w:hAnsi="Aptos" w:cstheme="majorBidi"/>
          <w:b/>
          <w:bCs/>
          <w:sz w:val="26"/>
          <w:szCs w:val="26"/>
        </w:rPr>
      </w:pPr>
    </w:p>
    <w:p w14:paraId="55482EB0" w14:textId="77777777" w:rsidR="002C3063" w:rsidRPr="00C27BD9" w:rsidRDefault="002C3063" w:rsidP="002C3063">
      <w:pPr>
        <w:pStyle w:val="2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Section 2: Understanding of Identified Behavior Patterns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5"/>
        <w:gridCol w:w="1268"/>
        <w:gridCol w:w="1106"/>
        <w:gridCol w:w="1106"/>
        <w:gridCol w:w="1116"/>
        <w:gridCol w:w="1175"/>
      </w:tblGrid>
      <w:tr w:rsidR="002C3063" w:rsidRPr="00C27BD9" w14:paraId="6DBE8BFE" w14:textId="77777777" w:rsidTr="0075006B">
        <w:tc>
          <w:tcPr>
            <w:tcW w:w="2547" w:type="dxa"/>
          </w:tcPr>
          <w:p w14:paraId="4D3403C8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5F81F46F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Agree</w:t>
            </w:r>
          </w:p>
        </w:tc>
        <w:tc>
          <w:tcPr>
            <w:tcW w:w="1134" w:type="dxa"/>
          </w:tcPr>
          <w:p w14:paraId="178B2BEE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512108A0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7B54C0AE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7D70DC40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Disagree</w:t>
            </w:r>
          </w:p>
        </w:tc>
      </w:tr>
      <w:tr w:rsidR="002C3063" w:rsidRPr="00C27BD9" w14:paraId="254F9295" w14:textId="77777777" w:rsidTr="0075006B">
        <w:tc>
          <w:tcPr>
            <w:tcW w:w="2547" w:type="dxa"/>
          </w:tcPr>
          <w:p w14:paraId="420D7C25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1A606E70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1</w:t>
            </w:r>
          </w:p>
        </w:tc>
        <w:tc>
          <w:tcPr>
            <w:tcW w:w="1134" w:type="dxa"/>
          </w:tcPr>
          <w:p w14:paraId="00796DBF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2</w:t>
            </w:r>
          </w:p>
        </w:tc>
        <w:tc>
          <w:tcPr>
            <w:tcW w:w="1134" w:type="dxa"/>
          </w:tcPr>
          <w:p w14:paraId="4D73EE8F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3</w:t>
            </w:r>
          </w:p>
        </w:tc>
        <w:tc>
          <w:tcPr>
            <w:tcW w:w="1144" w:type="dxa"/>
          </w:tcPr>
          <w:p w14:paraId="7393CA4D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4</w:t>
            </w:r>
          </w:p>
        </w:tc>
        <w:tc>
          <w:tcPr>
            <w:tcW w:w="1177" w:type="dxa"/>
          </w:tcPr>
          <w:p w14:paraId="07C4D5ED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5</w:t>
            </w:r>
          </w:p>
        </w:tc>
      </w:tr>
      <w:tr w:rsidR="002C3063" w:rsidRPr="00C27BD9" w14:paraId="5FC7DBFC" w14:textId="77777777" w:rsidTr="0075006B">
        <w:tc>
          <w:tcPr>
            <w:tcW w:w="2547" w:type="dxa"/>
          </w:tcPr>
          <w:p w14:paraId="78B71B6B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think that the identified behavior patterns are helpful and informative.</w:t>
            </w:r>
          </w:p>
        </w:tc>
        <w:tc>
          <w:tcPr>
            <w:tcW w:w="1276" w:type="dxa"/>
          </w:tcPr>
          <w:p w14:paraId="23A3C80A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5D3DFE53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E529610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3153AA79" w14:textId="77777777" w:rsidR="002C3063" w:rsidRPr="00C27BD9" w:rsidRDefault="00403327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77" w:type="dxa"/>
          </w:tcPr>
          <w:p w14:paraId="71BFA272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2C3063" w:rsidRPr="00C27BD9" w14:paraId="2E525DAB" w14:textId="77777777" w:rsidTr="0075006B">
        <w:tc>
          <w:tcPr>
            <w:tcW w:w="2547" w:type="dxa"/>
          </w:tcPr>
          <w:p w14:paraId="114F3408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The identified behavior patterns are clear and understandable.</w:t>
            </w:r>
          </w:p>
        </w:tc>
        <w:tc>
          <w:tcPr>
            <w:tcW w:w="1276" w:type="dxa"/>
          </w:tcPr>
          <w:p w14:paraId="268BD673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5DAEAE73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11676638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46C93029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2F49691E" w14:textId="77777777" w:rsidR="002C3063" w:rsidRPr="00C27BD9" w:rsidRDefault="00403327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2C3063" w:rsidRPr="00C27BD9" w14:paraId="40CCB5D2" w14:textId="77777777" w:rsidTr="0075006B">
        <w:tc>
          <w:tcPr>
            <w:tcW w:w="2547" w:type="dxa"/>
          </w:tcPr>
          <w:p w14:paraId="28E044AF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often feel frustrated when trying to understand the behavior patterns.</w:t>
            </w:r>
          </w:p>
        </w:tc>
        <w:tc>
          <w:tcPr>
            <w:tcW w:w="1276" w:type="dxa"/>
          </w:tcPr>
          <w:p w14:paraId="3EB7C611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B364182" w14:textId="77777777" w:rsidR="002C3063" w:rsidRPr="00C27BD9" w:rsidRDefault="00403327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34" w:type="dxa"/>
          </w:tcPr>
          <w:p w14:paraId="5B7BEF11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3C8F4D05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608A9D98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2C3063" w:rsidRPr="00C27BD9" w14:paraId="4A51CEB7" w14:textId="77777777" w:rsidTr="0075006B">
        <w:tc>
          <w:tcPr>
            <w:tcW w:w="2547" w:type="dxa"/>
          </w:tcPr>
          <w:p w14:paraId="08681ED2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Understanding the identified behavior patterns requires considerable mental effort</w:t>
            </w:r>
          </w:p>
        </w:tc>
        <w:tc>
          <w:tcPr>
            <w:tcW w:w="1276" w:type="dxa"/>
          </w:tcPr>
          <w:p w14:paraId="1D73167D" w14:textId="77777777" w:rsidR="002C3063" w:rsidRPr="00C27BD9" w:rsidRDefault="00403327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34" w:type="dxa"/>
          </w:tcPr>
          <w:p w14:paraId="633275BA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1DB42E1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73A17133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1380ABF7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2C3063" w:rsidRPr="00C27BD9" w14:paraId="676AD834" w14:textId="77777777" w:rsidTr="0075006B">
        <w:tc>
          <w:tcPr>
            <w:tcW w:w="2547" w:type="dxa"/>
          </w:tcPr>
          <w:p w14:paraId="3F740DDC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I think that the behavior pattern identification is effective in helping me understand the data</w:t>
            </w:r>
          </w:p>
        </w:tc>
        <w:tc>
          <w:tcPr>
            <w:tcW w:w="1276" w:type="dxa"/>
          </w:tcPr>
          <w:p w14:paraId="6244806B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78FF7E5B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7C9F6210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09820D81" w14:textId="77777777" w:rsidR="002C3063" w:rsidRPr="00C27BD9" w:rsidRDefault="00403327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77" w:type="dxa"/>
          </w:tcPr>
          <w:p w14:paraId="5D4CD3EB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2C3063" w:rsidRPr="00C27BD9" w14:paraId="38AF6200" w14:textId="77777777" w:rsidTr="0075006B">
        <w:tc>
          <w:tcPr>
            <w:tcW w:w="2547" w:type="dxa"/>
          </w:tcPr>
          <w:p w14:paraId="08F52A12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imagine that most people would easily understand the identified behavior patterns.</w:t>
            </w:r>
          </w:p>
        </w:tc>
        <w:tc>
          <w:tcPr>
            <w:tcW w:w="1276" w:type="dxa"/>
          </w:tcPr>
          <w:p w14:paraId="405BAC96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17F8CB3D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3E99A758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27B5C00C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0295677A" w14:textId="77777777" w:rsidR="002C3063" w:rsidRPr="00C27BD9" w:rsidRDefault="00403327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2C3063" w:rsidRPr="00C27BD9" w14:paraId="32BB4385" w14:textId="77777777" w:rsidTr="0075006B">
        <w:tc>
          <w:tcPr>
            <w:tcW w:w="25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9"/>
            </w:tblGrid>
            <w:tr w:rsidR="002C3063" w:rsidRPr="00C27BD9" w14:paraId="730A7D0B" w14:textId="77777777" w:rsidTr="007500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4F7A10" w14:textId="77777777" w:rsidR="002C3063" w:rsidRPr="00C27BD9" w:rsidRDefault="002C3063" w:rsidP="0075006B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  <w:r w:rsidRPr="00C27BD9"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  <w:t>The color system (green = positive, red = negative, black = neutral) helped me understand the effects of different behaviors.</w:t>
                  </w:r>
                </w:p>
              </w:tc>
            </w:tr>
          </w:tbl>
          <w:p w14:paraId="746C08E7" w14:textId="77777777" w:rsidR="002C3063" w:rsidRPr="00C27BD9" w:rsidRDefault="002C3063" w:rsidP="0075006B">
            <w:pPr>
              <w:bidi w:val="0"/>
              <w:rPr>
                <w:rFonts w:ascii="Aptos" w:hAnsi="Aptos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3063" w:rsidRPr="00C27BD9" w14:paraId="2CDA440C" w14:textId="77777777" w:rsidTr="007500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9E7423" w14:textId="77777777" w:rsidR="002C3063" w:rsidRPr="00C27BD9" w:rsidRDefault="002C3063" w:rsidP="0075006B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</w:p>
              </w:tc>
            </w:tr>
          </w:tbl>
          <w:p w14:paraId="4C715866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  <w:tc>
          <w:tcPr>
            <w:tcW w:w="1276" w:type="dxa"/>
          </w:tcPr>
          <w:p w14:paraId="33592B4E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7EDF188A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4FBD51BB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  <w:tc>
          <w:tcPr>
            <w:tcW w:w="1144" w:type="dxa"/>
          </w:tcPr>
          <w:p w14:paraId="2CF5467B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  <w:tc>
          <w:tcPr>
            <w:tcW w:w="1177" w:type="dxa"/>
          </w:tcPr>
          <w:p w14:paraId="589DA477" w14:textId="77777777" w:rsidR="002C3063" w:rsidRPr="00C27BD9" w:rsidRDefault="00403327" w:rsidP="0075006B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</w:tbl>
    <w:p w14:paraId="551A1A6F" w14:textId="77777777" w:rsidR="002C3063" w:rsidRPr="00C27BD9" w:rsidRDefault="002C3063" w:rsidP="002C3063">
      <w:pPr>
        <w:bidi w:val="0"/>
        <w:jc w:val="both"/>
        <w:rPr>
          <w:rFonts w:ascii="Aptos" w:hAnsi="Aptos"/>
          <w:b/>
          <w:bCs/>
          <w:sz w:val="32"/>
          <w:szCs w:val="32"/>
        </w:rPr>
      </w:pPr>
    </w:p>
    <w:p w14:paraId="6574FB59" w14:textId="77777777" w:rsidR="002C3063" w:rsidRPr="00C27BD9" w:rsidRDefault="002C3063" w:rsidP="002C3063">
      <w:pPr>
        <w:rPr>
          <w:rFonts w:ascii="Aptos" w:hAnsi="Aptos"/>
        </w:rPr>
      </w:pPr>
    </w:p>
    <w:p w14:paraId="53DB7C2B" w14:textId="77777777" w:rsidR="002C3063" w:rsidRPr="00C27BD9" w:rsidRDefault="002C3063" w:rsidP="002C3063">
      <w:pPr>
        <w:bidi w:val="0"/>
        <w:jc w:val="both"/>
        <w:rPr>
          <w:rFonts w:ascii="Aptos" w:hAnsi="Aptos"/>
          <w:b/>
          <w:bCs/>
          <w:sz w:val="32"/>
          <w:szCs w:val="32"/>
        </w:rPr>
      </w:pPr>
    </w:p>
    <w:p w14:paraId="26375A9C" w14:textId="77777777" w:rsidR="002C3063" w:rsidRPr="00C27BD9" w:rsidRDefault="002C3063" w:rsidP="002C3063">
      <w:pPr>
        <w:pStyle w:val="1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System Usability Scale (SUS) – Parkinson's Pattern Identifying</w:t>
      </w:r>
    </w:p>
    <w:p w14:paraId="349BD61C" w14:textId="77777777" w:rsidR="002C3063" w:rsidRPr="00C27BD9" w:rsidDel="00EB38ED" w:rsidRDefault="002C3063" w:rsidP="002C3063">
      <w:pPr>
        <w:bidi w:val="0"/>
        <w:rPr>
          <w:del w:id="22" w:author="אביטל שולנר" w:date="2025-06-23T20:34:00Z"/>
          <w:rFonts w:ascii="Aptos" w:hAnsi="Aptos"/>
        </w:rPr>
      </w:pPr>
    </w:p>
    <w:p w14:paraId="5971B5EE" w14:textId="77777777" w:rsidR="002C3063" w:rsidRPr="00C27BD9" w:rsidRDefault="002C3063" w:rsidP="002C3063">
      <w:pPr>
        <w:bidi w:val="0"/>
        <w:rPr>
          <w:rFonts w:ascii="Aptos" w:hAnsi="Aptos"/>
          <w:b/>
          <w:bCs/>
        </w:rPr>
      </w:pPr>
      <w:r w:rsidRPr="00C27BD9">
        <w:rPr>
          <w:rFonts w:ascii="Aptos" w:hAnsi="Aptos"/>
          <w:b/>
          <w:bCs/>
        </w:rPr>
        <w:t>Participant’s Information:</w:t>
      </w:r>
    </w:p>
    <w:p w14:paraId="7A5D496B" w14:textId="77777777" w:rsidR="002C3063" w:rsidRPr="00C27BD9" w:rsidRDefault="002C3063" w:rsidP="002C3063">
      <w:pPr>
        <w:bidi w:val="0"/>
        <w:rPr>
          <w:rFonts w:ascii="Aptos" w:hAnsi="Aptos"/>
          <w:rtl/>
        </w:rPr>
      </w:pPr>
      <w:r w:rsidRPr="00C27BD9">
        <w:rPr>
          <w:rFonts w:ascii="Aptos" w:hAnsi="Aptos"/>
        </w:rPr>
        <w:t xml:space="preserve">Name (optional): </w:t>
      </w:r>
      <w:r w:rsidR="00114745" w:rsidRPr="00C27BD9">
        <w:rPr>
          <w:rFonts w:ascii="Aptos" w:hAnsi="Aptos"/>
          <w:u w:val="single"/>
          <w:rtl/>
        </w:rPr>
        <w:t>אופיר</w:t>
      </w:r>
    </w:p>
    <w:p w14:paraId="67D68588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Age: </w:t>
      </w:r>
      <w:r w:rsidR="00114745" w:rsidRPr="00C27BD9">
        <w:rPr>
          <w:rFonts w:ascii="Aptos" w:hAnsi="Aptos"/>
          <w:u w:val="single"/>
        </w:rPr>
        <w:t>26</w:t>
      </w:r>
    </w:p>
    <w:p w14:paraId="2BCD8F65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Gender:  </w:t>
      </w:r>
    </w:p>
    <w:p w14:paraId="0802D921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Male</w:t>
      </w:r>
    </w:p>
    <w:p w14:paraId="70508CBE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Female</w:t>
      </w:r>
      <w:r w:rsidRPr="00C27BD9">
        <w:rPr>
          <w:rFonts w:ascii="Aptos" w:hAnsi="Aptos"/>
        </w:rPr>
        <w:t xml:space="preserve">    </w:t>
      </w:r>
    </w:p>
    <w:p w14:paraId="5D345958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Other </w:t>
      </w:r>
    </w:p>
    <w:p w14:paraId="3C547CC8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Technology proficiency (please select one):</w:t>
      </w:r>
    </w:p>
    <w:p w14:paraId="1043C925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Basic (uses the internet occasionally)</w:t>
      </w:r>
    </w:p>
    <w:p w14:paraId="138844AB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Intermediate (regular user of online tools)</w:t>
      </w:r>
    </w:p>
    <w:p w14:paraId="6DBF1EBF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Advanced (familiar with programming or data analysis)</w:t>
      </w:r>
    </w:p>
    <w:p w14:paraId="580B824B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Have you used a data analysis tool before?  </w:t>
      </w:r>
    </w:p>
    <w:p w14:paraId="4C92494B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2312981E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1B627085" w14:textId="77777777" w:rsidR="002C3063" w:rsidRPr="00C27BD9" w:rsidRDefault="002C3063" w:rsidP="002C3063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Test Scenario</w:t>
      </w:r>
    </w:p>
    <w:p w14:paraId="2A836BF2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You receive a JSON file containing daily data recorded by a person with Parkinson's disease.</w:t>
      </w:r>
      <w:r w:rsidRPr="00C27BD9">
        <w:rPr>
          <w:rFonts w:ascii="Aptos" w:hAnsi="Aptos"/>
        </w:rPr>
        <w:br/>
        <w:t>The data includes: Feelings, Symptoms, Activities, Medications, and Nutrition.</w:t>
      </w:r>
      <w:r w:rsidRPr="00C27BD9">
        <w:rPr>
          <w:rFonts w:ascii="Aptos" w:hAnsi="Aptos"/>
        </w:rPr>
        <w:br/>
        <w:t>Your task is to upload the file to the system, select "Parkinson's State" as the mood field, and analyze the impact of Nutrition on the Parkinson's state.</w:t>
      </w:r>
      <w:r w:rsidRPr="00C27BD9">
        <w:rPr>
          <w:rFonts w:ascii="Aptos" w:hAnsi="Aptos"/>
        </w:rPr>
        <w:br/>
        <w:t>Finally, review the insights generated by the system.</w:t>
      </w:r>
    </w:p>
    <w:p w14:paraId="0ED0DD49" w14:textId="77777777" w:rsidR="002C3063" w:rsidRPr="00C27BD9" w:rsidRDefault="002C3063" w:rsidP="002C3063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7DC60019" w14:textId="77777777" w:rsidR="002C3063" w:rsidRPr="00C27BD9" w:rsidRDefault="002C3063" w:rsidP="002C3063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2FFEC355" w14:textId="77777777" w:rsidR="002C3063" w:rsidRPr="00C27BD9" w:rsidRDefault="002C3063" w:rsidP="002C3063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5B985E48" w14:textId="77777777" w:rsidR="002C3063" w:rsidRPr="00C27BD9" w:rsidRDefault="002C3063" w:rsidP="002C3063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  <w:r w:rsidRPr="00C27BD9">
        <w:rPr>
          <w:rFonts w:ascii="Aptos" w:eastAsiaTheme="majorEastAsia" w:hAnsi="Aptos" w:cstheme="majorBidi"/>
          <w:b/>
          <w:bCs/>
          <w:sz w:val="26"/>
          <w:szCs w:val="26"/>
        </w:rPr>
        <w:lastRenderedPageBreak/>
        <w:t>Post-Task Feedback</w:t>
      </w:r>
    </w:p>
    <w:p w14:paraId="7F65D827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Time to complete the task: </w:t>
      </w:r>
      <w:r w:rsidR="00114745" w:rsidRPr="00C27BD9">
        <w:rPr>
          <w:rFonts w:ascii="Aptos" w:hAnsi="Aptos"/>
          <w:u w:val="single"/>
        </w:rPr>
        <w:t>3.9</w:t>
      </w:r>
      <w:r w:rsidRPr="00C27BD9">
        <w:rPr>
          <w:rFonts w:ascii="Aptos" w:hAnsi="Aptos"/>
        </w:rPr>
        <w:t xml:space="preserve"> minutes</w:t>
      </w:r>
    </w:p>
    <w:p w14:paraId="012254DF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Were you able to complete the task?   </w:t>
      </w:r>
    </w:p>
    <w:p w14:paraId="1D1E9680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39807BC7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11194704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If not, what was difficult? ____________________</w:t>
      </w:r>
      <w:r w:rsidRPr="00C27BD9">
        <w:rPr>
          <w:rFonts w:ascii="Aptos" w:hAnsi="Aptos"/>
          <w:rtl/>
        </w:rPr>
        <w:t>__________________</w:t>
      </w:r>
      <w:r w:rsidRPr="00C27BD9">
        <w:rPr>
          <w:rFonts w:ascii="Aptos" w:hAnsi="Aptos"/>
        </w:rPr>
        <w:t>________</w:t>
      </w:r>
    </w:p>
    <w:p w14:paraId="11C62BCA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Did you have any questions during use?   </w:t>
      </w:r>
    </w:p>
    <w:p w14:paraId="7A8A94DC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Yes     </w:t>
      </w:r>
    </w:p>
    <w:p w14:paraId="317DA9C5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No</w:t>
      </w:r>
    </w:p>
    <w:p w14:paraId="3CE6A922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If yes, please specify: ______________________</w:t>
      </w:r>
      <w:r w:rsidRPr="00C27BD9">
        <w:rPr>
          <w:rFonts w:ascii="Aptos" w:hAnsi="Aptos"/>
          <w:rtl/>
        </w:rPr>
        <w:t>___</w:t>
      </w:r>
      <w:r w:rsidRPr="00C27BD9">
        <w:rPr>
          <w:rFonts w:ascii="Aptos" w:hAnsi="Aptos"/>
        </w:rPr>
        <w:t>______________________</w:t>
      </w:r>
    </w:p>
    <w:p w14:paraId="77F34A86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What insights did you understand from the identified behavior patterns?</w:t>
      </w:r>
    </w:p>
    <w:p w14:paraId="4B7EFA54" w14:textId="77777777" w:rsidR="002C3063" w:rsidRPr="00C27BD9" w:rsidRDefault="00114745" w:rsidP="002C3063">
      <w:pPr>
        <w:bidi w:val="0"/>
        <w:rPr>
          <w:rFonts w:ascii="Aptos" w:hAnsi="Aptos"/>
          <w:u w:val="single"/>
        </w:rPr>
      </w:pPr>
      <w:r w:rsidRPr="00C27BD9">
        <w:rPr>
          <w:rFonts w:ascii="Aptos" w:hAnsi="Aptos" w:cs="Arial"/>
          <w:u w:val="single"/>
          <w:rtl/>
        </w:rPr>
        <w:t>הבנתי שמאכלים מתוקים כמו ריבת פירות ופודינג סויה משפיעים לרעה על מצב פרקינסון</w:t>
      </w:r>
      <w:r w:rsidRPr="00C27BD9">
        <w:rPr>
          <w:rFonts w:ascii="Aptos" w:hAnsi="Aptos"/>
          <w:u w:val="single"/>
          <w:rtl/>
        </w:rPr>
        <w:t>.</w:t>
      </w:r>
      <w:r w:rsidR="002C3063" w:rsidRPr="00C27BD9">
        <w:rPr>
          <w:rFonts w:ascii="Aptos" w:hAnsi="Aptos"/>
          <w:u w:val="single"/>
        </w:rPr>
        <w:br w:type="page"/>
      </w:r>
    </w:p>
    <w:p w14:paraId="615647E6" w14:textId="77777777" w:rsidR="002C3063" w:rsidRPr="00C27BD9" w:rsidRDefault="002C3063" w:rsidP="002C3063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lastRenderedPageBreak/>
        <w:t>System Usability Scale (SUS)</w:t>
      </w:r>
    </w:p>
    <w:p w14:paraId="46112529" w14:textId="77777777" w:rsidR="002C3063" w:rsidRPr="00C27BD9" w:rsidRDefault="002C3063" w:rsidP="002C3063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Section 1: System Evaluation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2C3063" w:rsidRPr="00C27BD9" w14:paraId="7406D9E9" w14:textId="77777777" w:rsidTr="0075006B">
        <w:tc>
          <w:tcPr>
            <w:tcW w:w="8638" w:type="dxa"/>
          </w:tcPr>
          <w:p w14:paraId="1ACB713C" w14:textId="77777777" w:rsidR="002C3063" w:rsidRPr="00C27BD9" w:rsidRDefault="002C3063" w:rsidP="0075006B">
            <w:pPr>
              <w:bidi w:val="0"/>
              <w:rPr>
                <w:rFonts w:ascii="Aptos" w:hAnsi="Aptos"/>
                <w:rtl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63"/>
              <w:gridCol w:w="1256"/>
              <w:gridCol w:w="1060"/>
              <w:gridCol w:w="1060"/>
              <w:gridCol w:w="1069"/>
              <w:gridCol w:w="1172"/>
            </w:tblGrid>
            <w:tr w:rsidR="002C3063" w:rsidRPr="00C27BD9" w14:paraId="199B482F" w14:textId="77777777" w:rsidTr="0075006B">
              <w:tc>
                <w:tcPr>
                  <w:tcW w:w="2547" w:type="dxa"/>
                </w:tcPr>
                <w:p w14:paraId="09C3CE63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37D1594C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Agree</w:t>
                  </w:r>
                </w:p>
              </w:tc>
              <w:tc>
                <w:tcPr>
                  <w:tcW w:w="1134" w:type="dxa"/>
                </w:tcPr>
                <w:p w14:paraId="755B8E53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46FFE90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6785B041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0EC79491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Disagree</w:t>
                  </w:r>
                </w:p>
              </w:tc>
            </w:tr>
            <w:tr w:rsidR="002C3063" w:rsidRPr="00C27BD9" w14:paraId="6546C25D" w14:textId="77777777" w:rsidTr="0075006B">
              <w:tc>
                <w:tcPr>
                  <w:tcW w:w="2547" w:type="dxa"/>
                </w:tcPr>
                <w:p w14:paraId="752CEDD1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57AC5459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092CCA0E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165027E5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3</w:t>
                  </w:r>
                </w:p>
              </w:tc>
              <w:tc>
                <w:tcPr>
                  <w:tcW w:w="1144" w:type="dxa"/>
                </w:tcPr>
                <w:p w14:paraId="1C17477F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4</w:t>
                  </w:r>
                </w:p>
              </w:tc>
              <w:tc>
                <w:tcPr>
                  <w:tcW w:w="1177" w:type="dxa"/>
                </w:tcPr>
                <w:p w14:paraId="441E9BAB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5</w:t>
                  </w:r>
                </w:p>
              </w:tc>
            </w:tr>
            <w:tr w:rsidR="002C3063" w:rsidRPr="00C27BD9" w14:paraId="145F225B" w14:textId="77777777" w:rsidTr="0075006B">
              <w:tc>
                <w:tcPr>
                  <w:tcW w:w="2547" w:type="dxa"/>
                </w:tcPr>
                <w:p w14:paraId="669B626B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I would like to use the system frequently.</w:t>
                  </w:r>
                </w:p>
              </w:tc>
              <w:tc>
                <w:tcPr>
                  <w:tcW w:w="1276" w:type="dxa"/>
                </w:tcPr>
                <w:p w14:paraId="721B8DA4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615C690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C6F5110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4585A8FB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33B07AAE" w14:textId="77777777" w:rsidR="002C3063" w:rsidRPr="00C27BD9" w:rsidRDefault="00114745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2C3063" w:rsidRPr="00C27BD9" w14:paraId="3C8DF721" w14:textId="77777777" w:rsidTr="0075006B">
              <w:tc>
                <w:tcPr>
                  <w:tcW w:w="2547" w:type="dxa"/>
                </w:tcPr>
                <w:p w14:paraId="20B5B8EE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unnecessarily complex.</w:t>
                  </w:r>
                </w:p>
              </w:tc>
              <w:tc>
                <w:tcPr>
                  <w:tcW w:w="1276" w:type="dxa"/>
                </w:tcPr>
                <w:p w14:paraId="76843AF4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9D6A132" w14:textId="77777777" w:rsidR="002C3063" w:rsidRPr="00C27BD9" w:rsidRDefault="00114745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49F2CD0F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02B1A6BF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7456AF3F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3AB8F02B" w14:textId="77777777" w:rsidTr="0075006B">
              <w:tc>
                <w:tcPr>
                  <w:tcW w:w="2547" w:type="dxa"/>
                </w:tcPr>
                <w:p w14:paraId="2D4E857B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 system is easy to use.</w:t>
                  </w:r>
                </w:p>
              </w:tc>
              <w:tc>
                <w:tcPr>
                  <w:tcW w:w="1276" w:type="dxa"/>
                </w:tcPr>
                <w:p w14:paraId="38638704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D3F7B4B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769DA17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62E08922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5AF9C2F4" w14:textId="77777777" w:rsidR="002C3063" w:rsidRPr="00C27BD9" w:rsidRDefault="00114745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2C3063" w:rsidRPr="00C27BD9" w14:paraId="67AA407F" w14:textId="77777777" w:rsidTr="0075006B">
              <w:tc>
                <w:tcPr>
                  <w:tcW w:w="2547" w:type="dxa"/>
                </w:tcPr>
                <w:p w14:paraId="63E2802E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the support of a technical person to use the system.</w:t>
                  </w:r>
                </w:p>
              </w:tc>
              <w:tc>
                <w:tcPr>
                  <w:tcW w:w="1276" w:type="dxa"/>
                </w:tcPr>
                <w:p w14:paraId="035C4765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062BA9A3" w14:textId="77777777" w:rsidR="002C3063" w:rsidRPr="00C27BD9" w:rsidRDefault="00114745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541791AE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273C9448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5A11605A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165FC46B" w14:textId="77777777" w:rsidTr="0075006B">
              <w:tc>
                <w:tcPr>
                  <w:tcW w:w="2547" w:type="dxa"/>
                </w:tcPr>
                <w:p w14:paraId="0979463F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that the various functions in the system are well integrated.</w:t>
                  </w:r>
                </w:p>
              </w:tc>
              <w:tc>
                <w:tcPr>
                  <w:tcW w:w="1276" w:type="dxa"/>
                </w:tcPr>
                <w:p w14:paraId="0C8886E7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CABFF3E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D6BD7A0" w14:textId="77777777" w:rsidR="002C3063" w:rsidRPr="00C27BD9" w:rsidRDefault="00114745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44" w:type="dxa"/>
                </w:tcPr>
                <w:p w14:paraId="4D3BD065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0AB6802C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5774A0AF" w14:textId="77777777" w:rsidTr="0075006B">
              <w:tc>
                <w:tcPr>
                  <w:tcW w:w="2547" w:type="dxa"/>
                </w:tcPr>
                <w:p w14:paraId="72FF0BB1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there is too much inconsistency in the system.</w:t>
                  </w:r>
                </w:p>
              </w:tc>
              <w:tc>
                <w:tcPr>
                  <w:tcW w:w="1276" w:type="dxa"/>
                </w:tcPr>
                <w:p w14:paraId="3D7088CD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13CF1EC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A19AF38" w14:textId="77777777" w:rsidR="002C3063" w:rsidRPr="00C27BD9" w:rsidRDefault="00114745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44" w:type="dxa"/>
                </w:tcPr>
                <w:p w14:paraId="0663D1F0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3E798874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4EEA5D61" w14:textId="77777777" w:rsidTr="0075006B">
              <w:tc>
                <w:tcPr>
                  <w:tcW w:w="2547" w:type="dxa"/>
                </w:tcPr>
                <w:p w14:paraId="30452B8C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most people would easily learn how to use the system.</w:t>
                  </w:r>
                </w:p>
              </w:tc>
              <w:tc>
                <w:tcPr>
                  <w:tcW w:w="1276" w:type="dxa"/>
                </w:tcPr>
                <w:p w14:paraId="68A468C2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0653BE96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5C32761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3ACA987E" w14:textId="77777777" w:rsidR="002C3063" w:rsidRPr="00C27BD9" w:rsidRDefault="00114745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77" w:type="dxa"/>
                </w:tcPr>
                <w:p w14:paraId="0948F4F7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3FBCC9BF" w14:textId="77777777" w:rsidTr="0075006B">
              <w:tc>
                <w:tcPr>
                  <w:tcW w:w="2547" w:type="dxa"/>
                </w:tcPr>
                <w:p w14:paraId="100D2E2E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cumbersome to use.</w:t>
                  </w:r>
                </w:p>
              </w:tc>
              <w:tc>
                <w:tcPr>
                  <w:tcW w:w="1276" w:type="dxa"/>
                </w:tcPr>
                <w:p w14:paraId="64B14950" w14:textId="77777777" w:rsidR="002C3063" w:rsidRPr="00C27BD9" w:rsidRDefault="00114745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00568185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1B37DAC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2DE8E55C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5AB3D344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284346D4" w14:textId="77777777" w:rsidTr="0075006B">
              <w:tc>
                <w:tcPr>
                  <w:tcW w:w="2547" w:type="dxa"/>
                </w:tcPr>
                <w:p w14:paraId="48946965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feel very confident using the system.</w:t>
                  </w:r>
                </w:p>
              </w:tc>
              <w:tc>
                <w:tcPr>
                  <w:tcW w:w="1276" w:type="dxa"/>
                </w:tcPr>
                <w:p w14:paraId="009C2CB3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026B7CD0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09FEA5D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41EEDCF8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039FE5E5" w14:textId="77777777" w:rsidR="002C3063" w:rsidRPr="00C27BD9" w:rsidRDefault="00114745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2C3063" w:rsidRPr="00C27BD9" w14:paraId="428908D3" w14:textId="77777777" w:rsidTr="0075006B">
              <w:tc>
                <w:tcPr>
                  <w:tcW w:w="2547" w:type="dxa"/>
                </w:tcPr>
                <w:p w14:paraId="3800F52E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to learn a lot of things before I can get going with the system.</w:t>
                  </w:r>
                </w:p>
              </w:tc>
              <w:tc>
                <w:tcPr>
                  <w:tcW w:w="1276" w:type="dxa"/>
                </w:tcPr>
                <w:p w14:paraId="17CAA81A" w14:textId="77777777" w:rsidR="002C3063" w:rsidRPr="00C27BD9" w:rsidRDefault="00114745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549F9E5F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0A8B93CF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27B211E4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75651950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</w:tbl>
          <w:p w14:paraId="1E245CBF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</w:tr>
      <w:tr w:rsidR="002C3063" w:rsidRPr="00C27BD9" w14:paraId="2337E400" w14:textId="77777777" w:rsidTr="0075006B">
        <w:tc>
          <w:tcPr>
            <w:tcW w:w="8638" w:type="dxa"/>
          </w:tcPr>
          <w:p w14:paraId="45E2A745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</w:tr>
    </w:tbl>
    <w:p w14:paraId="323296FD" w14:textId="77777777" w:rsidR="002C3063" w:rsidRPr="00C27BD9" w:rsidRDefault="002C3063" w:rsidP="002C3063">
      <w:pPr>
        <w:pStyle w:val="2"/>
        <w:rPr>
          <w:rFonts w:ascii="Aptos" w:hAnsi="Aptos"/>
          <w:color w:val="auto"/>
        </w:rPr>
      </w:pPr>
    </w:p>
    <w:p w14:paraId="59D72A38" w14:textId="043B318D" w:rsidR="002C3063" w:rsidRPr="00C27BD9" w:rsidRDefault="002C3063" w:rsidP="002C3063">
      <w:pPr>
        <w:bidi w:val="0"/>
        <w:rPr>
          <w:rFonts w:ascii="Aptos" w:eastAsiaTheme="majorEastAsia" w:hAnsi="Aptos" w:cstheme="majorBidi"/>
          <w:b/>
          <w:bCs/>
          <w:sz w:val="26"/>
          <w:szCs w:val="26"/>
        </w:rPr>
      </w:pPr>
    </w:p>
    <w:p w14:paraId="2E7B9D08" w14:textId="77777777" w:rsidR="002C3063" w:rsidRPr="00C27BD9" w:rsidRDefault="002C3063" w:rsidP="002C3063">
      <w:pPr>
        <w:pStyle w:val="2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Section 2: Understanding of Identified Behavior Patterns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5"/>
        <w:gridCol w:w="1268"/>
        <w:gridCol w:w="1106"/>
        <w:gridCol w:w="1106"/>
        <w:gridCol w:w="1116"/>
        <w:gridCol w:w="1175"/>
      </w:tblGrid>
      <w:tr w:rsidR="002C3063" w:rsidRPr="00C27BD9" w14:paraId="47B341A8" w14:textId="77777777" w:rsidTr="0075006B">
        <w:tc>
          <w:tcPr>
            <w:tcW w:w="2547" w:type="dxa"/>
          </w:tcPr>
          <w:p w14:paraId="57440AF4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686524AE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Agree</w:t>
            </w:r>
          </w:p>
        </w:tc>
        <w:tc>
          <w:tcPr>
            <w:tcW w:w="1134" w:type="dxa"/>
          </w:tcPr>
          <w:p w14:paraId="0B3D1296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40FEC322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0890C380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34A8B84D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Disagree</w:t>
            </w:r>
          </w:p>
        </w:tc>
      </w:tr>
      <w:tr w:rsidR="002C3063" w:rsidRPr="00C27BD9" w14:paraId="21DFF579" w14:textId="77777777" w:rsidTr="0075006B">
        <w:tc>
          <w:tcPr>
            <w:tcW w:w="2547" w:type="dxa"/>
          </w:tcPr>
          <w:p w14:paraId="42EAA226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3E5B56A9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1</w:t>
            </w:r>
          </w:p>
        </w:tc>
        <w:tc>
          <w:tcPr>
            <w:tcW w:w="1134" w:type="dxa"/>
          </w:tcPr>
          <w:p w14:paraId="5118567A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2</w:t>
            </w:r>
          </w:p>
        </w:tc>
        <w:tc>
          <w:tcPr>
            <w:tcW w:w="1134" w:type="dxa"/>
          </w:tcPr>
          <w:p w14:paraId="2DBA724B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3</w:t>
            </w:r>
          </w:p>
        </w:tc>
        <w:tc>
          <w:tcPr>
            <w:tcW w:w="1144" w:type="dxa"/>
          </w:tcPr>
          <w:p w14:paraId="64BF7745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4</w:t>
            </w:r>
          </w:p>
        </w:tc>
        <w:tc>
          <w:tcPr>
            <w:tcW w:w="1177" w:type="dxa"/>
          </w:tcPr>
          <w:p w14:paraId="204F6B9C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5</w:t>
            </w:r>
          </w:p>
        </w:tc>
      </w:tr>
      <w:tr w:rsidR="002C3063" w:rsidRPr="00C27BD9" w14:paraId="7D3DCA23" w14:textId="77777777" w:rsidTr="0075006B">
        <w:tc>
          <w:tcPr>
            <w:tcW w:w="2547" w:type="dxa"/>
          </w:tcPr>
          <w:p w14:paraId="27D8E678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think that the identified behavior patterns are helpful and informative.</w:t>
            </w:r>
          </w:p>
        </w:tc>
        <w:tc>
          <w:tcPr>
            <w:tcW w:w="1276" w:type="dxa"/>
          </w:tcPr>
          <w:p w14:paraId="470E5652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0C1261A2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38382F29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5E761148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7281EBBE" w14:textId="77777777" w:rsidR="002C3063" w:rsidRPr="00C27BD9" w:rsidRDefault="00114745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2C3063" w:rsidRPr="00C27BD9" w14:paraId="40B4D5AE" w14:textId="77777777" w:rsidTr="0075006B">
        <w:tc>
          <w:tcPr>
            <w:tcW w:w="2547" w:type="dxa"/>
          </w:tcPr>
          <w:p w14:paraId="46809321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The identified behavior patterns are clear and understandable.</w:t>
            </w:r>
          </w:p>
        </w:tc>
        <w:tc>
          <w:tcPr>
            <w:tcW w:w="1276" w:type="dxa"/>
          </w:tcPr>
          <w:p w14:paraId="4D9940EA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0B5C2861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6985BCC5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4AA7BFDC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20784326" w14:textId="77777777" w:rsidR="002C3063" w:rsidRPr="00C27BD9" w:rsidRDefault="00114745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2C3063" w:rsidRPr="00C27BD9" w14:paraId="03EC2473" w14:textId="77777777" w:rsidTr="0075006B">
        <w:tc>
          <w:tcPr>
            <w:tcW w:w="2547" w:type="dxa"/>
          </w:tcPr>
          <w:p w14:paraId="74765BFC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often feel frustrated when trying to understand the behavior patterns.</w:t>
            </w:r>
          </w:p>
        </w:tc>
        <w:tc>
          <w:tcPr>
            <w:tcW w:w="1276" w:type="dxa"/>
          </w:tcPr>
          <w:p w14:paraId="7BB3C256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3A335DBF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5FA02FA4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1F509CD1" w14:textId="77777777" w:rsidR="002C3063" w:rsidRPr="00C27BD9" w:rsidRDefault="00114745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77" w:type="dxa"/>
          </w:tcPr>
          <w:p w14:paraId="729CC987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2C3063" w:rsidRPr="00C27BD9" w14:paraId="02ED491B" w14:textId="77777777" w:rsidTr="0075006B">
        <w:tc>
          <w:tcPr>
            <w:tcW w:w="2547" w:type="dxa"/>
          </w:tcPr>
          <w:p w14:paraId="153F128B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Understanding the identified behavior patterns requires considerable mental effort</w:t>
            </w:r>
          </w:p>
        </w:tc>
        <w:tc>
          <w:tcPr>
            <w:tcW w:w="1276" w:type="dxa"/>
          </w:tcPr>
          <w:p w14:paraId="2FB70BE7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1C50799B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5655FD3C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3BE0BD0A" w14:textId="77777777" w:rsidR="002C3063" w:rsidRPr="00C27BD9" w:rsidRDefault="00114745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77" w:type="dxa"/>
          </w:tcPr>
          <w:p w14:paraId="37C10518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2C3063" w:rsidRPr="00C27BD9" w14:paraId="232A1BBB" w14:textId="77777777" w:rsidTr="0075006B">
        <w:tc>
          <w:tcPr>
            <w:tcW w:w="2547" w:type="dxa"/>
          </w:tcPr>
          <w:p w14:paraId="641A4D0D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I think that the behavior pattern identification is effective in helping me understand the data</w:t>
            </w:r>
          </w:p>
        </w:tc>
        <w:tc>
          <w:tcPr>
            <w:tcW w:w="1276" w:type="dxa"/>
          </w:tcPr>
          <w:p w14:paraId="600AC710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18838B67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0987B90D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36D2D7E7" w14:textId="77777777" w:rsidR="002C3063" w:rsidRPr="00C27BD9" w:rsidRDefault="00114745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77" w:type="dxa"/>
          </w:tcPr>
          <w:p w14:paraId="51B18AE4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2C3063" w:rsidRPr="00C27BD9" w14:paraId="1629E98E" w14:textId="77777777" w:rsidTr="0075006B">
        <w:tc>
          <w:tcPr>
            <w:tcW w:w="2547" w:type="dxa"/>
          </w:tcPr>
          <w:p w14:paraId="217692AD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imagine that most people would easily understand the identified behavior patterns.</w:t>
            </w:r>
          </w:p>
        </w:tc>
        <w:tc>
          <w:tcPr>
            <w:tcW w:w="1276" w:type="dxa"/>
          </w:tcPr>
          <w:p w14:paraId="5CE5C419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75A0D755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3671D96E" w14:textId="77777777" w:rsidR="002C3063" w:rsidRPr="00C27BD9" w:rsidRDefault="00114745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44" w:type="dxa"/>
          </w:tcPr>
          <w:p w14:paraId="48AF2D0C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03600845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2C3063" w:rsidRPr="00C27BD9" w14:paraId="07364BBF" w14:textId="77777777" w:rsidTr="0075006B">
        <w:tc>
          <w:tcPr>
            <w:tcW w:w="25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9"/>
            </w:tblGrid>
            <w:tr w:rsidR="002C3063" w:rsidRPr="00C27BD9" w14:paraId="3087F822" w14:textId="77777777" w:rsidTr="007500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F19FAF" w14:textId="77777777" w:rsidR="002C3063" w:rsidRPr="00C27BD9" w:rsidRDefault="002C3063" w:rsidP="0075006B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  <w:r w:rsidRPr="00C27BD9"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  <w:t>The color system (green = positive, red = negative, black = neutral) helped me understand the effects of different behaviors.</w:t>
                  </w:r>
                </w:p>
              </w:tc>
            </w:tr>
          </w:tbl>
          <w:p w14:paraId="6B46F7FB" w14:textId="77777777" w:rsidR="002C3063" w:rsidRPr="00C27BD9" w:rsidRDefault="002C3063" w:rsidP="0075006B">
            <w:pPr>
              <w:bidi w:val="0"/>
              <w:rPr>
                <w:rFonts w:ascii="Aptos" w:hAnsi="Aptos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3063" w:rsidRPr="00C27BD9" w14:paraId="65DA36FD" w14:textId="77777777" w:rsidTr="007500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A44AE7" w14:textId="77777777" w:rsidR="002C3063" w:rsidRPr="00C27BD9" w:rsidRDefault="002C3063" w:rsidP="0075006B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</w:p>
              </w:tc>
            </w:tr>
          </w:tbl>
          <w:p w14:paraId="7F7C7527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  <w:tc>
          <w:tcPr>
            <w:tcW w:w="1276" w:type="dxa"/>
          </w:tcPr>
          <w:p w14:paraId="64A752ED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02252E62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677128BC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  <w:tc>
          <w:tcPr>
            <w:tcW w:w="1144" w:type="dxa"/>
          </w:tcPr>
          <w:p w14:paraId="7B34AAE8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  <w:tc>
          <w:tcPr>
            <w:tcW w:w="1177" w:type="dxa"/>
          </w:tcPr>
          <w:p w14:paraId="2E8D8BBB" w14:textId="77777777" w:rsidR="002C3063" w:rsidRPr="00C27BD9" w:rsidRDefault="00114745" w:rsidP="0075006B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</w:tbl>
    <w:p w14:paraId="49048473" w14:textId="77777777" w:rsidR="002C3063" w:rsidRPr="00C27BD9" w:rsidRDefault="002C3063" w:rsidP="002C3063">
      <w:pPr>
        <w:bidi w:val="0"/>
        <w:jc w:val="both"/>
        <w:rPr>
          <w:rFonts w:ascii="Aptos" w:hAnsi="Aptos"/>
          <w:b/>
          <w:bCs/>
          <w:sz w:val="32"/>
          <w:szCs w:val="32"/>
        </w:rPr>
      </w:pPr>
    </w:p>
    <w:p w14:paraId="4D5A141B" w14:textId="77777777" w:rsidR="002C3063" w:rsidRPr="00C27BD9" w:rsidRDefault="002C3063" w:rsidP="002C3063">
      <w:pPr>
        <w:rPr>
          <w:rFonts w:ascii="Aptos" w:hAnsi="Aptos"/>
        </w:rPr>
      </w:pPr>
    </w:p>
    <w:p w14:paraId="13C231F8" w14:textId="77777777" w:rsidR="002C3063" w:rsidRPr="00C27BD9" w:rsidRDefault="002C3063" w:rsidP="002C3063">
      <w:pPr>
        <w:bidi w:val="0"/>
        <w:jc w:val="both"/>
        <w:rPr>
          <w:rFonts w:ascii="Aptos" w:hAnsi="Aptos"/>
          <w:b/>
          <w:bCs/>
          <w:sz w:val="32"/>
          <w:szCs w:val="32"/>
        </w:rPr>
      </w:pPr>
    </w:p>
    <w:p w14:paraId="1C03A8A0" w14:textId="77777777" w:rsidR="002C3063" w:rsidRPr="00C27BD9" w:rsidRDefault="002C3063" w:rsidP="002C3063">
      <w:pPr>
        <w:pStyle w:val="1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System Usability Scale (SUS) – Parkinson's Pattern Identifying</w:t>
      </w:r>
    </w:p>
    <w:p w14:paraId="5368B813" w14:textId="77777777" w:rsidR="002C3063" w:rsidRPr="00C27BD9" w:rsidDel="00EB38ED" w:rsidRDefault="002C3063" w:rsidP="002C3063">
      <w:pPr>
        <w:bidi w:val="0"/>
        <w:rPr>
          <w:del w:id="23" w:author="אביטל שולנר" w:date="2025-06-23T20:34:00Z"/>
          <w:rFonts w:ascii="Aptos" w:hAnsi="Aptos"/>
        </w:rPr>
      </w:pPr>
    </w:p>
    <w:p w14:paraId="736A8259" w14:textId="77777777" w:rsidR="002C3063" w:rsidRPr="00C27BD9" w:rsidRDefault="002C3063" w:rsidP="002C3063">
      <w:pPr>
        <w:bidi w:val="0"/>
        <w:rPr>
          <w:rFonts w:ascii="Aptos" w:hAnsi="Aptos"/>
          <w:b/>
          <w:bCs/>
        </w:rPr>
      </w:pPr>
      <w:r w:rsidRPr="00C27BD9">
        <w:rPr>
          <w:rFonts w:ascii="Aptos" w:hAnsi="Aptos"/>
          <w:b/>
          <w:bCs/>
        </w:rPr>
        <w:t>Participant’s Information:</w:t>
      </w:r>
    </w:p>
    <w:p w14:paraId="58177B2E" w14:textId="77777777" w:rsidR="002C3063" w:rsidRPr="00C27BD9" w:rsidRDefault="002C3063" w:rsidP="002C3063">
      <w:pPr>
        <w:bidi w:val="0"/>
        <w:rPr>
          <w:rFonts w:ascii="Aptos" w:hAnsi="Aptos"/>
          <w:rtl/>
        </w:rPr>
      </w:pPr>
      <w:r w:rsidRPr="00C27BD9">
        <w:rPr>
          <w:rFonts w:ascii="Aptos" w:hAnsi="Aptos"/>
        </w:rPr>
        <w:t xml:space="preserve">Name (optional): </w:t>
      </w:r>
      <w:r w:rsidR="00C53B29" w:rsidRPr="00C27BD9">
        <w:rPr>
          <w:rFonts w:ascii="Aptos" w:hAnsi="Aptos"/>
          <w:u w:val="single"/>
          <w:rtl/>
        </w:rPr>
        <w:t>אורן</w:t>
      </w:r>
    </w:p>
    <w:p w14:paraId="17DD6E74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Age: </w:t>
      </w:r>
      <w:r w:rsidR="00C53B29" w:rsidRPr="00C27BD9">
        <w:rPr>
          <w:rFonts w:ascii="Aptos" w:hAnsi="Aptos"/>
          <w:u w:val="single"/>
        </w:rPr>
        <w:t>53</w:t>
      </w:r>
    </w:p>
    <w:p w14:paraId="24E30A58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Gender:  </w:t>
      </w:r>
    </w:p>
    <w:p w14:paraId="3510A045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Male</w:t>
      </w:r>
    </w:p>
    <w:p w14:paraId="59E149C9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Female    </w:t>
      </w:r>
    </w:p>
    <w:p w14:paraId="32D8923D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Other </w:t>
      </w:r>
    </w:p>
    <w:p w14:paraId="396F0F6B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Technology proficiency (please select one):</w:t>
      </w:r>
    </w:p>
    <w:p w14:paraId="74AF4CDE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Basic (uses the internet occasionally)</w:t>
      </w:r>
    </w:p>
    <w:p w14:paraId="0424C80E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Intermediate (regular user of online tools)</w:t>
      </w:r>
    </w:p>
    <w:p w14:paraId="121B67AD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Advanced (familiar with programming or data analysis)</w:t>
      </w:r>
    </w:p>
    <w:p w14:paraId="4065203B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Have you used a data analysis tool before?  </w:t>
      </w:r>
    </w:p>
    <w:p w14:paraId="02923CBF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3F311F8A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5A93B4CB" w14:textId="77777777" w:rsidR="002C3063" w:rsidRPr="00C27BD9" w:rsidRDefault="002C3063" w:rsidP="002C3063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Test Scenario</w:t>
      </w:r>
    </w:p>
    <w:p w14:paraId="6F8BC169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You receive a JSON file containing daily data recorded by a person with Parkinson's disease.</w:t>
      </w:r>
      <w:r w:rsidRPr="00C27BD9">
        <w:rPr>
          <w:rFonts w:ascii="Aptos" w:hAnsi="Aptos"/>
        </w:rPr>
        <w:br/>
        <w:t>The data includes: Feelings, Symptoms, Activities, Medications, and Nutrition.</w:t>
      </w:r>
      <w:r w:rsidRPr="00C27BD9">
        <w:rPr>
          <w:rFonts w:ascii="Aptos" w:hAnsi="Aptos"/>
        </w:rPr>
        <w:br/>
        <w:t>Your task is to upload the file to the system, select "Parkinson's State" as the mood field, and analyze the impact of Nutrition on the Parkinson's state.</w:t>
      </w:r>
      <w:r w:rsidRPr="00C27BD9">
        <w:rPr>
          <w:rFonts w:ascii="Aptos" w:hAnsi="Aptos"/>
        </w:rPr>
        <w:br/>
        <w:t>Finally, review the insights generated by the system.</w:t>
      </w:r>
    </w:p>
    <w:p w14:paraId="5F87C809" w14:textId="77777777" w:rsidR="002C3063" w:rsidRPr="00C27BD9" w:rsidRDefault="002C3063" w:rsidP="002C3063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7711FAE0" w14:textId="77777777" w:rsidR="002C3063" w:rsidRPr="00C27BD9" w:rsidRDefault="002C3063" w:rsidP="002C3063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07D25C03" w14:textId="77777777" w:rsidR="002C3063" w:rsidRPr="00C27BD9" w:rsidRDefault="002C3063" w:rsidP="002C3063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2C20A3A7" w14:textId="77777777" w:rsidR="002C3063" w:rsidRPr="00C27BD9" w:rsidRDefault="002C3063" w:rsidP="002C3063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  <w:r w:rsidRPr="00C27BD9">
        <w:rPr>
          <w:rFonts w:ascii="Aptos" w:eastAsiaTheme="majorEastAsia" w:hAnsi="Aptos" w:cstheme="majorBidi"/>
          <w:b/>
          <w:bCs/>
          <w:sz w:val="26"/>
          <w:szCs w:val="26"/>
        </w:rPr>
        <w:lastRenderedPageBreak/>
        <w:t>Post-Task Feedback</w:t>
      </w:r>
    </w:p>
    <w:p w14:paraId="7B32F8DC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Time to complete the task: </w:t>
      </w:r>
      <w:r w:rsidR="00C53B29" w:rsidRPr="00C27BD9">
        <w:rPr>
          <w:rFonts w:ascii="Aptos" w:hAnsi="Aptos"/>
          <w:u w:val="single"/>
        </w:rPr>
        <w:t>3.4</w:t>
      </w:r>
      <w:r w:rsidRPr="00C27BD9">
        <w:rPr>
          <w:rFonts w:ascii="Aptos" w:hAnsi="Aptos"/>
        </w:rPr>
        <w:t xml:space="preserve"> minutes</w:t>
      </w:r>
    </w:p>
    <w:p w14:paraId="6D81FCCA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Were you able to complete the task?   </w:t>
      </w:r>
    </w:p>
    <w:p w14:paraId="2ECBCEBD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5BC6FE27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7C1101AB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If not, what was difficult? ____________________</w:t>
      </w:r>
      <w:r w:rsidRPr="00C27BD9">
        <w:rPr>
          <w:rFonts w:ascii="Aptos" w:hAnsi="Aptos"/>
          <w:rtl/>
        </w:rPr>
        <w:t>__________________</w:t>
      </w:r>
      <w:r w:rsidRPr="00C27BD9">
        <w:rPr>
          <w:rFonts w:ascii="Aptos" w:hAnsi="Aptos"/>
        </w:rPr>
        <w:t>________</w:t>
      </w:r>
    </w:p>
    <w:p w14:paraId="337A05B7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Did you have any questions during use?   </w:t>
      </w:r>
    </w:p>
    <w:p w14:paraId="6B3A1C6A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2F60EDAB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348A86F9" w14:textId="77777777" w:rsidR="00C53B29" w:rsidRPr="00C27BD9" w:rsidRDefault="002C3063" w:rsidP="002C3063">
      <w:pPr>
        <w:bidi w:val="0"/>
        <w:rPr>
          <w:rFonts w:ascii="Aptos" w:hAnsi="Aptos" w:cs="Arial"/>
          <w:u w:val="single"/>
        </w:rPr>
      </w:pPr>
      <w:r w:rsidRPr="00C27BD9">
        <w:rPr>
          <w:rFonts w:ascii="Aptos" w:hAnsi="Aptos"/>
        </w:rPr>
        <w:t>If yes, please specify:</w:t>
      </w:r>
      <w:r w:rsidR="00C53B29" w:rsidRPr="00C27BD9">
        <w:rPr>
          <w:rFonts w:ascii="Aptos" w:hAnsi="Aptos"/>
          <w:u w:val="single"/>
          <w:rtl/>
        </w:rPr>
        <w:t xml:space="preserve"> </w:t>
      </w:r>
      <w:r w:rsidR="00C53B29" w:rsidRPr="00C27BD9">
        <w:rPr>
          <w:rFonts w:ascii="Aptos" w:hAnsi="Aptos" w:cs="Arial"/>
          <w:u w:val="single"/>
          <w:rtl/>
        </w:rPr>
        <w:t xml:space="preserve">האם צריך לבחור מחדש את התחום בכל פעם וללחוץ שוב על         </w:t>
      </w:r>
    </w:p>
    <w:p w14:paraId="4168CDBB" w14:textId="77777777" w:rsidR="002C3063" w:rsidRPr="00C27BD9" w:rsidRDefault="00C53B29" w:rsidP="00C53B29">
      <w:pPr>
        <w:rPr>
          <w:rFonts w:ascii="Aptos" w:hAnsi="Aptos"/>
          <w:u w:val="single"/>
          <w:rtl/>
        </w:rPr>
      </w:pPr>
      <w:r w:rsidRPr="00C27BD9">
        <w:rPr>
          <w:rFonts w:ascii="Aptos" w:hAnsi="Aptos" w:cs="Arial"/>
          <w:u w:val="single"/>
          <w:rtl/>
        </w:rPr>
        <w:t>'ניתוח תובנות' כדי לראות תוצאות</w:t>
      </w:r>
      <w:r w:rsidRPr="00C27BD9">
        <w:rPr>
          <w:rFonts w:ascii="Aptos" w:hAnsi="Aptos"/>
          <w:u w:val="single"/>
          <w:rtl/>
        </w:rPr>
        <w:t>?</w:t>
      </w:r>
    </w:p>
    <w:p w14:paraId="6CA95F84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What insights did you understand from the identified behavior patterns?</w:t>
      </w:r>
    </w:p>
    <w:p w14:paraId="38C229F7" w14:textId="77777777" w:rsidR="002C3063" w:rsidRPr="00C27BD9" w:rsidRDefault="00C53B29" w:rsidP="00352145">
      <w:pPr>
        <w:rPr>
          <w:rFonts w:ascii="Aptos" w:eastAsiaTheme="majorEastAsia" w:hAnsi="Aptos" w:cstheme="majorBidi"/>
          <w:b/>
          <w:bCs/>
          <w:kern w:val="0"/>
          <w:sz w:val="26"/>
          <w:szCs w:val="26"/>
          <w:lang w:bidi="ar-SA"/>
          <w14:ligatures w14:val="none"/>
        </w:rPr>
      </w:pPr>
      <w:r w:rsidRPr="00C27BD9">
        <w:rPr>
          <w:rFonts w:ascii="Aptos" w:hAnsi="Aptos" w:cs="Arial"/>
          <w:u w:val="single"/>
          <w:rtl/>
        </w:rPr>
        <w:t>שמתי לב שיש קשר כלשהו בין תזונה למצב, אבל לא בטוח שהבנתי את כל הדפוסים</w:t>
      </w:r>
      <w:r w:rsidRPr="00C27BD9">
        <w:rPr>
          <w:rFonts w:ascii="Aptos" w:hAnsi="Aptos"/>
          <w:u w:val="single"/>
          <w:rtl/>
        </w:rPr>
        <w:t>.</w:t>
      </w:r>
      <w:r w:rsidR="002C3063" w:rsidRPr="00C27BD9">
        <w:rPr>
          <w:rFonts w:ascii="Aptos" w:eastAsiaTheme="majorEastAsia" w:hAnsi="Aptos" w:cstheme="majorBidi"/>
          <w:b/>
          <w:bCs/>
          <w:kern w:val="0"/>
          <w:sz w:val="26"/>
          <w:szCs w:val="26"/>
          <w:lang w:bidi="ar-SA"/>
          <w14:ligatures w14:val="none"/>
        </w:rPr>
        <w:br w:type="page"/>
      </w:r>
    </w:p>
    <w:p w14:paraId="0BD0A87F" w14:textId="77777777" w:rsidR="002C3063" w:rsidRPr="00C27BD9" w:rsidRDefault="002C3063" w:rsidP="002C3063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lastRenderedPageBreak/>
        <w:t>System Usability Scale (SUS)</w:t>
      </w:r>
    </w:p>
    <w:p w14:paraId="5EDCD9B7" w14:textId="77777777" w:rsidR="002C3063" w:rsidRPr="00C27BD9" w:rsidRDefault="002C3063" w:rsidP="002C3063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Section 1: System Evaluation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2C3063" w:rsidRPr="00C27BD9" w14:paraId="4DB9ACC0" w14:textId="77777777" w:rsidTr="0075006B">
        <w:tc>
          <w:tcPr>
            <w:tcW w:w="8638" w:type="dxa"/>
          </w:tcPr>
          <w:p w14:paraId="5999298E" w14:textId="77777777" w:rsidR="002C3063" w:rsidRPr="00C27BD9" w:rsidRDefault="002C3063" w:rsidP="0075006B">
            <w:pPr>
              <w:bidi w:val="0"/>
              <w:rPr>
                <w:rFonts w:ascii="Aptos" w:hAnsi="Aptos"/>
                <w:rtl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63"/>
              <w:gridCol w:w="1256"/>
              <w:gridCol w:w="1060"/>
              <w:gridCol w:w="1060"/>
              <w:gridCol w:w="1069"/>
              <w:gridCol w:w="1172"/>
            </w:tblGrid>
            <w:tr w:rsidR="002C3063" w:rsidRPr="00C27BD9" w14:paraId="770288D1" w14:textId="77777777" w:rsidTr="0075006B">
              <w:tc>
                <w:tcPr>
                  <w:tcW w:w="2547" w:type="dxa"/>
                </w:tcPr>
                <w:p w14:paraId="63DC11E3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0CA7217C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Agree</w:t>
                  </w:r>
                </w:p>
              </w:tc>
              <w:tc>
                <w:tcPr>
                  <w:tcW w:w="1134" w:type="dxa"/>
                </w:tcPr>
                <w:p w14:paraId="02BC5ABB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0EF172C1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5FCC2025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34FA079B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Disagree</w:t>
                  </w:r>
                </w:p>
              </w:tc>
            </w:tr>
            <w:tr w:rsidR="002C3063" w:rsidRPr="00C27BD9" w14:paraId="3504AA71" w14:textId="77777777" w:rsidTr="0075006B">
              <w:tc>
                <w:tcPr>
                  <w:tcW w:w="2547" w:type="dxa"/>
                </w:tcPr>
                <w:p w14:paraId="3747AD04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53C54C4B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530CAAEB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2805D2C3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3</w:t>
                  </w:r>
                </w:p>
              </w:tc>
              <w:tc>
                <w:tcPr>
                  <w:tcW w:w="1144" w:type="dxa"/>
                </w:tcPr>
                <w:p w14:paraId="02735112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4</w:t>
                  </w:r>
                </w:p>
              </w:tc>
              <w:tc>
                <w:tcPr>
                  <w:tcW w:w="1177" w:type="dxa"/>
                </w:tcPr>
                <w:p w14:paraId="1CF9C4EE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5</w:t>
                  </w:r>
                </w:p>
              </w:tc>
            </w:tr>
            <w:tr w:rsidR="002C3063" w:rsidRPr="00C27BD9" w14:paraId="6D87F141" w14:textId="77777777" w:rsidTr="0075006B">
              <w:tc>
                <w:tcPr>
                  <w:tcW w:w="2547" w:type="dxa"/>
                </w:tcPr>
                <w:p w14:paraId="0F0B8293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I would like to use the system frequently.</w:t>
                  </w:r>
                </w:p>
              </w:tc>
              <w:tc>
                <w:tcPr>
                  <w:tcW w:w="1276" w:type="dxa"/>
                </w:tcPr>
                <w:p w14:paraId="479D0CDB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F030406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1BE4B8B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5C650CF4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2BAED757" w14:textId="77777777" w:rsidR="002C3063" w:rsidRPr="00C27BD9" w:rsidRDefault="00352145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2C3063" w:rsidRPr="00C27BD9" w14:paraId="453B7E82" w14:textId="77777777" w:rsidTr="0075006B">
              <w:tc>
                <w:tcPr>
                  <w:tcW w:w="2547" w:type="dxa"/>
                </w:tcPr>
                <w:p w14:paraId="133F43DA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unnecessarily complex.</w:t>
                  </w:r>
                </w:p>
              </w:tc>
              <w:tc>
                <w:tcPr>
                  <w:tcW w:w="1276" w:type="dxa"/>
                </w:tcPr>
                <w:p w14:paraId="7D1AB1C5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0422DFE3" w14:textId="77777777" w:rsidR="002C3063" w:rsidRPr="00C27BD9" w:rsidRDefault="00352145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48F3AAC1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46EA9D28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319BE8B7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55D2A15B" w14:textId="77777777" w:rsidTr="0075006B">
              <w:tc>
                <w:tcPr>
                  <w:tcW w:w="2547" w:type="dxa"/>
                </w:tcPr>
                <w:p w14:paraId="16712CC0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 system is easy to use.</w:t>
                  </w:r>
                </w:p>
              </w:tc>
              <w:tc>
                <w:tcPr>
                  <w:tcW w:w="1276" w:type="dxa"/>
                </w:tcPr>
                <w:p w14:paraId="0ECE8E54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536F86C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8E4FAC9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1375C9AA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28C62DAA" w14:textId="77777777" w:rsidR="002C3063" w:rsidRPr="00C27BD9" w:rsidRDefault="00352145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2C3063" w:rsidRPr="00C27BD9" w14:paraId="39CC3A7E" w14:textId="77777777" w:rsidTr="0075006B">
              <w:tc>
                <w:tcPr>
                  <w:tcW w:w="2547" w:type="dxa"/>
                </w:tcPr>
                <w:p w14:paraId="0C850EA8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the support of a technical person to use the system.</w:t>
                  </w:r>
                </w:p>
              </w:tc>
              <w:tc>
                <w:tcPr>
                  <w:tcW w:w="1276" w:type="dxa"/>
                </w:tcPr>
                <w:p w14:paraId="678FFA67" w14:textId="77777777" w:rsidR="002C3063" w:rsidRPr="00C27BD9" w:rsidRDefault="00352145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1986242D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A269542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4538E6AF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32F69C05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09A0CA4D" w14:textId="77777777" w:rsidTr="0075006B">
              <w:tc>
                <w:tcPr>
                  <w:tcW w:w="2547" w:type="dxa"/>
                </w:tcPr>
                <w:p w14:paraId="6AECC2F8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that the various functions in the system are well integrated.</w:t>
                  </w:r>
                </w:p>
              </w:tc>
              <w:tc>
                <w:tcPr>
                  <w:tcW w:w="1276" w:type="dxa"/>
                </w:tcPr>
                <w:p w14:paraId="1800A413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BA329AB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D826ADF" w14:textId="77777777" w:rsidR="002C3063" w:rsidRPr="00C27BD9" w:rsidRDefault="00352145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44" w:type="dxa"/>
                </w:tcPr>
                <w:p w14:paraId="3F4AE0A0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36983E74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7C488675" w14:textId="77777777" w:rsidTr="0075006B">
              <w:tc>
                <w:tcPr>
                  <w:tcW w:w="2547" w:type="dxa"/>
                </w:tcPr>
                <w:p w14:paraId="787D9D7F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there is too much inconsistency in the system.</w:t>
                  </w:r>
                </w:p>
              </w:tc>
              <w:tc>
                <w:tcPr>
                  <w:tcW w:w="1276" w:type="dxa"/>
                </w:tcPr>
                <w:p w14:paraId="061013D1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1D4E403" w14:textId="77777777" w:rsidR="002C3063" w:rsidRPr="00C27BD9" w:rsidRDefault="00352145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4F3C0B93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4D94E0FD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63883AE6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0D38F1BC" w14:textId="77777777" w:rsidTr="0075006B">
              <w:tc>
                <w:tcPr>
                  <w:tcW w:w="2547" w:type="dxa"/>
                </w:tcPr>
                <w:p w14:paraId="055B2ED8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most people would easily learn how to use the system.</w:t>
                  </w:r>
                </w:p>
              </w:tc>
              <w:tc>
                <w:tcPr>
                  <w:tcW w:w="1276" w:type="dxa"/>
                </w:tcPr>
                <w:p w14:paraId="1620BD28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01057337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921A3A0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2A8F1622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4E50CF99" w14:textId="77777777" w:rsidR="002C3063" w:rsidRPr="00C27BD9" w:rsidRDefault="00352145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2C3063" w:rsidRPr="00C27BD9" w14:paraId="03CF70EE" w14:textId="77777777" w:rsidTr="0075006B">
              <w:tc>
                <w:tcPr>
                  <w:tcW w:w="2547" w:type="dxa"/>
                </w:tcPr>
                <w:p w14:paraId="5C9E61E8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cumbersome to use.</w:t>
                  </w:r>
                </w:p>
              </w:tc>
              <w:tc>
                <w:tcPr>
                  <w:tcW w:w="1276" w:type="dxa"/>
                </w:tcPr>
                <w:p w14:paraId="431EEC5B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45E2831" w14:textId="77777777" w:rsidR="002C3063" w:rsidRPr="00C27BD9" w:rsidRDefault="00352145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7B389E10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4614C9D8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26902B07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0B67F471" w14:textId="77777777" w:rsidTr="0075006B">
              <w:tc>
                <w:tcPr>
                  <w:tcW w:w="2547" w:type="dxa"/>
                </w:tcPr>
                <w:p w14:paraId="482C1594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feel very confident using the system.</w:t>
                  </w:r>
                </w:p>
              </w:tc>
              <w:tc>
                <w:tcPr>
                  <w:tcW w:w="1276" w:type="dxa"/>
                </w:tcPr>
                <w:p w14:paraId="5E44B4AB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0CD3DF2A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724F5F8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1FFD0F46" w14:textId="77777777" w:rsidR="002C3063" w:rsidRPr="00C27BD9" w:rsidRDefault="00352145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77" w:type="dxa"/>
                </w:tcPr>
                <w:p w14:paraId="4A3FC4A6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7C98DEFA" w14:textId="77777777" w:rsidTr="0075006B">
              <w:tc>
                <w:tcPr>
                  <w:tcW w:w="2547" w:type="dxa"/>
                </w:tcPr>
                <w:p w14:paraId="2E194840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to learn a lot of things before I can get going with the system.</w:t>
                  </w:r>
                </w:p>
              </w:tc>
              <w:tc>
                <w:tcPr>
                  <w:tcW w:w="1276" w:type="dxa"/>
                </w:tcPr>
                <w:p w14:paraId="1AF597BE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ACB1B5B" w14:textId="77777777" w:rsidR="002C3063" w:rsidRPr="00C27BD9" w:rsidRDefault="00352145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3CE548E7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432A8D66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527F66D5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</w:tbl>
          <w:p w14:paraId="0FAF28B7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</w:tr>
      <w:tr w:rsidR="002C3063" w:rsidRPr="00C27BD9" w14:paraId="17FEC63E" w14:textId="77777777" w:rsidTr="0075006B">
        <w:tc>
          <w:tcPr>
            <w:tcW w:w="8638" w:type="dxa"/>
          </w:tcPr>
          <w:p w14:paraId="67252B66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</w:tr>
    </w:tbl>
    <w:p w14:paraId="2407F85D" w14:textId="77777777" w:rsidR="002C3063" w:rsidRPr="00C27BD9" w:rsidRDefault="002C3063" w:rsidP="002C3063">
      <w:pPr>
        <w:pStyle w:val="2"/>
        <w:rPr>
          <w:rFonts w:ascii="Aptos" w:hAnsi="Aptos"/>
          <w:color w:val="auto"/>
        </w:rPr>
      </w:pPr>
    </w:p>
    <w:p w14:paraId="60CFD855" w14:textId="6DE8976E" w:rsidR="002C3063" w:rsidRPr="00C27BD9" w:rsidRDefault="002C3063" w:rsidP="002C3063">
      <w:pPr>
        <w:bidi w:val="0"/>
        <w:rPr>
          <w:rFonts w:ascii="Aptos" w:eastAsiaTheme="majorEastAsia" w:hAnsi="Aptos" w:cstheme="majorBidi"/>
          <w:b/>
          <w:bCs/>
          <w:sz w:val="26"/>
          <w:szCs w:val="26"/>
        </w:rPr>
      </w:pPr>
    </w:p>
    <w:p w14:paraId="20AB18D6" w14:textId="77777777" w:rsidR="002C3063" w:rsidRPr="00C27BD9" w:rsidRDefault="002C3063" w:rsidP="002C3063">
      <w:pPr>
        <w:pStyle w:val="2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Section 2: Understanding of Identified Behavior Patterns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5"/>
        <w:gridCol w:w="1268"/>
        <w:gridCol w:w="1106"/>
        <w:gridCol w:w="1106"/>
        <w:gridCol w:w="1116"/>
        <w:gridCol w:w="1175"/>
      </w:tblGrid>
      <w:tr w:rsidR="002C3063" w:rsidRPr="00C27BD9" w14:paraId="59FFD956" w14:textId="77777777" w:rsidTr="0075006B">
        <w:tc>
          <w:tcPr>
            <w:tcW w:w="2547" w:type="dxa"/>
          </w:tcPr>
          <w:p w14:paraId="5EE4890E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006ACA96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Agree</w:t>
            </w:r>
          </w:p>
        </w:tc>
        <w:tc>
          <w:tcPr>
            <w:tcW w:w="1134" w:type="dxa"/>
          </w:tcPr>
          <w:p w14:paraId="1BEA9092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10B8EDBC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21850939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07BF8938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Disagree</w:t>
            </w:r>
          </w:p>
        </w:tc>
      </w:tr>
      <w:tr w:rsidR="002C3063" w:rsidRPr="00C27BD9" w14:paraId="35860E41" w14:textId="77777777" w:rsidTr="0075006B">
        <w:tc>
          <w:tcPr>
            <w:tcW w:w="2547" w:type="dxa"/>
          </w:tcPr>
          <w:p w14:paraId="47418BF9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38A3BBCE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1</w:t>
            </w:r>
          </w:p>
        </w:tc>
        <w:tc>
          <w:tcPr>
            <w:tcW w:w="1134" w:type="dxa"/>
          </w:tcPr>
          <w:p w14:paraId="7C689A56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2</w:t>
            </w:r>
          </w:p>
        </w:tc>
        <w:tc>
          <w:tcPr>
            <w:tcW w:w="1134" w:type="dxa"/>
          </w:tcPr>
          <w:p w14:paraId="53F5C08A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3</w:t>
            </w:r>
          </w:p>
        </w:tc>
        <w:tc>
          <w:tcPr>
            <w:tcW w:w="1144" w:type="dxa"/>
          </w:tcPr>
          <w:p w14:paraId="15E84C2C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4</w:t>
            </w:r>
          </w:p>
        </w:tc>
        <w:tc>
          <w:tcPr>
            <w:tcW w:w="1177" w:type="dxa"/>
          </w:tcPr>
          <w:p w14:paraId="0BBEE5E4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5</w:t>
            </w:r>
          </w:p>
        </w:tc>
      </w:tr>
      <w:tr w:rsidR="002C3063" w:rsidRPr="00C27BD9" w14:paraId="2D6DE340" w14:textId="77777777" w:rsidTr="0075006B">
        <w:tc>
          <w:tcPr>
            <w:tcW w:w="2547" w:type="dxa"/>
          </w:tcPr>
          <w:p w14:paraId="72DDB6D1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think that the identified behavior patterns are helpful and informative.</w:t>
            </w:r>
          </w:p>
        </w:tc>
        <w:tc>
          <w:tcPr>
            <w:tcW w:w="1276" w:type="dxa"/>
          </w:tcPr>
          <w:p w14:paraId="3EBB5CA6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34DE155C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46E64815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0B68296B" w14:textId="77777777" w:rsidR="002C3063" w:rsidRPr="00C27BD9" w:rsidRDefault="00350D9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77" w:type="dxa"/>
          </w:tcPr>
          <w:p w14:paraId="3609B4E7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2C3063" w:rsidRPr="00C27BD9" w14:paraId="49D0C647" w14:textId="77777777" w:rsidTr="0075006B">
        <w:tc>
          <w:tcPr>
            <w:tcW w:w="2547" w:type="dxa"/>
          </w:tcPr>
          <w:p w14:paraId="6BB3E637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The identified behavior patterns are clear and understandable.</w:t>
            </w:r>
          </w:p>
        </w:tc>
        <w:tc>
          <w:tcPr>
            <w:tcW w:w="1276" w:type="dxa"/>
          </w:tcPr>
          <w:p w14:paraId="6F93AF42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0FB76ABE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0A86C6EE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6F8A4C02" w14:textId="77777777" w:rsidR="002C3063" w:rsidRPr="00C27BD9" w:rsidRDefault="00350D9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77" w:type="dxa"/>
          </w:tcPr>
          <w:p w14:paraId="2792E7BB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2C3063" w:rsidRPr="00C27BD9" w14:paraId="57F76243" w14:textId="77777777" w:rsidTr="0075006B">
        <w:tc>
          <w:tcPr>
            <w:tcW w:w="2547" w:type="dxa"/>
          </w:tcPr>
          <w:p w14:paraId="6953675C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often feel frustrated when trying to understand the behavior patterns.</w:t>
            </w:r>
          </w:p>
        </w:tc>
        <w:tc>
          <w:tcPr>
            <w:tcW w:w="1276" w:type="dxa"/>
          </w:tcPr>
          <w:p w14:paraId="3FB11EE5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08FB154E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36D0A35" w14:textId="77777777" w:rsidR="002C3063" w:rsidRPr="00C27BD9" w:rsidRDefault="00350D9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44" w:type="dxa"/>
          </w:tcPr>
          <w:p w14:paraId="292D67ED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4DF8AC50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2C3063" w:rsidRPr="00C27BD9" w14:paraId="71DCBC97" w14:textId="77777777" w:rsidTr="0075006B">
        <w:tc>
          <w:tcPr>
            <w:tcW w:w="2547" w:type="dxa"/>
          </w:tcPr>
          <w:p w14:paraId="48817F14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Understanding the identified behavior patterns requires considerable mental effort</w:t>
            </w:r>
          </w:p>
        </w:tc>
        <w:tc>
          <w:tcPr>
            <w:tcW w:w="1276" w:type="dxa"/>
          </w:tcPr>
          <w:p w14:paraId="2AF4FAD5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13478BAF" w14:textId="77777777" w:rsidR="002C3063" w:rsidRPr="00C27BD9" w:rsidRDefault="00350D9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34" w:type="dxa"/>
          </w:tcPr>
          <w:p w14:paraId="3AC664EF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681AECAE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6BF6B077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2C3063" w:rsidRPr="00C27BD9" w14:paraId="7ABAEEB8" w14:textId="77777777" w:rsidTr="0075006B">
        <w:tc>
          <w:tcPr>
            <w:tcW w:w="2547" w:type="dxa"/>
          </w:tcPr>
          <w:p w14:paraId="3C3BD455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I think that the behavior pattern identification is effective in helping me understand the data</w:t>
            </w:r>
          </w:p>
        </w:tc>
        <w:tc>
          <w:tcPr>
            <w:tcW w:w="1276" w:type="dxa"/>
          </w:tcPr>
          <w:p w14:paraId="5E4D94DF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6155209A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19D09BE0" w14:textId="77777777" w:rsidR="002C3063" w:rsidRPr="00C27BD9" w:rsidRDefault="00350D9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44" w:type="dxa"/>
          </w:tcPr>
          <w:p w14:paraId="72F89160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44EE0823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2C3063" w:rsidRPr="00C27BD9" w14:paraId="66CD6EED" w14:textId="77777777" w:rsidTr="0075006B">
        <w:tc>
          <w:tcPr>
            <w:tcW w:w="2547" w:type="dxa"/>
          </w:tcPr>
          <w:p w14:paraId="7064F809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imagine that most people would easily understand the identified behavior patterns.</w:t>
            </w:r>
          </w:p>
        </w:tc>
        <w:tc>
          <w:tcPr>
            <w:tcW w:w="1276" w:type="dxa"/>
          </w:tcPr>
          <w:p w14:paraId="6C8C6063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605A9E30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0F738AC1" w14:textId="77777777" w:rsidR="002C3063" w:rsidRPr="00C27BD9" w:rsidRDefault="00350D9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44" w:type="dxa"/>
          </w:tcPr>
          <w:p w14:paraId="5E9ED67E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0E978B73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2C3063" w:rsidRPr="00C27BD9" w14:paraId="660A6E66" w14:textId="77777777" w:rsidTr="0075006B">
        <w:tc>
          <w:tcPr>
            <w:tcW w:w="25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9"/>
            </w:tblGrid>
            <w:tr w:rsidR="002C3063" w:rsidRPr="00C27BD9" w14:paraId="1F7ED3ED" w14:textId="77777777" w:rsidTr="007500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25641E" w14:textId="77777777" w:rsidR="002C3063" w:rsidRPr="00C27BD9" w:rsidRDefault="002C3063" w:rsidP="0075006B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  <w:r w:rsidRPr="00C27BD9"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  <w:t>The color system (green = positive, red = negative, black = neutral) helped me understand the effects of different behaviors.</w:t>
                  </w:r>
                </w:p>
              </w:tc>
            </w:tr>
          </w:tbl>
          <w:p w14:paraId="5F94FCD8" w14:textId="77777777" w:rsidR="002C3063" w:rsidRPr="00C27BD9" w:rsidRDefault="002C3063" w:rsidP="0075006B">
            <w:pPr>
              <w:bidi w:val="0"/>
              <w:rPr>
                <w:rFonts w:ascii="Aptos" w:hAnsi="Aptos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3063" w:rsidRPr="00C27BD9" w14:paraId="3FD5F11F" w14:textId="77777777" w:rsidTr="007500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B4CAD3" w14:textId="77777777" w:rsidR="002C3063" w:rsidRPr="00C27BD9" w:rsidRDefault="002C3063" w:rsidP="0075006B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</w:p>
              </w:tc>
            </w:tr>
          </w:tbl>
          <w:p w14:paraId="0D8FFE78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  <w:tc>
          <w:tcPr>
            <w:tcW w:w="1276" w:type="dxa"/>
          </w:tcPr>
          <w:p w14:paraId="6821EAA7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7833F72F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7C9EC333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  <w:tc>
          <w:tcPr>
            <w:tcW w:w="1144" w:type="dxa"/>
          </w:tcPr>
          <w:p w14:paraId="71B388EA" w14:textId="77777777" w:rsidR="002C3063" w:rsidRPr="00C27BD9" w:rsidRDefault="00350D93" w:rsidP="0075006B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77" w:type="dxa"/>
          </w:tcPr>
          <w:p w14:paraId="0F986FEC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</w:tr>
    </w:tbl>
    <w:p w14:paraId="393A2BB4" w14:textId="77777777" w:rsidR="002C3063" w:rsidRPr="00C27BD9" w:rsidRDefault="002C3063" w:rsidP="002C3063">
      <w:pPr>
        <w:bidi w:val="0"/>
        <w:jc w:val="both"/>
        <w:rPr>
          <w:rFonts w:ascii="Aptos" w:hAnsi="Aptos"/>
          <w:b/>
          <w:bCs/>
          <w:sz w:val="32"/>
          <w:szCs w:val="32"/>
        </w:rPr>
      </w:pPr>
    </w:p>
    <w:p w14:paraId="07AB5A68" w14:textId="77777777" w:rsidR="002C3063" w:rsidRPr="00C27BD9" w:rsidRDefault="002C3063" w:rsidP="002C3063">
      <w:pPr>
        <w:rPr>
          <w:rFonts w:ascii="Aptos" w:hAnsi="Aptos"/>
        </w:rPr>
      </w:pPr>
    </w:p>
    <w:p w14:paraId="53B7FC3B" w14:textId="77777777" w:rsidR="002C3063" w:rsidRPr="00C27BD9" w:rsidRDefault="002C3063" w:rsidP="002C3063">
      <w:pPr>
        <w:bidi w:val="0"/>
        <w:jc w:val="both"/>
        <w:rPr>
          <w:rFonts w:ascii="Aptos" w:hAnsi="Aptos"/>
          <w:b/>
          <w:bCs/>
          <w:sz w:val="32"/>
          <w:szCs w:val="32"/>
        </w:rPr>
      </w:pPr>
    </w:p>
    <w:p w14:paraId="545442F7" w14:textId="77777777" w:rsidR="002C3063" w:rsidRPr="00C27BD9" w:rsidRDefault="002C3063" w:rsidP="002C3063">
      <w:pPr>
        <w:pStyle w:val="1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System Usability Scale (SUS) – Parkinson's Pattern Identifying</w:t>
      </w:r>
    </w:p>
    <w:p w14:paraId="3F99EE46" w14:textId="77777777" w:rsidR="002C3063" w:rsidRPr="00C27BD9" w:rsidDel="00EB38ED" w:rsidRDefault="002C3063" w:rsidP="002C3063">
      <w:pPr>
        <w:bidi w:val="0"/>
        <w:rPr>
          <w:del w:id="24" w:author="אביטל שולנר" w:date="2025-06-23T20:34:00Z"/>
          <w:rFonts w:ascii="Aptos" w:hAnsi="Aptos"/>
        </w:rPr>
      </w:pPr>
    </w:p>
    <w:p w14:paraId="0F56C687" w14:textId="77777777" w:rsidR="002C3063" w:rsidRPr="00C27BD9" w:rsidRDefault="002C3063" w:rsidP="002C3063">
      <w:pPr>
        <w:bidi w:val="0"/>
        <w:rPr>
          <w:rFonts w:ascii="Aptos" w:hAnsi="Aptos"/>
          <w:b/>
          <w:bCs/>
        </w:rPr>
      </w:pPr>
      <w:r w:rsidRPr="00C27BD9">
        <w:rPr>
          <w:rFonts w:ascii="Aptos" w:hAnsi="Aptos"/>
          <w:b/>
          <w:bCs/>
        </w:rPr>
        <w:t>Participant’s Information:</w:t>
      </w:r>
    </w:p>
    <w:p w14:paraId="0F0AED62" w14:textId="77777777" w:rsidR="002C3063" w:rsidRPr="00C27BD9" w:rsidRDefault="002C3063" w:rsidP="002C3063">
      <w:pPr>
        <w:bidi w:val="0"/>
        <w:rPr>
          <w:rFonts w:ascii="Aptos" w:hAnsi="Aptos"/>
          <w:rtl/>
        </w:rPr>
      </w:pPr>
      <w:r w:rsidRPr="00C27BD9">
        <w:rPr>
          <w:rFonts w:ascii="Aptos" w:hAnsi="Aptos"/>
        </w:rPr>
        <w:t xml:space="preserve">Name (optional): </w:t>
      </w:r>
      <w:r w:rsidR="00945B22" w:rsidRPr="00C27BD9">
        <w:rPr>
          <w:rFonts w:ascii="Aptos" w:hAnsi="Aptos"/>
          <w:u w:val="single"/>
          <w:rtl/>
        </w:rPr>
        <w:t>הדס</w:t>
      </w:r>
    </w:p>
    <w:p w14:paraId="31416EE4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Age: </w:t>
      </w:r>
      <w:r w:rsidR="00945B22" w:rsidRPr="00C27BD9">
        <w:rPr>
          <w:rFonts w:ascii="Aptos" w:hAnsi="Aptos"/>
          <w:u w:val="single"/>
          <w:rtl/>
        </w:rPr>
        <w:t>48</w:t>
      </w:r>
    </w:p>
    <w:p w14:paraId="3647F3B3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Gender:  </w:t>
      </w:r>
    </w:p>
    <w:p w14:paraId="015CEFD3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Male</w:t>
      </w:r>
    </w:p>
    <w:p w14:paraId="6569244D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Female</w:t>
      </w:r>
      <w:r w:rsidRPr="00C27BD9">
        <w:rPr>
          <w:rFonts w:ascii="Aptos" w:hAnsi="Aptos"/>
        </w:rPr>
        <w:t xml:space="preserve">    </w:t>
      </w:r>
    </w:p>
    <w:p w14:paraId="0DA29616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Other </w:t>
      </w:r>
    </w:p>
    <w:p w14:paraId="31648F74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Technology proficiency (please select one):</w:t>
      </w:r>
    </w:p>
    <w:p w14:paraId="79E01739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Basic (uses the internet occasionally)</w:t>
      </w:r>
    </w:p>
    <w:p w14:paraId="24E7EDDB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Intermediate (regular user of online tools)</w:t>
      </w:r>
    </w:p>
    <w:p w14:paraId="709C9FAE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Advanced (familiar with programming or data analysis)</w:t>
      </w:r>
    </w:p>
    <w:p w14:paraId="43A6CE19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Have you used a data analysis tool before?  </w:t>
      </w:r>
    </w:p>
    <w:p w14:paraId="713D6088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Yes     </w:t>
      </w:r>
    </w:p>
    <w:p w14:paraId="5AAD3E3C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No</w:t>
      </w:r>
    </w:p>
    <w:p w14:paraId="43397550" w14:textId="77777777" w:rsidR="002C3063" w:rsidRPr="00C27BD9" w:rsidRDefault="002C3063" w:rsidP="002C3063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Test Scenario</w:t>
      </w:r>
    </w:p>
    <w:p w14:paraId="0E565F06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You receive a JSON file containing daily data recorded by a person with Parkinson's disease.</w:t>
      </w:r>
      <w:r w:rsidRPr="00C27BD9">
        <w:rPr>
          <w:rFonts w:ascii="Aptos" w:hAnsi="Aptos"/>
        </w:rPr>
        <w:br/>
        <w:t>The data includes: Feelings, Symptoms, Activities, Medications, and Nutrition.</w:t>
      </w:r>
      <w:r w:rsidRPr="00C27BD9">
        <w:rPr>
          <w:rFonts w:ascii="Aptos" w:hAnsi="Aptos"/>
        </w:rPr>
        <w:br/>
        <w:t>Your task is to upload the file to the system, select "Parkinson's State" as the mood field, and analyze the impact of Nutrition on the Parkinson's state.</w:t>
      </w:r>
      <w:r w:rsidRPr="00C27BD9">
        <w:rPr>
          <w:rFonts w:ascii="Aptos" w:hAnsi="Aptos"/>
        </w:rPr>
        <w:br/>
        <w:t>Finally, review the insights generated by the system.</w:t>
      </w:r>
    </w:p>
    <w:p w14:paraId="22881E4E" w14:textId="77777777" w:rsidR="002C3063" w:rsidRPr="00C27BD9" w:rsidRDefault="002C3063" w:rsidP="002C3063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5AFF67DB" w14:textId="77777777" w:rsidR="002C3063" w:rsidRPr="00C27BD9" w:rsidRDefault="002C3063" w:rsidP="002C3063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13402E61" w14:textId="77777777" w:rsidR="002C3063" w:rsidRPr="00C27BD9" w:rsidRDefault="002C3063" w:rsidP="002C3063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203FEF58" w14:textId="77777777" w:rsidR="002C3063" w:rsidRPr="00C27BD9" w:rsidRDefault="002C3063" w:rsidP="002C3063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  <w:r w:rsidRPr="00C27BD9">
        <w:rPr>
          <w:rFonts w:ascii="Aptos" w:eastAsiaTheme="majorEastAsia" w:hAnsi="Aptos" w:cstheme="majorBidi"/>
          <w:b/>
          <w:bCs/>
          <w:sz w:val="26"/>
          <w:szCs w:val="26"/>
        </w:rPr>
        <w:lastRenderedPageBreak/>
        <w:t>Post-Task Feedback</w:t>
      </w:r>
    </w:p>
    <w:p w14:paraId="4FCDCDF9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Time to complete the task: </w:t>
      </w:r>
      <w:r w:rsidR="00945B22" w:rsidRPr="00C27BD9">
        <w:rPr>
          <w:rFonts w:ascii="Aptos" w:hAnsi="Aptos"/>
          <w:u w:val="single"/>
        </w:rPr>
        <w:t>3.1</w:t>
      </w:r>
      <w:r w:rsidRPr="00C27BD9">
        <w:rPr>
          <w:rFonts w:ascii="Aptos" w:hAnsi="Aptos"/>
        </w:rPr>
        <w:t xml:space="preserve"> minutes</w:t>
      </w:r>
    </w:p>
    <w:p w14:paraId="25639C7B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Were you able to complete the task?   </w:t>
      </w:r>
    </w:p>
    <w:p w14:paraId="7976D80C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5F4B3B7E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643649C8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If not, what was difficult? ____________________</w:t>
      </w:r>
      <w:r w:rsidRPr="00C27BD9">
        <w:rPr>
          <w:rFonts w:ascii="Aptos" w:hAnsi="Aptos"/>
          <w:rtl/>
        </w:rPr>
        <w:t>__________________</w:t>
      </w:r>
      <w:r w:rsidRPr="00C27BD9">
        <w:rPr>
          <w:rFonts w:ascii="Aptos" w:hAnsi="Aptos"/>
        </w:rPr>
        <w:t>________</w:t>
      </w:r>
    </w:p>
    <w:p w14:paraId="11B964E9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Did you have any questions during use?   </w:t>
      </w:r>
    </w:p>
    <w:p w14:paraId="1060FDAA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Yes     </w:t>
      </w:r>
    </w:p>
    <w:p w14:paraId="73F00D04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No</w:t>
      </w:r>
    </w:p>
    <w:p w14:paraId="5B303D60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If yes, please specify: ______________________</w:t>
      </w:r>
      <w:r w:rsidRPr="00C27BD9">
        <w:rPr>
          <w:rFonts w:ascii="Aptos" w:hAnsi="Aptos"/>
          <w:rtl/>
        </w:rPr>
        <w:t>___</w:t>
      </w:r>
      <w:r w:rsidRPr="00C27BD9">
        <w:rPr>
          <w:rFonts w:ascii="Aptos" w:hAnsi="Aptos"/>
        </w:rPr>
        <w:t>______________________</w:t>
      </w:r>
    </w:p>
    <w:p w14:paraId="64AF6D81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What insights did you understand from the identified behavior patterns?</w:t>
      </w:r>
    </w:p>
    <w:p w14:paraId="3908E1B4" w14:textId="77777777" w:rsidR="002C3063" w:rsidRPr="00C27BD9" w:rsidRDefault="00945B22" w:rsidP="002C3063">
      <w:pPr>
        <w:bidi w:val="0"/>
        <w:rPr>
          <w:rFonts w:ascii="Aptos" w:hAnsi="Aptos"/>
          <w:u w:val="single"/>
        </w:rPr>
      </w:pPr>
      <w:r w:rsidRPr="00C27BD9">
        <w:rPr>
          <w:rFonts w:ascii="Aptos" w:hAnsi="Aptos" w:cs="Arial"/>
          <w:u w:val="single"/>
          <w:rtl/>
        </w:rPr>
        <w:t>ראיתי שקורנפלקס עם חלב שקדים דווקא עזר, בניגוד למה שחשבתי</w:t>
      </w:r>
      <w:r w:rsidRPr="00C27BD9">
        <w:rPr>
          <w:rFonts w:ascii="Aptos" w:hAnsi="Aptos"/>
          <w:u w:val="single"/>
          <w:rtl/>
        </w:rPr>
        <w:t>.</w:t>
      </w:r>
      <w:r w:rsidR="002C3063" w:rsidRPr="00C27BD9">
        <w:rPr>
          <w:rFonts w:ascii="Aptos" w:hAnsi="Aptos"/>
          <w:u w:val="single"/>
        </w:rPr>
        <w:br w:type="page"/>
      </w:r>
    </w:p>
    <w:p w14:paraId="24C78930" w14:textId="77777777" w:rsidR="002C3063" w:rsidRPr="00C27BD9" w:rsidRDefault="002C3063" w:rsidP="002C3063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lastRenderedPageBreak/>
        <w:t>System Usability Scale (SUS)</w:t>
      </w:r>
    </w:p>
    <w:p w14:paraId="15E6C544" w14:textId="77777777" w:rsidR="002C3063" w:rsidRPr="00C27BD9" w:rsidRDefault="002C3063" w:rsidP="002C3063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Section 1: System Evaluation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2C3063" w:rsidRPr="00C27BD9" w14:paraId="1C336298" w14:textId="77777777" w:rsidTr="0075006B">
        <w:tc>
          <w:tcPr>
            <w:tcW w:w="8638" w:type="dxa"/>
          </w:tcPr>
          <w:p w14:paraId="512A787A" w14:textId="77777777" w:rsidR="002C3063" w:rsidRPr="00C27BD9" w:rsidRDefault="002C3063" w:rsidP="0075006B">
            <w:pPr>
              <w:bidi w:val="0"/>
              <w:rPr>
                <w:rFonts w:ascii="Aptos" w:hAnsi="Aptos"/>
                <w:rtl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63"/>
              <w:gridCol w:w="1256"/>
              <w:gridCol w:w="1060"/>
              <w:gridCol w:w="1060"/>
              <w:gridCol w:w="1069"/>
              <w:gridCol w:w="1172"/>
            </w:tblGrid>
            <w:tr w:rsidR="002C3063" w:rsidRPr="00C27BD9" w14:paraId="7846B4DE" w14:textId="77777777" w:rsidTr="0075006B">
              <w:tc>
                <w:tcPr>
                  <w:tcW w:w="2547" w:type="dxa"/>
                </w:tcPr>
                <w:p w14:paraId="655CB1B1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3019B72E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Agree</w:t>
                  </w:r>
                </w:p>
              </w:tc>
              <w:tc>
                <w:tcPr>
                  <w:tcW w:w="1134" w:type="dxa"/>
                </w:tcPr>
                <w:p w14:paraId="65953E6B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9887F7D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748FB879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48A4E089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Disagree</w:t>
                  </w:r>
                </w:p>
              </w:tc>
            </w:tr>
            <w:tr w:rsidR="002C3063" w:rsidRPr="00C27BD9" w14:paraId="7F145E46" w14:textId="77777777" w:rsidTr="0075006B">
              <w:tc>
                <w:tcPr>
                  <w:tcW w:w="2547" w:type="dxa"/>
                </w:tcPr>
                <w:p w14:paraId="4B95A554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46F46AF2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29B7A12E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04AF1E55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3</w:t>
                  </w:r>
                </w:p>
              </w:tc>
              <w:tc>
                <w:tcPr>
                  <w:tcW w:w="1144" w:type="dxa"/>
                </w:tcPr>
                <w:p w14:paraId="4D2B5455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4</w:t>
                  </w:r>
                </w:p>
              </w:tc>
              <w:tc>
                <w:tcPr>
                  <w:tcW w:w="1177" w:type="dxa"/>
                </w:tcPr>
                <w:p w14:paraId="124F163A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5</w:t>
                  </w:r>
                </w:p>
              </w:tc>
            </w:tr>
            <w:tr w:rsidR="002C3063" w:rsidRPr="00C27BD9" w14:paraId="54EE392E" w14:textId="77777777" w:rsidTr="0075006B">
              <w:tc>
                <w:tcPr>
                  <w:tcW w:w="2547" w:type="dxa"/>
                </w:tcPr>
                <w:p w14:paraId="4B718DE7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I would like to use the system frequently.</w:t>
                  </w:r>
                </w:p>
              </w:tc>
              <w:tc>
                <w:tcPr>
                  <w:tcW w:w="1276" w:type="dxa"/>
                </w:tcPr>
                <w:p w14:paraId="5E5DB51A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BF98CA6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F958CDA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67496B26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06A0767C" w14:textId="77777777" w:rsidR="002C3063" w:rsidRPr="00C27BD9" w:rsidRDefault="00945B22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2C3063" w:rsidRPr="00C27BD9" w14:paraId="0DE83276" w14:textId="77777777" w:rsidTr="0075006B">
              <w:tc>
                <w:tcPr>
                  <w:tcW w:w="2547" w:type="dxa"/>
                </w:tcPr>
                <w:p w14:paraId="52147426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unnecessarily complex.</w:t>
                  </w:r>
                </w:p>
              </w:tc>
              <w:tc>
                <w:tcPr>
                  <w:tcW w:w="1276" w:type="dxa"/>
                </w:tcPr>
                <w:p w14:paraId="75B8B8DB" w14:textId="77777777" w:rsidR="002C3063" w:rsidRPr="00C27BD9" w:rsidRDefault="00945B22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4A98AEB5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E73270D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02ADFAA3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6774FBAE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7F53E4E5" w14:textId="77777777" w:rsidTr="0075006B">
              <w:tc>
                <w:tcPr>
                  <w:tcW w:w="2547" w:type="dxa"/>
                </w:tcPr>
                <w:p w14:paraId="1FE480BB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 system is easy to use.</w:t>
                  </w:r>
                </w:p>
              </w:tc>
              <w:tc>
                <w:tcPr>
                  <w:tcW w:w="1276" w:type="dxa"/>
                </w:tcPr>
                <w:p w14:paraId="1C2B51B0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4E998EA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09C29E4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11FFE45A" w14:textId="77777777" w:rsidR="002C3063" w:rsidRPr="00C27BD9" w:rsidRDefault="00945B22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77" w:type="dxa"/>
                </w:tcPr>
                <w:p w14:paraId="20E7FFFA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1EDA8254" w14:textId="77777777" w:rsidTr="0075006B">
              <w:tc>
                <w:tcPr>
                  <w:tcW w:w="2547" w:type="dxa"/>
                </w:tcPr>
                <w:p w14:paraId="5081258B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the support of a technical person to use the system.</w:t>
                  </w:r>
                </w:p>
              </w:tc>
              <w:tc>
                <w:tcPr>
                  <w:tcW w:w="1276" w:type="dxa"/>
                </w:tcPr>
                <w:p w14:paraId="058A252F" w14:textId="77777777" w:rsidR="002C3063" w:rsidRPr="00C27BD9" w:rsidRDefault="00945B22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1FC12DD4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107E8DE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377D7819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63751CB0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40174B6F" w14:textId="77777777" w:rsidTr="0075006B">
              <w:tc>
                <w:tcPr>
                  <w:tcW w:w="2547" w:type="dxa"/>
                </w:tcPr>
                <w:p w14:paraId="3FC683B1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that the various functions in the system are well integrated.</w:t>
                  </w:r>
                </w:p>
              </w:tc>
              <w:tc>
                <w:tcPr>
                  <w:tcW w:w="1276" w:type="dxa"/>
                </w:tcPr>
                <w:p w14:paraId="3DB6F977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F8D0DBE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154FEC0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44BDE597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441DA387" w14:textId="77777777" w:rsidR="002C3063" w:rsidRPr="00C27BD9" w:rsidRDefault="00945B22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2C3063" w:rsidRPr="00C27BD9" w14:paraId="2CE61768" w14:textId="77777777" w:rsidTr="0075006B">
              <w:tc>
                <w:tcPr>
                  <w:tcW w:w="2547" w:type="dxa"/>
                </w:tcPr>
                <w:p w14:paraId="58B5AF8C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there is too much inconsistency in the system.</w:t>
                  </w:r>
                </w:p>
              </w:tc>
              <w:tc>
                <w:tcPr>
                  <w:tcW w:w="1276" w:type="dxa"/>
                </w:tcPr>
                <w:p w14:paraId="4D1C7FFA" w14:textId="77777777" w:rsidR="002C3063" w:rsidRPr="00C27BD9" w:rsidRDefault="00945B22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596665CC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85C23FE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11DD9BCC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7DAE9063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3D7E5298" w14:textId="77777777" w:rsidTr="0075006B">
              <w:tc>
                <w:tcPr>
                  <w:tcW w:w="2547" w:type="dxa"/>
                </w:tcPr>
                <w:p w14:paraId="121CCAEC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most people would easily learn how to use the system.</w:t>
                  </w:r>
                </w:p>
              </w:tc>
              <w:tc>
                <w:tcPr>
                  <w:tcW w:w="1276" w:type="dxa"/>
                </w:tcPr>
                <w:p w14:paraId="75A186EA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0C1AE47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147A998" w14:textId="77777777" w:rsidR="002C3063" w:rsidRPr="00C27BD9" w:rsidRDefault="00945B22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44" w:type="dxa"/>
                </w:tcPr>
                <w:p w14:paraId="2541F0DB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6DC1C3B8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0D53F7F9" w14:textId="77777777" w:rsidTr="0075006B">
              <w:tc>
                <w:tcPr>
                  <w:tcW w:w="2547" w:type="dxa"/>
                </w:tcPr>
                <w:p w14:paraId="323368A9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cumbersome to use.</w:t>
                  </w:r>
                </w:p>
              </w:tc>
              <w:tc>
                <w:tcPr>
                  <w:tcW w:w="1276" w:type="dxa"/>
                </w:tcPr>
                <w:p w14:paraId="7942F442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8A17227" w14:textId="77777777" w:rsidR="002C3063" w:rsidRPr="00C27BD9" w:rsidRDefault="00945B22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04A5047C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49A9B302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0E4522C7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54B63561" w14:textId="77777777" w:rsidTr="0075006B">
              <w:tc>
                <w:tcPr>
                  <w:tcW w:w="2547" w:type="dxa"/>
                </w:tcPr>
                <w:p w14:paraId="695CD077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feel very confident using the system.</w:t>
                  </w:r>
                </w:p>
              </w:tc>
              <w:tc>
                <w:tcPr>
                  <w:tcW w:w="1276" w:type="dxa"/>
                </w:tcPr>
                <w:p w14:paraId="28B64A3C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44AB3F0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0E5FDB6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42433550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27612431" w14:textId="77777777" w:rsidR="002C3063" w:rsidRPr="00C27BD9" w:rsidRDefault="00945B22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2C3063" w:rsidRPr="00C27BD9" w14:paraId="0217EB8D" w14:textId="77777777" w:rsidTr="0075006B">
              <w:tc>
                <w:tcPr>
                  <w:tcW w:w="2547" w:type="dxa"/>
                </w:tcPr>
                <w:p w14:paraId="6D2AB250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to learn a lot of things before I can get going with the system.</w:t>
                  </w:r>
                </w:p>
              </w:tc>
              <w:tc>
                <w:tcPr>
                  <w:tcW w:w="1276" w:type="dxa"/>
                </w:tcPr>
                <w:p w14:paraId="1A078C5E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EA0BBCE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7519684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40082723" w14:textId="77777777" w:rsidR="002C3063" w:rsidRPr="00C27BD9" w:rsidRDefault="00945B22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77" w:type="dxa"/>
                </w:tcPr>
                <w:p w14:paraId="13D233BF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</w:tbl>
          <w:p w14:paraId="6AB4266F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</w:tr>
      <w:tr w:rsidR="002C3063" w:rsidRPr="00C27BD9" w14:paraId="704E1A80" w14:textId="77777777" w:rsidTr="0075006B">
        <w:tc>
          <w:tcPr>
            <w:tcW w:w="8638" w:type="dxa"/>
          </w:tcPr>
          <w:p w14:paraId="7A5A2BC5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</w:tr>
    </w:tbl>
    <w:p w14:paraId="7F5B9D1A" w14:textId="77777777" w:rsidR="002C3063" w:rsidRPr="00C27BD9" w:rsidRDefault="002C3063" w:rsidP="002C3063">
      <w:pPr>
        <w:pStyle w:val="2"/>
        <w:rPr>
          <w:rFonts w:ascii="Aptos" w:hAnsi="Aptos"/>
          <w:color w:val="auto"/>
        </w:rPr>
      </w:pPr>
    </w:p>
    <w:p w14:paraId="78A6F158" w14:textId="00BAFE7A" w:rsidR="002C3063" w:rsidRPr="00C27BD9" w:rsidRDefault="002C3063" w:rsidP="002C3063">
      <w:pPr>
        <w:bidi w:val="0"/>
        <w:rPr>
          <w:rFonts w:ascii="Aptos" w:eastAsiaTheme="majorEastAsia" w:hAnsi="Aptos" w:cstheme="majorBidi"/>
          <w:b/>
          <w:bCs/>
          <w:sz w:val="26"/>
          <w:szCs w:val="26"/>
        </w:rPr>
      </w:pPr>
    </w:p>
    <w:p w14:paraId="3785A366" w14:textId="77777777" w:rsidR="002C3063" w:rsidRPr="00C27BD9" w:rsidRDefault="002C3063" w:rsidP="002C3063">
      <w:pPr>
        <w:pStyle w:val="2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Section 2: Understanding of Identified Behavior Patterns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5"/>
        <w:gridCol w:w="1268"/>
        <w:gridCol w:w="1106"/>
        <w:gridCol w:w="1106"/>
        <w:gridCol w:w="1116"/>
        <w:gridCol w:w="1175"/>
      </w:tblGrid>
      <w:tr w:rsidR="002C3063" w:rsidRPr="00C27BD9" w14:paraId="7099F8E6" w14:textId="77777777" w:rsidTr="0075006B">
        <w:tc>
          <w:tcPr>
            <w:tcW w:w="2547" w:type="dxa"/>
          </w:tcPr>
          <w:p w14:paraId="1CDA3F39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7BB825E6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Agree</w:t>
            </w:r>
          </w:p>
        </w:tc>
        <w:tc>
          <w:tcPr>
            <w:tcW w:w="1134" w:type="dxa"/>
          </w:tcPr>
          <w:p w14:paraId="6292F199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3A4B5CF7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783A3629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6C3CB934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Disagree</w:t>
            </w:r>
          </w:p>
        </w:tc>
      </w:tr>
      <w:tr w:rsidR="002C3063" w:rsidRPr="00C27BD9" w14:paraId="1E33C1D2" w14:textId="77777777" w:rsidTr="0075006B">
        <w:tc>
          <w:tcPr>
            <w:tcW w:w="2547" w:type="dxa"/>
          </w:tcPr>
          <w:p w14:paraId="5DEE76E1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20538229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1</w:t>
            </w:r>
          </w:p>
        </w:tc>
        <w:tc>
          <w:tcPr>
            <w:tcW w:w="1134" w:type="dxa"/>
          </w:tcPr>
          <w:p w14:paraId="3EB5325D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2</w:t>
            </w:r>
          </w:p>
        </w:tc>
        <w:tc>
          <w:tcPr>
            <w:tcW w:w="1134" w:type="dxa"/>
          </w:tcPr>
          <w:p w14:paraId="485A00F6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3</w:t>
            </w:r>
          </w:p>
        </w:tc>
        <w:tc>
          <w:tcPr>
            <w:tcW w:w="1144" w:type="dxa"/>
          </w:tcPr>
          <w:p w14:paraId="3FE3BBC7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4</w:t>
            </w:r>
          </w:p>
        </w:tc>
        <w:tc>
          <w:tcPr>
            <w:tcW w:w="1177" w:type="dxa"/>
          </w:tcPr>
          <w:p w14:paraId="1EA7960A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5</w:t>
            </w:r>
          </w:p>
        </w:tc>
      </w:tr>
      <w:tr w:rsidR="002C3063" w:rsidRPr="00C27BD9" w14:paraId="260FB4A6" w14:textId="77777777" w:rsidTr="0075006B">
        <w:tc>
          <w:tcPr>
            <w:tcW w:w="2547" w:type="dxa"/>
          </w:tcPr>
          <w:p w14:paraId="429F5401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think that the identified behavior patterns are helpful and informative.</w:t>
            </w:r>
          </w:p>
        </w:tc>
        <w:tc>
          <w:tcPr>
            <w:tcW w:w="1276" w:type="dxa"/>
          </w:tcPr>
          <w:p w14:paraId="75668579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791B6E5C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C65C5EB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5766A402" w14:textId="77777777" w:rsidR="002C3063" w:rsidRPr="00C27BD9" w:rsidRDefault="00945B22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77" w:type="dxa"/>
          </w:tcPr>
          <w:p w14:paraId="17AEC030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2C3063" w:rsidRPr="00C27BD9" w14:paraId="4EF8C487" w14:textId="77777777" w:rsidTr="0075006B">
        <w:tc>
          <w:tcPr>
            <w:tcW w:w="2547" w:type="dxa"/>
          </w:tcPr>
          <w:p w14:paraId="43921B85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The identified behavior patterns are clear and understandable.</w:t>
            </w:r>
          </w:p>
        </w:tc>
        <w:tc>
          <w:tcPr>
            <w:tcW w:w="1276" w:type="dxa"/>
          </w:tcPr>
          <w:p w14:paraId="5736A7A3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66CA0EC0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70A4C339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7BE25BFD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35EFE389" w14:textId="77777777" w:rsidR="002C3063" w:rsidRPr="00C27BD9" w:rsidRDefault="00945B22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2C3063" w:rsidRPr="00C27BD9" w14:paraId="54C90ECF" w14:textId="77777777" w:rsidTr="0075006B">
        <w:tc>
          <w:tcPr>
            <w:tcW w:w="2547" w:type="dxa"/>
          </w:tcPr>
          <w:p w14:paraId="38984D01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often feel frustrated when trying to understand the behavior patterns.</w:t>
            </w:r>
          </w:p>
        </w:tc>
        <w:tc>
          <w:tcPr>
            <w:tcW w:w="1276" w:type="dxa"/>
          </w:tcPr>
          <w:p w14:paraId="45CEF0A9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EF3604F" w14:textId="77777777" w:rsidR="002C3063" w:rsidRPr="00C27BD9" w:rsidRDefault="00945B22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34" w:type="dxa"/>
          </w:tcPr>
          <w:p w14:paraId="49C2732B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43C90280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1171C617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2C3063" w:rsidRPr="00C27BD9" w14:paraId="413F973C" w14:textId="77777777" w:rsidTr="0075006B">
        <w:tc>
          <w:tcPr>
            <w:tcW w:w="2547" w:type="dxa"/>
          </w:tcPr>
          <w:p w14:paraId="404A0CB7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Understanding the identified behavior patterns requires considerable mental effort</w:t>
            </w:r>
          </w:p>
        </w:tc>
        <w:tc>
          <w:tcPr>
            <w:tcW w:w="1276" w:type="dxa"/>
          </w:tcPr>
          <w:p w14:paraId="73D6A96F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0D2F092E" w14:textId="77777777" w:rsidR="002C3063" w:rsidRPr="00C27BD9" w:rsidRDefault="00945B22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34" w:type="dxa"/>
          </w:tcPr>
          <w:p w14:paraId="607FD4F1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23191A56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15142797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2C3063" w:rsidRPr="00C27BD9" w14:paraId="1C7954DA" w14:textId="77777777" w:rsidTr="0075006B">
        <w:tc>
          <w:tcPr>
            <w:tcW w:w="2547" w:type="dxa"/>
          </w:tcPr>
          <w:p w14:paraId="3F99A84C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I think that the behavior pattern identification is effective in helping me understand the data</w:t>
            </w:r>
          </w:p>
        </w:tc>
        <w:tc>
          <w:tcPr>
            <w:tcW w:w="1276" w:type="dxa"/>
          </w:tcPr>
          <w:p w14:paraId="04DA3ABD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430C10F1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40F2D4CD" w14:textId="77777777" w:rsidR="002C3063" w:rsidRPr="00C27BD9" w:rsidRDefault="00945B22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44" w:type="dxa"/>
          </w:tcPr>
          <w:p w14:paraId="3EDAA1DA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647FF8D1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2C3063" w:rsidRPr="00C27BD9" w14:paraId="42631252" w14:textId="77777777" w:rsidTr="0075006B">
        <w:tc>
          <w:tcPr>
            <w:tcW w:w="2547" w:type="dxa"/>
          </w:tcPr>
          <w:p w14:paraId="75B8EA63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imagine that most people would easily understand the identified behavior patterns.</w:t>
            </w:r>
          </w:p>
        </w:tc>
        <w:tc>
          <w:tcPr>
            <w:tcW w:w="1276" w:type="dxa"/>
          </w:tcPr>
          <w:p w14:paraId="5204C4D6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1C001CBD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4B5B2DB7" w14:textId="77777777" w:rsidR="002C3063" w:rsidRPr="00C27BD9" w:rsidRDefault="00945B22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44" w:type="dxa"/>
          </w:tcPr>
          <w:p w14:paraId="03F5A205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015559CF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2C3063" w:rsidRPr="00C27BD9" w14:paraId="7F00F1A4" w14:textId="77777777" w:rsidTr="0075006B">
        <w:tc>
          <w:tcPr>
            <w:tcW w:w="25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9"/>
            </w:tblGrid>
            <w:tr w:rsidR="002C3063" w:rsidRPr="00C27BD9" w14:paraId="60D3B364" w14:textId="77777777" w:rsidTr="007500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C2AF80" w14:textId="77777777" w:rsidR="002C3063" w:rsidRPr="00C27BD9" w:rsidRDefault="002C3063" w:rsidP="0075006B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  <w:r w:rsidRPr="00C27BD9"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  <w:t>The color system (green = positive, red = negative, black = neutral) helped me understand the effects of different behaviors.</w:t>
                  </w:r>
                </w:p>
              </w:tc>
            </w:tr>
          </w:tbl>
          <w:p w14:paraId="3495E0C4" w14:textId="77777777" w:rsidR="002C3063" w:rsidRPr="00C27BD9" w:rsidRDefault="002C3063" w:rsidP="0075006B">
            <w:pPr>
              <w:bidi w:val="0"/>
              <w:rPr>
                <w:rFonts w:ascii="Aptos" w:hAnsi="Aptos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3063" w:rsidRPr="00C27BD9" w14:paraId="4B10CD63" w14:textId="77777777" w:rsidTr="007500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C8615" w14:textId="77777777" w:rsidR="002C3063" w:rsidRPr="00C27BD9" w:rsidRDefault="002C3063" w:rsidP="0075006B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</w:p>
              </w:tc>
            </w:tr>
          </w:tbl>
          <w:p w14:paraId="5EA42F3F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  <w:tc>
          <w:tcPr>
            <w:tcW w:w="1276" w:type="dxa"/>
          </w:tcPr>
          <w:p w14:paraId="5BB56D62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5A323F36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54AFE910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  <w:tc>
          <w:tcPr>
            <w:tcW w:w="1144" w:type="dxa"/>
          </w:tcPr>
          <w:p w14:paraId="7B8CDA9C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  <w:tc>
          <w:tcPr>
            <w:tcW w:w="1177" w:type="dxa"/>
          </w:tcPr>
          <w:p w14:paraId="65AB7DAB" w14:textId="77777777" w:rsidR="002C3063" w:rsidRPr="00C27BD9" w:rsidRDefault="00945B22" w:rsidP="0075006B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</w:tbl>
    <w:p w14:paraId="62432FB0" w14:textId="77777777" w:rsidR="002C3063" w:rsidRPr="00C27BD9" w:rsidRDefault="002C3063" w:rsidP="002C3063">
      <w:pPr>
        <w:bidi w:val="0"/>
        <w:jc w:val="both"/>
        <w:rPr>
          <w:rFonts w:ascii="Aptos" w:hAnsi="Aptos"/>
          <w:b/>
          <w:bCs/>
          <w:sz w:val="32"/>
          <w:szCs w:val="32"/>
        </w:rPr>
      </w:pPr>
    </w:p>
    <w:p w14:paraId="468970BE" w14:textId="77777777" w:rsidR="002C3063" w:rsidRPr="00C27BD9" w:rsidRDefault="002C3063" w:rsidP="002C3063">
      <w:pPr>
        <w:rPr>
          <w:rFonts w:ascii="Aptos" w:hAnsi="Aptos"/>
        </w:rPr>
      </w:pPr>
    </w:p>
    <w:p w14:paraId="21B701E4" w14:textId="77777777" w:rsidR="002C3063" w:rsidRPr="00C27BD9" w:rsidRDefault="002C3063" w:rsidP="002C3063">
      <w:pPr>
        <w:bidi w:val="0"/>
        <w:jc w:val="both"/>
        <w:rPr>
          <w:rFonts w:ascii="Aptos" w:hAnsi="Aptos"/>
          <w:b/>
          <w:bCs/>
          <w:sz w:val="32"/>
          <w:szCs w:val="32"/>
        </w:rPr>
      </w:pPr>
    </w:p>
    <w:p w14:paraId="04D04BA4" w14:textId="77777777" w:rsidR="002C3063" w:rsidRPr="00C27BD9" w:rsidRDefault="002C3063" w:rsidP="002C3063">
      <w:pPr>
        <w:pStyle w:val="1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System Usability Scale (SUS) – Parkinson's Pattern Identifying</w:t>
      </w:r>
    </w:p>
    <w:p w14:paraId="45F294D1" w14:textId="77777777" w:rsidR="002C3063" w:rsidRPr="00C27BD9" w:rsidDel="00EB38ED" w:rsidRDefault="002C3063" w:rsidP="002C3063">
      <w:pPr>
        <w:bidi w:val="0"/>
        <w:rPr>
          <w:del w:id="25" w:author="אביטל שולנר" w:date="2025-06-23T20:34:00Z"/>
          <w:rFonts w:ascii="Aptos" w:hAnsi="Aptos"/>
        </w:rPr>
      </w:pPr>
    </w:p>
    <w:p w14:paraId="0643DF49" w14:textId="77777777" w:rsidR="002C3063" w:rsidRPr="00C27BD9" w:rsidRDefault="002C3063" w:rsidP="002C3063">
      <w:pPr>
        <w:bidi w:val="0"/>
        <w:rPr>
          <w:rFonts w:ascii="Aptos" w:hAnsi="Aptos"/>
          <w:b/>
          <w:bCs/>
        </w:rPr>
      </w:pPr>
      <w:r w:rsidRPr="00C27BD9">
        <w:rPr>
          <w:rFonts w:ascii="Aptos" w:hAnsi="Aptos"/>
          <w:b/>
          <w:bCs/>
        </w:rPr>
        <w:t>Participant’s Information:</w:t>
      </w:r>
    </w:p>
    <w:p w14:paraId="74D9A053" w14:textId="77777777" w:rsidR="002C3063" w:rsidRPr="00C27BD9" w:rsidRDefault="002C3063" w:rsidP="002C3063">
      <w:pPr>
        <w:bidi w:val="0"/>
        <w:rPr>
          <w:rFonts w:ascii="Aptos" w:hAnsi="Aptos"/>
          <w:rtl/>
        </w:rPr>
      </w:pPr>
      <w:r w:rsidRPr="00C27BD9">
        <w:rPr>
          <w:rFonts w:ascii="Aptos" w:hAnsi="Aptos"/>
        </w:rPr>
        <w:t xml:space="preserve">Name (optional): </w:t>
      </w:r>
      <w:r w:rsidR="009C5E98" w:rsidRPr="00C27BD9">
        <w:rPr>
          <w:rFonts w:ascii="Aptos" w:hAnsi="Aptos"/>
          <w:u w:val="single"/>
          <w:rtl/>
        </w:rPr>
        <w:t>נטלי</w:t>
      </w:r>
    </w:p>
    <w:p w14:paraId="5BE881D1" w14:textId="77777777" w:rsidR="002C3063" w:rsidRPr="00C27BD9" w:rsidRDefault="002C3063" w:rsidP="002C3063">
      <w:pPr>
        <w:bidi w:val="0"/>
        <w:rPr>
          <w:rFonts w:ascii="Aptos" w:hAnsi="Aptos"/>
          <w:u w:val="single"/>
        </w:rPr>
      </w:pPr>
      <w:r w:rsidRPr="00C27BD9">
        <w:rPr>
          <w:rFonts w:ascii="Aptos" w:hAnsi="Aptos"/>
        </w:rPr>
        <w:t xml:space="preserve">Age: </w:t>
      </w:r>
      <w:r w:rsidR="009C5E98" w:rsidRPr="00C27BD9">
        <w:rPr>
          <w:rFonts w:ascii="Aptos" w:hAnsi="Aptos"/>
          <w:u w:val="single"/>
        </w:rPr>
        <w:t>41</w:t>
      </w:r>
    </w:p>
    <w:p w14:paraId="01C91DE6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Gender:  </w:t>
      </w:r>
    </w:p>
    <w:p w14:paraId="1B8CB468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Male</w:t>
      </w:r>
    </w:p>
    <w:p w14:paraId="7FF1C7EE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Female</w:t>
      </w:r>
      <w:r w:rsidRPr="00C27BD9">
        <w:rPr>
          <w:rFonts w:ascii="Aptos" w:hAnsi="Aptos"/>
        </w:rPr>
        <w:t xml:space="preserve">    </w:t>
      </w:r>
    </w:p>
    <w:p w14:paraId="798FF79C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Other </w:t>
      </w:r>
    </w:p>
    <w:p w14:paraId="231B0925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Technology proficiency (please select one):</w:t>
      </w:r>
    </w:p>
    <w:p w14:paraId="5F3A9274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Basic (uses the internet occasionally)</w:t>
      </w:r>
    </w:p>
    <w:p w14:paraId="651146F4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Intermediate (regular user of online tools)</w:t>
      </w:r>
    </w:p>
    <w:p w14:paraId="62DBDE2C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Advanced (familiar with programming or data analysis)</w:t>
      </w:r>
    </w:p>
    <w:p w14:paraId="27E72E87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Have you used a data analysis tool before?  </w:t>
      </w:r>
    </w:p>
    <w:p w14:paraId="6AF0C423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Yes     </w:t>
      </w:r>
    </w:p>
    <w:p w14:paraId="31A15D6A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No</w:t>
      </w:r>
    </w:p>
    <w:p w14:paraId="1689782A" w14:textId="77777777" w:rsidR="002C3063" w:rsidRPr="00C27BD9" w:rsidRDefault="002C3063" w:rsidP="002C3063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Test Scenario</w:t>
      </w:r>
    </w:p>
    <w:p w14:paraId="32D38FC4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You receive a JSON file containing daily data recorded by a person with Parkinson's disease.</w:t>
      </w:r>
      <w:r w:rsidRPr="00C27BD9">
        <w:rPr>
          <w:rFonts w:ascii="Aptos" w:hAnsi="Aptos"/>
        </w:rPr>
        <w:br/>
        <w:t>The data includes: Feelings, Symptoms, Activities, Medications, and Nutrition.</w:t>
      </w:r>
      <w:r w:rsidRPr="00C27BD9">
        <w:rPr>
          <w:rFonts w:ascii="Aptos" w:hAnsi="Aptos"/>
        </w:rPr>
        <w:br/>
        <w:t>Your task is to upload the file to the system, select "Parkinson's State" as the mood field, and analyze the impact of Nutrition on the Parkinson's state.</w:t>
      </w:r>
      <w:r w:rsidRPr="00C27BD9">
        <w:rPr>
          <w:rFonts w:ascii="Aptos" w:hAnsi="Aptos"/>
        </w:rPr>
        <w:br/>
        <w:t>Finally, review the insights generated by the system.</w:t>
      </w:r>
    </w:p>
    <w:p w14:paraId="793F27FE" w14:textId="77777777" w:rsidR="002C3063" w:rsidRPr="00C27BD9" w:rsidRDefault="002C3063" w:rsidP="002C3063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06EE3AA8" w14:textId="77777777" w:rsidR="002C3063" w:rsidRPr="00C27BD9" w:rsidRDefault="002C3063" w:rsidP="002C3063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7C4CEA69" w14:textId="77777777" w:rsidR="002C3063" w:rsidRPr="00C27BD9" w:rsidRDefault="002C3063" w:rsidP="002C3063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2DC9C4DE" w14:textId="77777777" w:rsidR="002C3063" w:rsidRPr="00C27BD9" w:rsidRDefault="002C3063" w:rsidP="002C3063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  <w:r w:rsidRPr="00C27BD9">
        <w:rPr>
          <w:rFonts w:ascii="Aptos" w:eastAsiaTheme="majorEastAsia" w:hAnsi="Aptos" w:cstheme="majorBidi"/>
          <w:b/>
          <w:bCs/>
          <w:sz w:val="26"/>
          <w:szCs w:val="26"/>
        </w:rPr>
        <w:lastRenderedPageBreak/>
        <w:t>Post-Task Feedback</w:t>
      </w:r>
    </w:p>
    <w:p w14:paraId="309242E7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Time to complete the task: </w:t>
      </w:r>
      <w:r w:rsidR="00144FDE" w:rsidRPr="00C27BD9">
        <w:rPr>
          <w:rFonts w:ascii="Aptos" w:hAnsi="Aptos"/>
          <w:u w:val="single"/>
        </w:rPr>
        <w:t>4.7</w:t>
      </w:r>
      <w:r w:rsidRPr="00C27BD9">
        <w:rPr>
          <w:rFonts w:ascii="Aptos" w:hAnsi="Aptos"/>
        </w:rPr>
        <w:t xml:space="preserve"> minutes</w:t>
      </w:r>
    </w:p>
    <w:p w14:paraId="761D71FB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Were you able to complete the task?   </w:t>
      </w:r>
    </w:p>
    <w:p w14:paraId="62AA90C2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448055F1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0A6DD4DF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If not, what was difficult? ____________________</w:t>
      </w:r>
      <w:r w:rsidRPr="00C27BD9">
        <w:rPr>
          <w:rFonts w:ascii="Aptos" w:hAnsi="Aptos"/>
          <w:rtl/>
        </w:rPr>
        <w:t>__________________</w:t>
      </w:r>
      <w:r w:rsidRPr="00C27BD9">
        <w:rPr>
          <w:rFonts w:ascii="Aptos" w:hAnsi="Aptos"/>
        </w:rPr>
        <w:t>________</w:t>
      </w:r>
    </w:p>
    <w:p w14:paraId="328C2C14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Did you have any questions during use?   </w:t>
      </w:r>
    </w:p>
    <w:p w14:paraId="4683D687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Yes     </w:t>
      </w:r>
    </w:p>
    <w:p w14:paraId="4AC9DC06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No</w:t>
      </w:r>
    </w:p>
    <w:p w14:paraId="3D0AA9FF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If yes, please specify: ______________________</w:t>
      </w:r>
      <w:r w:rsidRPr="00C27BD9">
        <w:rPr>
          <w:rFonts w:ascii="Aptos" w:hAnsi="Aptos"/>
          <w:rtl/>
        </w:rPr>
        <w:t>___</w:t>
      </w:r>
      <w:r w:rsidRPr="00C27BD9">
        <w:rPr>
          <w:rFonts w:ascii="Aptos" w:hAnsi="Aptos"/>
        </w:rPr>
        <w:t>______________________</w:t>
      </w:r>
    </w:p>
    <w:p w14:paraId="5D2870FB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What insights did you understand from the identified behavior patterns?</w:t>
      </w:r>
    </w:p>
    <w:p w14:paraId="738322C0" w14:textId="77777777" w:rsidR="002C3063" w:rsidRPr="00C27BD9" w:rsidRDefault="00144FDE" w:rsidP="002C3063">
      <w:pPr>
        <w:bidi w:val="0"/>
        <w:rPr>
          <w:rFonts w:ascii="Aptos" w:hAnsi="Aptos"/>
          <w:u w:val="single"/>
        </w:rPr>
      </w:pPr>
      <w:r w:rsidRPr="00C27BD9">
        <w:rPr>
          <w:rFonts w:ascii="Aptos" w:hAnsi="Aptos" w:cs="Arial"/>
          <w:u w:val="single"/>
          <w:rtl/>
        </w:rPr>
        <w:t>הבנתי שמנות טבעוניות עשירות בחלבון משפרות את ההרגשה</w:t>
      </w:r>
      <w:r w:rsidRPr="00C27BD9">
        <w:rPr>
          <w:rFonts w:ascii="Aptos" w:hAnsi="Aptos"/>
          <w:u w:val="single"/>
          <w:rtl/>
        </w:rPr>
        <w:t>.</w:t>
      </w:r>
      <w:r w:rsidR="002C3063" w:rsidRPr="00C27BD9">
        <w:rPr>
          <w:rFonts w:ascii="Aptos" w:hAnsi="Aptos"/>
          <w:u w:val="single"/>
        </w:rPr>
        <w:br w:type="page"/>
      </w:r>
    </w:p>
    <w:p w14:paraId="08D90A3A" w14:textId="77777777" w:rsidR="002C3063" w:rsidRPr="00C27BD9" w:rsidRDefault="002C3063" w:rsidP="002C3063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lastRenderedPageBreak/>
        <w:t>System Usability Scale (SUS)</w:t>
      </w:r>
    </w:p>
    <w:p w14:paraId="096A0AE5" w14:textId="77777777" w:rsidR="002C3063" w:rsidRPr="00C27BD9" w:rsidRDefault="002C3063" w:rsidP="002C3063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Section 1: System Evaluation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2C3063" w:rsidRPr="00C27BD9" w14:paraId="0C427477" w14:textId="77777777" w:rsidTr="0075006B">
        <w:tc>
          <w:tcPr>
            <w:tcW w:w="8638" w:type="dxa"/>
          </w:tcPr>
          <w:p w14:paraId="4430B308" w14:textId="77777777" w:rsidR="002C3063" w:rsidRPr="00C27BD9" w:rsidRDefault="002C3063" w:rsidP="0075006B">
            <w:pPr>
              <w:bidi w:val="0"/>
              <w:rPr>
                <w:rFonts w:ascii="Aptos" w:hAnsi="Aptos"/>
                <w:rtl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63"/>
              <w:gridCol w:w="1256"/>
              <w:gridCol w:w="1060"/>
              <w:gridCol w:w="1060"/>
              <w:gridCol w:w="1069"/>
              <w:gridCol w:w="1172"/>
            </w:tblGrid>
            <w:tr w:rsidR="002C3063" w:rsidRPr="00C27BD9" w14:paraId="0EF712C0" w14:textId="77777777" w:rsidTr="0075006B">
              <w:tc>
                <w:tcPr>
                  <w:tcW w:w="2547" w:type="dxa"/>
                </w:tcPr>
                <w:p w14:paraId="1B510A75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0F0AE819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Agree</w:t>
                  </w:r>
                </w:p>
              </w:tc>
              <w:tc>
                <w:tcPr>
                  <w:tcW w:w="1134" w:type="dxa"/>
                </w:tcPr>
                <w:p w14:paraId="3076C666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7A5FD30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15EEF4E1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0B35186F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Disagree</w:t>
                  </w:r>
                </w:p>
              </w:tc>
            </w:tr>
            <w:tr w:rsidR="002C3063" w:rsidRPr="00C27BD9" w14:paraId="55479109" w14:textId="77777777" w:rsidTr="0075006B">
              <w:tc>
                <w:tcPr>
                  <w:tcW w:w="2547" w:type="dxa"/>
                </w:tcPr>
                <w:p w14:paraId="3796FA9C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3619089E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796C55FC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4C2B946A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3</w:t>
                  </w:r>
                </w:p>
              </w:tc>
              <w:tc>
                <w:tcPr>
                  <w:tcW w:w="1144" w:type="dxa"/>
                </w:tcPr>
                <w:p w14:paraId="3EE987B1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4</w:t>
                  </w:r>
                </w:p>
              </w:tc>
              <w:tc>
                <w:tcPr>
                  <w:tcW w:w="1177" w:type="dxa"/>
                </w:tcPr>
                <w:p w14:paraId="20075B55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5</w:t>
                  </w:r>
                </w:p>
              </w:tc>
            </w:tr>
            <w:tr w:rsidR="002C3063" w:rsidRPr="00C27BD9" w14:paraId="5C0E1EB9" w14:textId="77777777" w:rsidTr="0075006B">
              <w:tc>
                <w:tcPr>
                  <w:tcW w:w="2547" w:type="dxa"/>
                </w:tcPr>
                <w:p w14:paraId="3593F936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I would like to use the system frequently.</w:t>
                  </w:r>
                </w:p>
              </w:tc>
              <w:tc>
                <w:tcPr>
                  <w:tcW w:w="1276" w:type="dxa"/>
                </w:tcPr>
                <w:p w14:paraId="08CC5886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26CC03C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1177013" w14:textId="77777777" w:rsidR="002C3063" w:rsidRPr="00C27BD9" w:rsidRDefault="00144FDE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44" w:type="dxa"/>
                </w:tcPr>
                <w:p w14:paraId="3B335E2C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3CB08C96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2B931AD3" w14:textId="77777777" w:rsidTr="0075006B">
              <w:tc>
                <w:tcPr>
                  <w:tcW w:w="2547" w:type="dxa"/>
                </w:tcPr>
                <w:p w14:paraId="24BD7CF2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unnecessarily complex.</w:t>
                  </w:r>
                </w:p>
              </w:tc>
              <w:tc>
                <w:tcPr>
                  <w:tcW w:w="1276" w:type="dxa"/>
                </w:tcPr>
                <w:p w14:paraId="146F0C4F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0337F59D" w14:textId="77777777" w:rsidR="002C3063" w:rsidRPr="00C27BD9" w:rsidRDefault="00144FDE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14D64362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7AE3B4AE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0C978341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544DCF11" w14:textId="77777777" w:rsidTr="0075006B">
              <w:tc>
                <w:tcPr>
                  <w:tcW w:w="2547" w:type="dxa"/>
                </w:tcPr>
                <w:p w14:paraId="4578CBB2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 system is easy to use.</w:t>
                  </w:r>
                </w:p>
              </w:tc>
              <w:tc>
                <w:tcPr>
                  <w:tcW w:w="1276" w:type="dxa"/>
                </w:tcPr>
                <w:p w14:paraId="462B4A99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05D9AEBF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0B117CBA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38EAACE9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1DF8291C" w14:textId="77777777" w:rsidR="002C3063" w:rsidRPr="00C27BD9" w:rsidRDefault="00144FDE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2C3063" w:rsidRPr="00C27BD9" w14:paraId="7B7AC15A" w14:textId="77777777" w:rsidTr="0075006B">
              <w:tc>
                <w:tcPr>
                  <w:tcW w:w="2547" w:type="dxa"/>
                </w:tcPr>
                <w:p w14:paraId="480DAC59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the support of a technical person to use the system.</w:t>
                  </w:r>
                </w:p>
              </w:tc>
              <w:tc>
                <w:tcPr>
                  <w:tcW w:w="1276" w:type="dxa"/>
                </w:tcPr>
                <w:p w14:paraId="4F999EC2" w14:textId="77777777" w:rsidR="002C3063" w:rsidRPr="00C27BD9" w:rsidRDefault="00144FDE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536C5CCE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F312CFD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1C97E42B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0A18FBA6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05F2ED97" w14:textId="77777777" w:rsidTr="0075006B">
              <w:tc>
                <w:tcPr>
                  <w:tcW w:w="2547" w:type="dxa"/>
                </w:tcPr>
                <w:p w14:paraId="2F58A6C9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that the various functions in the system are well integrated.</w:t>
                  </w:r>
                </w:p>
              </w:tc>
              <w:tc>
                <w:tcPr>
                  <w:tcW w:w="1276" w:type="dxa"/>
                </w:tcPr>
                <w:p w14:paraId="7703480E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3F03586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1423A02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24B840E2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4B9DF5FE" w14:textId="77777777" w:rsidR="002C3063" w:rsidRPr="00C27BD9" w:rsidRDefault="00144FDE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2C3063" w:rsidRPr="00C27BD9" w14:paraId="2DF0B440" w14:textId="77777777" w:rsidTr="0075006B">
              <w:tc>
                <w:tcPr>
                  <w:tcW w:w="2547" w:type="dxa"/>
                </w:tcPr>
                <w:p w14:paraId="539164F0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there is too much inconsistency in the system.</w:t>
                  </w:r>
                </w:p>
              </w:tc>
              <w:tc>
                <w:tcPr>
                  <w:tcW w:w="1276" w:type="dxa"/>
                </w:tcPr>
                <w:p w14:paraId="0BDA360A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D57D1DB" w14:textId="77777777" w:rsidR="002C3063" w:rsidRPr="00C27BD9" w:rsidRDefault="00144FDE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3D1AAF8D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43CD8AC4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3F51532D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62BF0D92" w14:textId="77777777" w:rsidTr="0075006B">
              <w:tc>
                <w:tcPr>
                  <w:tcW w:w="2547" w:type="dxa"/>
                </w:tcPr>
                <w:p w14:paraId="063FB8FF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most people would easily learn how to use the system.</w:t>
                  </w:r>
                </w:p>
              </w:tc>
              <w:tc>
                <w:tcPr>
                  <w:tcW w:w="1276" w:type="dxa"/>
                </w:tcPr>
                <w:p w14:paraId="55A8B586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448B9EF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511E103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09F20C1B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25C71D62" w14:textId="77777777" w:rsidR="002C3063" w:rsidRPr="00C27BD9" w:rsidRDefault="00144FDE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2C3063" w:rsidRPr="00C27BD9" w14:paraId="2CD2A7AD" w14:textId="77777777" w:rsidTr="0075006B">
              <w:tc>
                <w:tcPr>
                  <w:tcW w:w="2547" w:type="dxa"/>
                </w:tcPr>
                <w:p w14:paraId="56787321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cumbersome to use.</w:t>
                  </w:r>
                </w:p>
              </w:tc>
              <w:tc>
                <w:tcPr>
                  <w:tcW w:w="1276" w:type="dxa"/>
                </w:tcPr>
                <w:p w14:paraId="65E591B4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31382A1" w14:textId="77777777" w:rsidR="002C3063" w:rsidRPr="00C27BD9" w:rsidRDefault="00144FDE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0E8724F8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71A206B2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6FE7DB3D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5D99F72F" w14:textId="77777777" w:rsidTr="0075006B">
              <w:tc>
                <w:tcPr>
                  <w:tcW w:w="2547" w:type="dxa"/>
                </w:tcPr>
                <w:p w14:paraId="28775CB5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feel very confident using the system.</w:t>
                  </w:r>
                </w:p>
              </w:tc>
              <w:tc>
                <w:tcPr>
                  <w:tcW w:w="1276" w:type="dxa"/>
                </w:tcPr>
                <w:p w14:paraId="062C62D3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FD7EEAC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9EC3B43" w14:textId="77777777" w:rsidR="002C3063" w:rsidRPr="00C27BD9" w:rsidRDefault="00144FDE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44" w:type="dxa"/>
                </w:tcPr>
                <w:p w14:paraId="06AA6012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51344723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3F014F0F" w14:textId="77777777" w:rsidTr="0075006B">
              <w:tc>
                <w:tcPr>
                  <w:tcW w:w="2547" w:type="dxa"/>
                </w:tcPr>
                <w:p w14:paraId="76ACAE5F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to learn a lot of things before I can get going with the system.</w:t>
                  </w:r>
                </w:p>
              </w:tc>
              <w:tc>
                <w:tcPr>
                  <w:tcW w:w="1276" w:type="dxa"/>
                </w:tcPr>
                <w:p w14:paraId="59AA6CB8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A19B292" w14:textId="77777777" w:rsidR="002C3063" w:rsidRPr="00C27BD9" w:rsidRDefault="00144FDE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46E4822D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4762CAFE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34125987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</w:tbl>
          <w:p w14:paraId="3042C313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</w:tr>
      <w:tr w:rsidR="002C3063" w:rsidRPr="00C27BD9" w14:paraId="3A68801B" w14:textId="77777777" w:rsidTr="0075006B">
        <w:tc>
          <w:tcPr>
            <w:tcW w:w="8638" w:type="dxa"/>
          </w:tcPr>
          <w:p w14:paraId="6C7AB46C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</w:tr>
    </w:tbl>
    <w:p w14:paraId="560762CD" w14:textId="77777777" w:rsidR="002C3063" w:rsidRPr="00C27BD9" w:rsidRDefault="002C3063" w:rsidP="002C3063">
      <w:pPr>
        <w:pStyle w:val="2"/>
        <w:rPr>
          <w:rFonts w:ascii="Aptos" w:hAnsi="Aptos"/>
          <w:color w:val="auto"/>
        </w:rPr>
      </w:pPr>
    </w:p>
    <w:p w14:paraId="746627E3" w14:textId="0F06536C" w:rsidR="002C3063" w:rsidRPr="00C27BD9" w:rsidRDefault="002C3063" w:rsidP="002C3063">
      <w:pPr>
        <w:bidi w:val="0"/>
        <w:rPr>
          <w:rFonts w:ascii="Aptos" w:eastAsiaTheme="majorEastAsia" w:hAnsi="Aptos" w:cstheme="majorBidi"/>
          <w:b/>
          <w:bCs/>
          <w:sz w:val="26"/>
          <w:szCs w:val="26"/>
        </w:rPr>
      </w:pPr>
    </w:p>
    <w:p w14:paraId="0E15325E" w14:textId="77777777" w:rsidR="002C3063" w:rsidRPr="00C27BD9" w:rsidRDefault="002C3063" w:rsidP="002C3063">
      <w:pPr>
        <w:pStyle w:val="2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Section 2: Understanding of Identified Behavior Patterns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5"/>
        <w:gridCol w:w="1268"/>
        <w:gridCol w:w="1106"/>
        <w:gridCol w:w="1106"/>
        <w:gridCol w:w="1116"/>
        <w:gridCol w:w="1175"/>
      </w:tblGrid>
      <w:tr w:rsidR="002C3063" w:rsidRPr="00C27BD9" w14:paraId="50783D19" w14:textId="77777777" w:rsidTr="0075006B">
        <w:tc>
          <w:tcPr>
            <w:tcW w:w="2547" w:type="dxa"/>
          </w:tcPr>
          <w:p w14:paraId="5E3A0036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7226FD11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Agree</w:t>
            </w:r>
          </w:p>
        </w:tc>
        <w:tc>
          <w:tcPr>
            <w:tcW w:w="1134" w:type="dxa"/>
          </w:tcPr>
          <w:p w14:paraId="5CC77321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6A989FDD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7C39CA2E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500E524D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Disagree</w:t>
            </w:r>
          </w:p>
        </w:tc>
      </w:tr>
      <w:tr w:rsidR="002C3063" w:rsidRPr="00C27BD9" w14:paraId="00B355AD" w14:textId="77777777" w:rsidTr="0075006B">
        <w:tc>
          <w:tcPr>
            <w:tcW w:w="2547" w:type="dxa"/>
          </w:tcPr>
          <w:p w14:paraId="2FCCBBDA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5C4F76E1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1</w:t>
            </w:r>
          </w:p>
        </w:tc>
        <w:tc>
          <w:tcPr>
            <w:tcW w:w="1134" w:type="dxa"/>
          </w:tcPr>
          <w:p w14:paraId="6F908A06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2</w:t>
            </w:r>
          </w:p>
        </w:tc>
        <w:tc>
          <w:tcPr>
            <w:tcW w:w="1134" w:type="dxa"/>
          </w:tcPr>
          <w:p w14:paraId="170C04CA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3</w:t>
            </w:r>
          </w:p>
        </w:tc>
        <w:tc>
          <w:tcPr>
            <w:tcW w:w="1144" w:type="dxa"/>
          </w:tcPr>
          <w:p w14:paraId="43206F8E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4</w:t>
            </w:r>
          </w:p>
        </w:tc>
        <w:tc>
          <w:tcPr>
            <w:tcW w:w="1177" w:type="dxa"/>
          </w:tcPr>
          <w:p w14:paraId="4E6480F0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5</w:t>
            </w:r>
          </w:p>
        </w:tc>
      </w:tr>
      <w:tr w:rsidR="002C3063" w:rsidRPr="00C27BD9" w14:paraId="12554369" w14:textId="77777777" w:rsidTr="0075006B">
        <w:tc>
          <w:tcPr>
            <w:tcW w:w="2547" w:type="dxa"/>
          </w:tcPr>
          <w:p w14:paraId="7AEA8331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think that the identified behavior patterns are helpful and informative.</w:t>
            </w:r>
          </w:p>
        </w:tc>
        <w:tc>
          <w:tcPr>
            <w:tcW w:w="1276" w:type="dxa"/>
          </w:tcPr>
          <w:p w14:paraId="11B7FB98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5A3BC0EC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4164FB3F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5A076DBC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6A09BAEF" w14:textId="77777777" w:rsidR="002C3063" w:rsidRPr="00C27BD9" w:rsidRDefault="00144FDE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2C3063" w:rsidRPr="00C27BD9" w14:paraId="603B3C3B" w14:textId="77777777" w:rsidTr="0075006B">
        <w:tc>
          <w:tcPr>
            <w:tcW w:w="2547" w:type="dxa"/>
          </w:tcPr>
          <w:p w14:paraId="6C07CBCA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The identified behavior patterns are clear and understandable.</w:t>
            </w:r>
          </w:p>
        </w:tc>
        <w:tc>
          <w:tcPr>
            <w:tcW w:w="1276" w:type="dxa"/>
          </w:tcPr>
          <w:p w14:paraId="0221EA84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6A2E6D3E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1221D293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3697FCDD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7FCC6B3F" w14:textId="77777777" w:rsidR="002C3063" w:rsidRPr="00C27BD9" w:rsidRDefault="00144FDE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2C3063" w:rsidRPr="00C27BD9" w14:paraId="09F737DA" w14:textId="77777777" w:rsidTr="0075006B">
        <w:tc>
          <w:tcPr>
            <w:tcW w:w="2547" w:type="dxa"/>
          </w:tcPr>
          <w:p w14:paraId="5B829672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often feel frustrated when trying to understand the behavior patterns.</w:t>
            </w:r>
          </w:p>
        </w:tc>
        <w:tc>
          <w:tcPr>
            <w:tcW w:w="1276" w:type="dxa"/>
          </w:tcPr>
          <w:p w14:paraId="3BD28CA6" w14:textId="77777777" w:rsidR="002C3063" w:rsidRPr="00C27BD9" w:rsidRDefault="00144FDE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34" w:type="dxa"/>
          </w:tcPr>
          <w:p w14:paraId="176A921A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6E73A218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651E6AD4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5AF52772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2C3063" w:rsidRPr="00C27BD9" w14:paraId="46FF345D" w14:textId="77777777" w:rsidTr="0075006B">
        <w:tc>
          <w:tcPr>
            <w:tcW w:w="2547" w:type="dxa"/>
          </w:tcPr>
          <w:p w14:paraId="6C266E33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Understanding the identified behavior patterns requires considerable mental effort</w:t>
            </w:r>
          </w:p>
        </w:tc>
        <w:tc>
          <w:tcPr>
            <w:tcW w:w="1276" w:type="dxa"/>
          </w:tcPr>
          <w:p w14:paraId="195E89B9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5AD646F6" w14:textId="77777777" w:rsidR="002C3063" w:rsidRPr="00C27BD9" w:rsidRDefault="00144FDE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34" w:type="dxa"/>
          </w:tcPr>
          <w:p w14:paraId="696D3384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1D5E3B3A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4312E59B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2C3063" w:rsidRPr="00C27BD9" w14:paraId="6E8044BF" w14:textId="77777777" w:rsidTr="0075006B">
        <w:tc>
          <w:tcPr>
            <w:tcW w:w="2547" w:type="dxa"/>
          </w:tcPr>
          <w:p w14:paraId="4788B172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I think that the behavior pattern identification is effective in helping me understand the data</w:t>
            </w:r>
          </w:p>
        </w:tc>
        <w:tc>
          <w:tcPr>
            <w:tcW w:w="1276" w:type="dxa"/>
          </w:tcPr>
          <w:p w14:paraId="620C3E33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0ABB17ED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46919A11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5AD05624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0585865D" w14:textId="77777777" w:rsidR="002C3063" w:rsidRPr="00C27BD9" w:rsidRDefault="00144FDE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2C3063" w:rsidRPr="00C27BD9" w14:paraId="3136F9BA" w14:textId="77777777" w:rsidTr="0075006B">
        <w:tc>
          <w:tcPr>
            <w:tcW w:w="2547" w:type="dxa"/>
          </w:tcPr>
          <w:p w14:paraId="49DA3E9C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imagine that most people would easily understand the identified behavior patterns.</w:t>
            </w:r>
          </w:p>
        </w:tc>
        <w:tc>
          <w:tcPr>
            <w:tcW w:w="1276" w:type="dxa"/>
          </w:tcPr>
          <w:p w14:paraId="54A0BDD0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359EB7EB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50286AB" w14:textId="77777777" w:rsidR="002C3063" w:rsidRPr="00C27BD9" w:rsidRDefault="00144FDE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44" w:type="dxa"/>
          </w:tcPr>
          <w:p w14:paraId="6CF50EDB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1047E55E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2C3063" w:rsidRPr="00C27BD9" w14:paraId="56370A26" w14:textId="77777777" w:rsidTr="0075006B">
        <w:tc>
          <w:tcPr>
            <w:tcW w:w="25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9"/>
            </w:tblGrid>
            <w:tr w:rsidR="002C3063" w:rsidRPr="00C27BD9" w14:paraId="031A7DD1" w14:textId="77777777" w:rsidTr="007500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171F5A" w14:textId="77777777" w:rsidR="002C3063" w:rsidRPr="00C27BD9" w:rsidRDefault="002C3063" w:rsidP="0075006B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  <w:r w:rsidRPr="00C27BD9"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  <w:t>The color system (green = positive, red = negative, black = neutral) helped me understand the effects of different behaviors.</w:t>
                  </w:r>
                </w:p>
              </w:tc>
            </w:tr>
          </w:tbl>
          <w:p w14:paraId="2A595E4B" w14:textId="77777777" w:rsidR="002C3063" w:rsidRPr="00C27BD9" w:rsidRDefault="002C3063" w:rsidP="0075006B">
            <w:pPr>
              <w:bidi w:val="0"/>
              <w:rPr>
                <w:rFonts w:ascii="Aptos" w:hAnsi="Aptos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3063" w:rsidRPr="00C27BD9" w14:paraId="61446F41" w14:textId="77777777" w:rsidTr="007500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8332E6" w14:textId="77777777" w:rsidR="002C3063" w:rsidRPr="00C27BD9" w:rsidRDefault="002C3063" w:rsidP="0075006B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</w:p>
              </w:tc>
            </w:tr>
          </w:tbl>
          <w:p w14:paraId="196CF851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  <w:tc>
          <w:tcPr>
            <w:tcW w:w="1276" w:type="dxa"/>
          </w:tcPr>
          <w:p w14:paraId="047EFDE4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16DECBBA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7C3A6560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  <w:tc>
          <w:tcPr>
            <w:tcW w:w="1144" w:type="dxa"/>
          </w:tcPr>
          <w:p w14:paraId="675006AA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  <w:tc>
          <w:tcPr>
            <w:tcW w:w="1177" w:type="dxa"/>
          </w:tcPr>
          <w:p w14:paraId="041C8C17" w14:textId="77777777" w:rsidR="002C3063" w:rsidRPr="00C27BD9" w:rsidRDefault="00144FDE" w:rsidP="0075006B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</w:tbl>
    <w:p w14:paraId="188D2BB3" w14:textId="77777777" w:rsidR="002C3063" w:rsidRPr="00C27BD9" w:rsidRDefault="002C3063" w:rsidP="002C3063">
      <w:pPr>
        <w:bidi w:val="0"/>
        <w:jc w:val="both"/>
        <w:rPr>
          <w:rFonts w:ascii="Aptos" w:hAnsi="Aptos"/>
          <w:b/>
          <w:bCs/>
          <w:sz w:val="32"/>
          <w:szCs w:val="32"/>
        </w:rPr>
      </w:pPr>
    </w:p>
    <w:p w14:paraId="7AD227F9" w14:textId="77777777" w:rsidR="002C3063" w:rsidRPr="00C27BD9" w:rsidRDefault="002C3063" w:rsidP="002C3063">
      <w:pPr>
        <w:rPr>
          <w:rFonts w:ascii="Aptos" w:hAnsi="Aptos"/>
        </w:rPr>
      </w:pPr>
    </w:p>
    <w:p w14:paraId="6B547344" w14:textId="77777777" w:rsidR="002C3063" w:rsidRPr="00C27BD9" w:rsidRDefault="002C3063" w:rsidP="002C3063">
      <w:pPr>
        <w:bidi w:val="0"/>
        <w:jc w:val="both"/>
        <w:rPr>
          <w:rFonts w:ascii="Aptos" w:hAnsi="Aptos"/>
          <w:b/>
          <w:bCs/>
          <w:sz w:val="32"/>
          <w:szCs w:val="32"/>
        </w:rPr>
      </w:pPr>
    </w:p>
    <w:p w14:paraId="21D6E2A1" w14:textId="77777777" w:rsidR="002C3063" w:rsidRPr="00C27BD9" w:rsidRDefault="002C3063" w:rsidP="002C3063">
      <w:pPr>
        <w:pStyle w:val="1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System Usability Scale (SUS) – Parkinson's Pattern Identifying</w:t>
      </w:r>
    </w:p>
    <w:p w14:paraId="4BC0F5C2" w14:textId="77777777" w:rsidR="002C3063" w:rsidRPr="00C27BD9" w:rsidDel="00EB38ED" w:rsidRDefault="002C3063" w:rsidP="002C3063">
      <w:pPr>
        <w:bidi w:val="0"/>
        <w:rPr>
          <w:del w:id="26" w:author="אביטל שולנר" w:date="2025-06-23T20:34:00Z"/>
          <w:rFonts w:ascii="Aptos" w:hAnsi="Aptos"/>
        </w:rPr>
      </w:pPr>
    </w:p>
    <w:p w14:paraId="44A0E0F4" w14:textId="77777777" w:rsidR="002C3063" w:rsidRPr="00C27BD9" w:rsidRDefault="002C3063" w:rsidP="002C3063">
      <w:pPr>
        <w:bidi w:val="0"/>
        <w:rPr>
          <w:rFonts w:ascii="Aptos" w:hAnsi="Aptos"/>
          <w:b/>
          <w:bCs/>
        </w:rPr>
      </w:pPr>
      <w:r w:rsidRPr="00C27BD9">
        <w:rPr>
          <w:rFonts w:ascii="Aptos" w:hAnsi="Aptos"/>
          <w:b/>
          <w:bCs/>
        </w:rPr>
        <w:t>Participant’s Information:</w:t>
      </w:r>
    </w:p>
    <w:p w14:paraId="6AE2C36F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Name (optional): </w:t>
      </w:r>
      <w:r w:rsidR="00C21AE1" w:rsidRPr="00C27BD9">
        <w:rPr>
          <w:rFonts w:ascii="Aptos" w:hAnsi="Aptos"/>
          <w:u w:val="single"/>
          <w:rtl/>
        </w:rPr>
        <w:t>קרן</w:t>
      </w:r>
    </w:p>
    <w:p w14:paraId="18706E84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Age: </w:t>
      </w:r>
      <w:r w:rsidR="00C21AE1" w:rsidRPr="00C27BD9">
        <w:rPr>
          <w:rFonts w:ascii="Aptos" w:hAnsi="Aptos"/>
          <w:u w:val="single"/>
        </w:rPr>
        <w:t>64</w:t>
      </w:r>
    </w:p>
    <w:p w14:paraId="2C4C74BA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Gender:  </w:t>
      </w:r>
    </w:p>
    <w:p w14:paraId="0C26D4F2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Male</w:t>
      </w:r>
    </w:p>
    <w:p w14:paraId="48C4056E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Female</w:t>
      </w:r>
      <w:r w:rsidRPr="00C27BD9">
        <w:rPr>
          <w:rFonts w:ascii="Aptos" w:hAnsi="Aptos"/>
        </w:rPr>
        <w:t xml:space="preserve">    </w:t>
      </w:r>
    </w:p>
    <w:p w14:paraId="23112BAC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Other </w:t>
      </w:r>
    </w:p>
    <w:p w14:paraId="64C52FBD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Technology proficiency (please select one):</w:t>
      </w:r>
    </w:p>
    <w:p w14:paraId="7BC53FB8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Basic (uses the internet occasionally)</w:t>
      </w:r>
    </w:p>
    <w:p w14:paraId="592A82C8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Intermediate (regular user of online tools)</w:t>
      </w:r>
    </w:p>
    <w:p w14:paraId="4EE8261F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Advanced (familiar with programming or data analysis)</w:t>
      </w:r>
    </w:p>
    <w:p w14:paraId="3B0B4994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Have you used a data analysis tool before?  </w:t>
      </w:r>
    </w:p>
    <w:p w14:paraId="3B129632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5318D76D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7B0D5393" w14:textId="77777777" w:rsidR="002C3063" w:rsidRPr="00C27BD9" w:rsidRDefault="002C3063" w:rsidP="002C3063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Test Scenario</w:t>
      </w:r>
    </w:p>
    <w:p w14:paraId="494C2C95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You receive a JSON file containing daily data recorded by a person with Parkinson's disease.</w:t>
      </w:r>
      <w:r w:rsidRPr="00C27BD9">
        <w:rPr>
          <w:rFonts w:ascii="Aptos" w:hAnsi="Aptos"/>
        </w:rPr>
        <w:br/>
        <w:t>The data includes: Feelings, Symptoms, Activities, Medications, and Nutrition.</w:t>
      </w:r>
      <w:r w:rsidRPr="00C27BD9">
        <w:rPr>
          <w:rFonts w:ascii="Aptos" w:hAnsi="Aptos"/>
        </w:rPr>
        <w:br/>
        <w:t>Your task is to upload the file to the system, select "Parkinson's State" as the mood field, and analyze the impact of Nutrition on the Parkinson's state.</w:t>
      </w:r>
      <w:r w:rsidRPr="00C27BD9">
        <w:rPr>
          <w:rFonts w:ascii="Aptos" w:hAnsi="Aptos"/>
        </w:rPr>
        <w:br/>
        <w:t>Finally, review the insights generated by the system.</w:t>
      </w:r>
    </w:p>
    <w:p w14:paraId="0A57257A" w14:textId="77777777" w:rsidR="002C3063" w:rsidRPr="00C27BD9" w:rsidRDefault="002C3063" w:rsidP="002C3063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4C456886" w14:textId="77777777" w:rsidR="002C3063" w:rsidRPr="00C27BD9" w:rsidRDefault="002C3063" w:rsidP="002C3063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1DC7C728" w14:textId="77777777" w:rsidR="002C3063" w:rsidRPr="00C27BD9" w:rsidRDefault="002C3063" w:rsidP="002C3063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14300148" w14:textId="77777777" w:rsidR="002C3063" w:rsidRPr="00C27BD9" w:rsidRDefault="002C3063" w:rsidP="002C3063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  <w:r w:rsidRPr="00C27BD9">
        <w:rPr>
          <w:rFonts w:ascii="Aptos" w:eastAsiaTheme="majorEastAsia" w:hAnsi="Aptos" w:cstheme="majorBidi"/>
          <w:b/>
          <w:bCs/>
          <w:sz w:val="26"/>
          <w:szCs w:val="26"/>
        </w:rPr>
        <w:lastRenderedPageBreak/>
        <w:t>Post-Task Feedback</w:t>
      </w:r>
    </w:p>
    <w:p w14:paraId="10ADE008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Time to complete the task: </w:t>
      </w:r>
      <w:r w:rsidR="00C21AE1" w:rsidRPr="00C27BD9">
        <w:rPr>
          <w:rFonts w:ascii="Aptos" w:hAnsi="Aptos"/>
          <w:u w:val="single"/>
        </w:rPr>
        <w:t>3.8</w:t>
      </w:r>
      <w:r w:rsidRPr="00C27BD9">
        <w:rPr>
          <w:rFonts w:ascii="Aptos" w:hAnsi="Aptos"/>
        </w:rPr>
        <w:t xml:space="preserve"> minutes</w:t>
      </w:r>
    </w:p>
    <w:p w14:paraId="79784135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Were you able to complete the task?   </w:t>
      </w:r>
    </w:p>
    <w:p w14:paraId="156A9833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355D9F70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63BA6D64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If not, what was difficult? ____________________</w:t>
      </w:r>
      <w:r w:rsidRPr="00C27BD9">
        <w:rPr>
          <w:rFonts w:ascii="Aptos" w:hAnsi="Aptos"/>
          <w:rtl/>
        </w:rPr>
        <w:t>__________________</w:t>
      </w:r>
      <w:r w:rsidRPr="00C27BD9">
        <w:rPr>
          <w:rFonts w:ascii="Aptos" w:hAnsi="Aptos"/>
        </w:rPr>
        <w:t>________</w:t>
      </w:r>
    </w:p>
    <w:p w14:paraId="02039024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Did you have any questions during use?   </w:t>
      </w:r>
    </w:p>
    <w:p w14:paraId="5DBD5D63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Yes     </w:t>
      </w:r>
    </w:p>
    <w:p w14:paraId="44B49488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No</w:t>
      </w:r>
    </w:p>
    <w:p w14:paraId="5EB2EFA9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If yes, please specify: ______________________</w:t>
      </w:r>
      <w:r w:rsidRPr="00C27BD9">
        <w:rPr>
          <w:rFonts w:ascii="Aptos" w:hAnsi="Aptos"/>
          <w:rtl/>
        </w:rPr>
        <w:t>___</w:t>
      </w:r>
      <w:r w:rsidRPr="00C27BD9">
        <w:rPr>
          <w:rFonts w:ascii="Aptos" w:hAnsi="Aptos"/>
        </w:rPr>
        <w:t>______________________</w:t>
      </w:r>
    </w:p>
    <w:p w14:paraId="11A10076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What insights did you understand from the identified behavior patterns?</w:t>
      </w:r>
    </w:p>
    <w:p w14:paraId="689B6F14" w14:textId="3533EA1A" w:rsidR="002C3063" w:rsidRPr="00C27BD9" w:rsidRDefault="00A07280" w:rsidP="002C3063">
      <w:pPr>
        <w:bidi w:val="0"/>
        <w:rPr>
          <w:rFonts w:ascii="Aptos" w:hAnsi="Aptos"/>
          <w:u w:val="single"/>
        </w:rPr>
      </w:pPr>
      <w:r w:rsidRPr="00C27BD9">
        <w:rPr>
          <w:rFonts w:ascii="Aptos" w:hAnsi="Aptos" w:cs="Arial"/>
          <w:u w:val="single"/>
          <w:rtl/>
        </w:rPr>
        <w:t xml:space="preserve">התובנות הראו שמנות עשירות בחלבון עוזרות להוריד את חומרת </w:t>
      </w:r>
      <w:r w:rsidR="005E6C98">
        <w:rPr>
          <w:rFonts w:ascii="Aptos" w:hAnsi="Aptos" w:cs="Arial" w:hint="cs"/>
          <w:u w:val="single"/>
          <w:rtl/>
        </w:rPr>
        <w:t>הפרקינסון</w:t>
      </w:r>
      <w:r w:rsidRPr="00C27BD9">
        <w:rPr>
          <w:rFonts w:ascii="Aptos" w:hAnsi="Aptos"/>
          <w:u w:val="single"/>
          <w:rtl/>
        </w:rPr>
        <w:t>.</w:t>
      </w:r>
      <w:r w:rsidR="002C3063" w:rsidRPr="00C27BD9">
        <w:rPr>
          <w:rFonts w:ascii="Aptos" w:hAnsi="Aptos"/>
          <w:u w:val="single"/>
        </w:rPr>
        <w:br w:type="page"/>
      </w:r>
    </w:p>
    <w:p w14:paraId="2E0145A8" w14:textId="77777777" w:rsidR="002C3063" w:rsidRPr="00C27BD9" w:rsidRDefault="002C3063" w:rsidP="002C3063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lastRenderedPageBreak/>
        <w:t>System Usability Scale (SUS)</w:t>
      </w:r>
    </w:p>
    <w:p w14:paraId="01DA0D62" w14:textId="77777777" w:rsidR="002C3063" w:rsidRPr="00C27BD9" w:rsidRDefault="002C3063" w:rsidP="002C3063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Section 1: System Evaluation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2C3063" w:rsidRPr="00C27BD9" w14:paraId="054D5292" w14:textId="77777777" w:rsidTr="0075006B">
        <w:tc>
          <w:tcPr>
            <w:tcW w:w="8638" w:type="dxa"/>
          </w:tcPr>
          <w:p w14:paraId="254029CB" w14:textId="77777777" w:rsidR="002C3063" w:rsidRPr="00C27BD9" w:rsidRDefault="002C3063" w:rsidP="0075006B">
            <w:pPr>
              <w:bidi w:val="0"/>
              <w:rPr>
                <w:rFonts w:ascii="Aptos" w:hAnsi="Aptos"/>
                <w:rtl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63"/>
              <w:gridCol w:w="1256"/>
              <w:gridCol w:w="1060"/>
              <w:gridCol w:w="1060"/>
              <w:gridCol w:w="1069"/>
              <w:gridCol w:w="1172"/>
            </w:tblGrid>
            <w:tr w:rsidR="002C3063" w:rsidRPr="00C27BD9" w14:paraId="69B38040" w14:textId="77777777" w:rsidTr="0075006B">
              <w:tc>
                <w:tcPr>
                  <w:tcW w:w="2547" w:type="dxa"/>
                </w:tcPr>
                <w:p w14:paraId="29900546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15272593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Agree</w:t>
                  </w:r>
                </w:p>
              </w:tc>
              <w:tc>
                <w:tcPr>
                  <w:tcW w:w="1134" w:type="dxa"/>
                </w:tcPr>
                <w:p w14:paraId="19D93566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CE237FC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4D8AA5A6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5B01A8BF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Disagree</w:t>
                  </w:r>
                </w:p>
              </w:tc>
            </w:tr>
            <w:tr w:rsidR="002C3063" w:rsidRPr="00C27BD9" w14:paraId="01BEFC3F" w14:textId="77777777" w:rsidTr="0075006B">
              <w:tc>
                <w:tcPr>
                  <w:tcW w:w="2547" w:type="dxa"/>
                </w:tcPr>
                <w:p w14:paraId="264C016D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4CDF74D5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3391FF19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02F43542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3</w:t>
                  </w:r>
                </w:p>
              </w:tc>
              <w:tc>
                <w:tcPr>
                  <w:tcW w:w="1144" w:type="dxa"/>
                </w:tcPr>
                <w:p w14:paraId="6DABC9EA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4</w:t>
                  </w:r>
                </w:p>
              </w:tc>
              <w:tc>
                <w:tcPr>
                  <w:tcW w:w="1177" w:type="dxa"/>
                </w:tcPr>
                <w:p w14:paraId="726E04E7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5</w:t>
                  </w:r>
                </w:p>
              </w:tc>
            </w:tr>
            <w:tr w:rsidR="002C3063" w:rsidRPr="00C27BD9" w14:paraId="4BCA03D7" w14:textId="77777777" w:rsidTr="0075006B">
              <w:tc>
                <w:tcPr>
                  <w:tcW w:w="2547" w:type="dxa"/>
                </w:tcPr>
                <w:p w14:paraId="16DFA6C6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I would like to use the system frequently.</w:t>
                  </w:r>
                </w:p>
              </w:tc>
              <w:tc>
                <w:tcPr>
                  <w:tcW w:w="1276" w:type="dxa"/>
                </w:tcPr>
                <w:p w14:paraId="1D0DC204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3D8D3E4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045B3C3" w14:textId="77777777" w:rsidR="002C3063" w:rsidRPr="00C27BD9" w:rsidRDefault="00A07280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44" w:type="dxa"/>
                </w:tcPr>
                <w:p w14:paraId="2D0E02D4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0D8F4155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6F5B91A2" w14:textId="77777777" w:rsidTr="0075006B">
              <w:tc>
                <w:tcPr>
                  <w:tcW w:w="2547" w:type="dxa"/>
                </w:tcPr>
                <w:p w14:paraId="20021E28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unnecessarily complex.</w:t>
                  </w:r>
                </w:p>
              </w:tc>
              <w:tc>
                <w:tcPr>
                  <w:tcW w:w="1276" w:type="dxa"/>
                </w:tcPr>
                <w:p w14:paraId="0C4BB036" w14:textId="77777777" w:rsidR="002C3063" w:rsidRPr="00C27BD9" w:rsidRDefault="00A07280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4EB3CCA0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2BDFB20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2D57F522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2263F285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03DCFA10" w14:textId="77777777" w:rsidTr="0075006B">
              <w:tc>
                <w:tcPr>
                  <w:tcW w:w="2547" w:type="dxa"/>
                </w:tcPr>
                <w:p w14:paraId="26EEF255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 system is easy to use.</w:t>
                  </w:r>
                </w:p>
              </w:tc>
              <w:tc>
                <w:tcPr>
                  <w:tcW w:w="1276" w:type="dxa"/>
                </w:tcPr>
                <w:p w14:paraId="37D371BC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5BEFE61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B31BB36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4DE7D6A4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52222B1E" w14:textId="77777777" w:rsidR="002C3063" w:rsidRPr="00C27BD9" w:rsidRDefault="00A07280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2C3063" w:rsidRPr="00C27BD9" w14:paraId="7276974E" w14:textId="77777777" w:rsidTr="0075006B">
              <w:tc>
                <w:tcPr>
                  <w:tcW w:w="2547" w:type="dxa"/>
                </w:tcPr>
                <w:p w14:paraId="4F71FB53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the support of a technical person to use the system.</w:t>
                  </w:r>
                </w:p>
              </w:tc>
              <w:tc>
                <w:tcPr>
                  <w:tcW w:w="1276" w:type="dxa"/>
                </w:tcPr>
                <w:p w14:paraId="62C36BE1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E0E7093" w14:textId="77777777" w:rsidR="002C3063" w:rsidRPr="00C27BD9" w:rsidRDefault="00A07280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0B01AF71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5AB4353A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4E6ACE3B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69826DB1" w14:textId="77777777" w:rsidTr="0075006B">
              <w:tc>
                <w:tcPr>
                  <w:tcW w:w="2547" w:type="dxa"/>
                </w:tcPr>
                <w:p w14:paraId="4A977E6D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that the various functions in the system are well integrated.</w:t>
                  </w:r>
                </w:p>
              </w:tc>
              <w:tc>
                <w:tcPr>
                  <w:tcW w:w="1276" w:type="dxa"/>
                </w:tcPr>
                <w:p w14:paraId="30D9F570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4A99B5C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9B9F1CF" w14:textId="77777777" w:rsidR="002C3063" w:rsidRPr="00C27BD9" w:rsidRDefault="00A07280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44" w:type="dxa"/>
                </w:tcPr>
                <w:p w14:paraId="1D7E86CA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1A05BF23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68FE1610" w14:textId="77777777" w:rsidTr="0075006B">
              <w:tc>
                <w:tcPr>
                  <w:tcW w:w="2547" w:type="dxa"/>
                </w:tcPr>
                <w:p w14:paraId="4BB7002F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there is too much inconsistency in the system.</w:t>
                  </w:r>
                </w:p>
              </w:tc>
              <w:tc>
                <w:tcPr>
                  <w:tcW w:w="1276" w:type="dxa"/>
                </w:tcPr>
                <w:p w14:paraId="468EDF98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2249FDC" w14:textId="77777777" w:rsidR="002C3063" w:rsidRPr="00C27BD9" w:rsidRDefault="00A07280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0215AC5E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148245ED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64C15C48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016E93D6" w14:textId="77777777" w:rsidTr="0075006B">
              <w:tc>
                <w:tcPr>
                  <w:tcW w:w="2547" w:type="dxa"/>
                </w:tcPr>
                <w:p w14:paraId="76A150D5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most people would easily learn how to use the system.</w:t>
                  </w:r>
                </w:p>
              </w:tc>
              <w:tc>
                <w:tcPr>
                  <w:tcW w:w="1276" w:type="dxa"/>
                </w:tcPr>
                <w:p w14:paraId="25A6E03C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0DF52428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078DB84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078A0749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55463510" w14:textId="77777777" w:rsidR="002C3063" w:rsidRPr="00C27BD9" w:rsidRDefault="00A07280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2C3063" w:rsidRPr="00C27BD9" w14:paraId="64758881" w14:textId="77777777" w:rsidTr="0075006B">
              <w:tc>
                <w:tcPr>
                  <w:tcW w:w="2547" w:type="dxa"/>
                </w:tcPr>
                <w:p w14:paraId="0A2A373C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cumbersome to use.</w:t>
                  </w:r>
                </w:p>
              </w:tc>
              <w:tc>
                <w:tcPr>
                  <w:tcW w:w="1276" w:type="dxa"/>
                </w:tcPr>
                <w:p w14:paraId="1095BF02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BCD7645" w14:textId="77777777" w:rsidR="002C3063" w:rsidRPr="00C27BD9" w:rsidRDefault="00A07280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743F22A5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352119EA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51EBF728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42AEA359" w14:textId="77777777" w:rsidTr="0075006B">
              <w:tc>
                <w:tcPr>
                  <w:tcW w:w="2547" w:type="dxa"/>
                </w:tcPr>
                <w:p w14:paraId="0C02A7F0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feel very confident using the system.</w:t>
                  </w:r>
                </w:p>
              </w:tc>
              <w:tc>
                <w:tcPr>
                  <w:tcW w:w="1276" w:type="dxa"/>
                </w:tcPr>
                <w:p w14:paraId="5CF16B51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4AEE70E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4E2DBC1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7E154284" w14:textId="77777777" w:rsidR="002C3063" w:rsidRPr="00C27BD9" w:rsidRDefault="00A07280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77" w:type="dxa"/>
                </w:tcPr>
                <w:p w14:paraId="10A5C621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253F32DE" w14:textId="77777777" w:rsidTr="0075006B">
              <w:tc>
                <w:tcPr>
                  <w:tcW w:w="2547" w:type="dxa"/>
                </w:tcPr>
                <w:p w14:paraId="40BD727C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to learn a lot of things before I can get going with the system.</w:t>
                  </w:r>
                </w:p>
              </w:tc>
              <w:tc>
                <w:tcPr>
                  <w:tcW w:w="1276" w:type="dxa"/>
                </w:tcPr>
                <w:p w14:paraId="3EDDE121" w14:textId="77777777" w:rsidR="002C3063" w:rsidRPr="00C27BD9" w:rsidRDefault="00A07280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61127FE9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1DC1EE14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33D74657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64B23F9C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</w:tbl>
          <w:p w14:paraId="048F3768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</w:tr>
      <w:tr w:rsidR="002C3063" w:rsidRPr="00C27BD9" w14:paraId="08AADFD1" w14:textId="77777777" w:rsidTr="0075006B">
        <w:tc>
          <w:tcPr>
            <w:tcW w:w="8638" w:type="dxa"/>
          </w:tcPr>
          <w:p w14:paraId="026570F4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</w:tr>
    </w:tbl>
    <w:p w14:paraId="1E58F79F" w14:textId="77777777" w:rsidR="002C3063" w:rsidRPr="00C27BD9" w:rsidRDefault="002C3063" w:rsidP="002C3063">
      <w:pPr>
        <w:pStyle w:val="2"/>
        <w:rPr>
          <w:rFonts w:ascii="Aptos" w:hAnsi="Aptos"/>
          <w:color w:val="auto"/>
        </w:rPr>
      </w:pPr>
    </w:p>
    <w:p w14:paraId="56205D0D" w14:textId="20C13031" w:rsidR="002C3063" w:rsidRPr="00C27BD9" w:rsidRDefault="002C3063" w:rsidP="002C3063">
      <w:pPr>
        <w:bidi w:val="0"/>
        <w:rPr>
          <w:rFonts w:ascii="Aptos" w:eastAsiaTheme="majorEastAsia" w:hAnsi="Aptos" w:cstheme="majorBidi"/>
          <w:b/>
          <w:bCs/>
          <w:sz w:val="26"/>
          <w:szCs w:val="26"/>
        </w:rPr>
      </w:pPr>
    </w:p>
    <w:p w14:paraId="329EA58F" w14:textId="77777777" w:rsidR="002C3063" w:rsidRPr="00C27BD9" w:rsidRDefault="002C3063" w:rsidP="002C3063">
      <w:pPr>
        <w:pStyle w:val="2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Section 2: Understanding of Identified Behavior Patterns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5"/>
        <w:gridCol w:w="1268"/>
        <w:gridCol w:w="1106"/>
        <w:gridCol w:w="1106"/>
        <w:gridCol w:w="1116"/>
        <w:gridCol w:w="1175"/>
      </w:tblGrid>
      <w:tr w:rsidR="002C3063" w:rsidRPr="00C27BD9" w14:paraId="4E7D6345" w14:textId="77777777" w:rsidTr="0075006B">
        <w:tc>
          <w:tcPr>
            <w:tcW w:w="2547" w:type="dxa"/>
          </w:tcPr>
          <w:p w14:paraId="0B423B6A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06EE0A88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Agree</w:t>
            </w:r>
          </w:p>
        </w:tc>
        <w:tc>
          <w:tcPr>
            <w:tcW w:w="1134" w:type="dxa"/>
          </w:tcPr>
          <w:p w14:paraId="7516BFA5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04C31EA5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4C7B639A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34A8E59C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Disagree</w:t>
            </w:r>
          </w:p>
        </w:tc>
      </w:tr>
      <w:tr w:rsidR="002C3063" w:rsidRPr="00C27BD9" w14:paraId="00C3BF05" w14:textId="77777777" w:rsidTr="0075006B">
        <w:tc>
          <w:tcPr>
            <w:tcW w:w="2547" w:type="dxa"/>
          </w:tcPr>
          <w:p w14:paraId="3B56207D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72292DC1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1</w:t>
            </w:r>
          </w:p>
        </w:tc>
        <w:tc>
          <w:tcPr>
            <w:tcW w:w="1134" w:type="dxa"/>
          </w:tcPr>
          <w:p w14:paraId="30CD36DB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2</w:t>
            </w:r>
          </w:p>
        </w:tc>
        <w:tc>
          <w:tcPr>
            <w:tcW w:w="1134" w:type="dxa"/>
          </w:tcPr>
          <w:p w14:paraId="4BBE3F35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3</w:t>
            </w:r>
          </w:p>
        </w:tc>
        <w:tc>
          <w:tcPr>
            <w:tcW w:w="1144" w:type="dxa"/>
          </w:tcPr>
          <w:p w14:paraId="5C8BB150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4</w:t>
            </w:r>
          </w:p>
        </w:tc>
        <w:tc>
          <w:tcPr>
            <w:tcW w:w="1177" w:type="dxa"/>
          </w:tcPr>
          <w:p w14:paraId="761E3AD4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5</w:t>
            </w:r>
          </w:p>
        </w:tc>
      </w:tr>
      <w:tr w:rsidR="002C3063" w:rsidRPr="00C27BD9" w14:paraId="35685D89" w14:textId="77777777" w:rsidTr="0075006B">
        <w:tc>
          <w:tcPr>
            <w:tcW w:w="2547" w:type="dxa"/>
          </w:tcPr>
          <w:p w14:paraId="7083DAC9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think that the identified behavior patterns are helpful and informative.</w:t>
            </w:r>
          </w:p>
        </w:tc>
        <w:tc>
          <w:tcPr>
            <w:tcW w:w="1276" w:type="dxa"/>
          </w:tcPr>
          <w:p w14:paraId="0D6D452A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340309BE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73997B50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621C9C3A" w14:textId="77777777" w:rsidR="002C3063" w:rsidRPr="00C27BD9" w:rsidRDefault="00A66B06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77" w:type="dxa"/>
          </w:tcPr>
          <w:p w14:paraId="7EA25A1F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2C3063" w:rsidRPr="00C27BD9" w14:paraId="063478AE" w14:textId="77777777" w:rsidTr="0075006B">
        <w:tc>
          <w:tcPr>
            <w:tcW w:w="2547" w:type="dxa"/>
          </w:tcPr>
          <w:p w14:paraId="7FD9176C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The identified behavior patterns are clear and understandable.</w:t>
            </w:r>
          </w:p>
        </w:tc>
        <w:tc>
          <w:tcPr>
            <w:tcW w:w="1276" w:type="dxa"/>
          </w:tcPr>
          <w:p w14:paraId="46649573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1BC64980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20FE7C7B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5DFA5160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6710AFC8" w14:textId="77777777" w:rsidR="002C3063" w:rsidRPr="00C27BD9" w:rsidRDefault="00A66B06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2C3063" w:rsidRPr="00C27BD9" w14:paraId="2DBB9E24" w14:textId="77777777" w:rsidTr="0075006B">
        <w:tc>
          <w:tcPr>
            <w:tcW w:w="2547" w:type="dxa"/>
          </w:tcPr>
          <w:p w14:paraId="260669B4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often feel frustrated when trying to understand the behavior patterns.</w:t>
            </w:r>
          </w:p>
        </w:tc>
        <w:tc>
          <w:tcPr>
            <w:tcW w:w="1276" w:type="dxa"/>
          </w:tcPr>
          <w:p w14:paraId="5F11E499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4C7BA2FD" w14:textId="77777777" w:rsidR="002C3063" w:rsidRPr="00C27BD9" w:rsidRDefault="00A66B06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34" w:type="dxa"/>
          </w:tcPr>
          <w:p w14:paraId="3E28A2D8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37FC17A1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5D234930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2C3063" w:rsidRPr="00C27BD9" w14:paraId="3FF93335" w14:textId="77777777" w:rsidTr="0075006B">
        <w:tc>
          <w:tcPr>
            <w:tcW w:w="2547" w:type="dxa"/>
          </w:tcPr>
          <w:p w14:paraId="11AE8D8B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Understanding the identified behavior patterns requires considerable mental effort</w:t>
            </w:r>
          </w:p>
        </w:tc>
        <w:tc>
          <w:tcPr>
            <w:tcW w:w="1276" w:type="dxa"/>
          </w:tcPr>
          <w:p w14:paraId="7078C564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64397A7F" w14:textId="77777777" w:rsidR="002C3063" w:rsidRPr="00C27BD9" w:rsidRDefault="00A66B06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34" w:type="dxa"/>
          </w:tcPr>
          <w:p w14:paraId="0C1D4D01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5B1FE44C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718615A4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2C3063" w:rsidRPr="00C27BD9" w14:paraId="3A8B8ABD" w14:textId="77777777" w:rsidTr="0075006B">
        <w:tc>
          <w:tcPr>
            <w:tcW w:w="2547" w:type="dxa"/>
          </w:tcPr>
          <w:p w14:paraId="562E5131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I think that the behavior pattern identification is effective in helping me understand the data</w:t>
            </w:r>
          </w:p>
        </w:tc>
        <w:tc>
          <w:tcPr>
            <w:tcW w:w="1276" w:type="dxa"/>
          </w:tcPr>
          <w:p w14:paraId="49EDB5F1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3F69C308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576BD3A2" w14:textId="77777777" w:rsidR="002C3063" w:rsidRPr="00C27BD9" w:rsidRDefault="00A66B06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44" w:type="dxa"/>
          </w:tcPr>
          <w:p w14:paraId="5EA2E3DD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2A0C7259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2C3063" w:rsidRPr="00C27BD9" w14:paraId="775A40DA" w14:textId="77777777" w:rsidTr="0075006B">
        <w:tc>
          <w:tcPr>
            <w:tcW w:w="2547" w:type="dxa"/>
          </w:tcPr>
          <w:p w14:paraId="1656364D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imagine that most people would easily understand the identified behavior patterns.</w:t>
            </w:r>
          </w:p>
        </w:tc>
        <w:tc>
          <w:tcPr>
            <w:tcW w:w="1276" w:type="dxa"/>
          </w:tcPr>
          <w:p w14:paraId="046DDFF3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063514B2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3D67929B" w14:textId="77777777" w:rsidR="002C3063" w:rsidRPr="00C27BD9" w:rsidRDefault="00A66B06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44" w:type="dxa"/>
          </w:tcPr>
          <w:p w14:paraId="49702903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6EE236B9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2C3063" w:rsidRPr="00C27BD9" w14:paraId="7D7A7322" w14:textId="77777777" w:rsidTr="0075006B">
        <w:tc>
          <w:tcPr>
            <w:tcW w:w="25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9"/>
            </w:tblGrid>
            <w:tr w:rsidR="002C3063" w:rsidRPr="00C27BD9" w14:paraId="59DDF20A" w14:textId="77777777" w:rsidTr="007500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76EFE4" w14:textId="77777777" w:rsidR="002C3063" w:rsidRPr="00C27BD9" w:rsidRDefault="002C3063" w:rsidP="0075006B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  <w:r w:rsidRPr="00C27BD9"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  <w:t>The color system (green = positive, red = negative, black = neutral) helped me understand the effects of different behaviors.</w:t>
                  </w:r>
                </w:p>
              </w:tc>
            </w:tr>
          </w:tbl>
          <w:p w14:paraId="329B5F45" w14:textId="77777777" w:rsidR="002C3063" w:rsidRPr="00C27BD9" w:rsidRDefault="002C3063" w:rsidP="0075006B">
            <w:pPr>
              <w:bidi w:val="0"/>
              <w:rPr>
                <w:rFonts w:ascii="Aptos" w:hAnsi="Aptos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3063" w:rsidRPr="00C27BD9" w14:paraId="36DF5151" w14:textId="77777777" w:rsidTr="007500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A2BAA7" w14:textId="77777777" w:rsidR="002C3063" w:rsidRPr="00C27BD9" w:rsidRDefault="002C3063" w:rsidP="0075006B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</w:p>
              </w:tc>
            </w:tr>
          </w:tbl>
          <w:p w14:paraId="303F5031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  <w:tc>
          <w:tcPr>
            <w:tcW w:w="1276" w:type="dxa"/>
          </w:tcPr>
          <w:p w14:paraId="07F43162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3E173E50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1CBE685E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  <w:tc>
          <w:tcPr>
            <w:tcW w:w="1144" w:type="dxa"/>
          </w:tcPr>
          <w:p w14:paraId="4FB6A7CD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  <w:tc>
          <w:tcPr>
            <w:tcW w:w="1177" w:type="dxa"/>
          </w:tcPr>
          <w:p w14:paraId="2D505285" w14:textId="77777777" w:rsidR="002C3063" w:rsidRPr="00C27BD9" w:rsidRDefault="00A66B06" w:rsidP="0075006B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</w:tbl>
    <w:p w14:paraId="5D9FCFBE" w14:textId="77777777" w:rsidR="002C3063" w:rsidRPr="00C27BD9" w:rsidRDefault="002C3063" w:rsidP="002C3063">
      <w:pPr>
        <w:bidi w:val="0"/>
        <w:jc w:val="both"/>
        <w:rPr>
          <w:rFonts w:ascii="Aptos" w:hAnsi="Aptos"/>
          <w:b/>
          <w:bCs/>
          <w:sz w:val="32"/>
          <w:szCs w:val="32"/>
        </w:rPr>
      </w:pPr>
    </w:p>
    <w:p w14:paraId="56F1978B" w14:textId="77777777" w:rsidR="002C3063" w:rsidRPr="00C27BD9" w:rsidRDefault="002C3063" w:rsidP="002C3063">
      <w:pPr>
        <w:rPr>
          <w:rFonts w:ascii="Aptos" w:hAnsi="Aptos"/>
        </w:rPr>
      </w:pPr>
    </w:p>
    <w:p w14:paraId="0D4FA271" w14:textId="77777777" w:rsidR="002C3063" w:rsidRPr="00C27BD9" w:rsidRDefault="002C3063" w:rsidP="002C3063">
      <w:pPr>
        <w:bidi w:val="0"/>
        <w:jc w:val="both"/>
        <w:rPr>
          <w:rFonts w:ascii="Aptos" w:hAnsi="Aptos"/>
          <w:b/>
          <w:bCs/>
          <w:sz w:val="32"/>
          <w:szCs w:val="32"/>
        </w:rPr>
      </w:pPr>
    </w:p>
    <w:p w14:paraId="43176E97" w14:textId="77777777" w:rsidR="002C3063" w:rsidRPr="00C27BD9" w:rsidRDefault="002C3063" w:rsidP="002C3063">
      <w:pPr>
        <w:pStyle w:val="1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System Usability Scale (SUS) – Parkinson's Pattern Identifying</w:t>
      </w:r>
    </w:p>
    <w:p w14:paraId="74FA70C4" w14:textId="77777777" w:rsidR="002C3063" w:rsidRPr="00C27BD9" w:rsidDel="00EB38ED" w:rsidRDefault="002C3063" w:rsidP="002C3063">
      <w:pPr>
        <w:bidi w:val="0"/>
        <w:rPr>
          <w:del w:id="27" w:author="אביטל שולנר" w:date="2025-06-23T20:34:00Z"/>
          <w:rFonts w:ascii="Aptos" w:hAnsi="Aptos"/>
        </w:rPr>
      </w:pPr>
    </w:p>
    <w:p w14:paraId="46C50E35" w14:textId="77777777" w:rsidR="002C3063" w:rsidRPr="00C27BD9" w:rsidRDefault="002C3063" w:rsidP="002C3063">
      <w:pPr>
        <w:bidi w:val="0"/>
        <w:rPr>
          <w:rFonts w:ascii="Aptos" w:hAnsi="Aptos"/>
          <w:b/>
          <w:bCs/>
        </w:rPr>
      </w:pPr>
      <w:r w:rsidRPr="00C27BD9">
        <w:rPr>
          <w:rFonts w:ascii="Aptos" w:hAnsi="Aptos"/>
          <w:b/>
          <w:bCs/>
        </w:rPr>
        <w:t>Participant’s Information:</w:t>
      </w:r>
    </w:p>
    <w:p w14:paraId="10BEDC9A" w14:textId="77777777" w:rsidR="002C3063" w:rsidRPr="00C27BD9" w:rsidRDefault="002C3063" w:rsidP="002C3063">
      <w:pPr>
        <w:bidi w:val="0"/>
        <w:rPr>
          <w:rFonts w:ascii="Aptos" w:hAnsi="Aptos"/>
          <w:rtl/>
        </w:rPr>
      </w:pPr>
      <w:r w:rsidRPr="00C27BD9">
        <w:rPr>
          <w:rFonts w:ascii="Aptos" w:hAnsi="Aptos"/>
        </w:rPr>
        <w:t xml:space="preserve">Name (optional): </w:t>
      </w:r>
      <w:r w:rsidR="00F04BFE" w:rsidRPr="00C27BD9">
        <w:rPr>
          <w:rFonts w:ascii="Aptos" w:hAnsi="Aptos"/>
          <w:u w:val="single"/>
          <w:rtl/>
        </w:rPr>
        <w:t>ענת</w:t>
      </w:r>
    </w:p>
    <w:p w14:paraId="0521AF27" w14:textId="77777777" w:rsidR="002C3063" w:rsidRPr="00C27BD9" w:rsidRDefault="002C3063" w:rsidP="002C3063">
      <w:pPr>
        <w:bidi w:val="0"/>
        <w:rPr>
          <w:rFonts w:ascii="Aptos" w:hAnsi="Aptos"/>
          <w:u w:val="single"/>
        </w:rPr>
      </w:pPr>
      <w:r w:rsidRPr="00C27BD9">
        <w:rPr>
          <w:rFonts w:ascii="Aptos" w:hAnsi="Aptos"/>
        </w:rPr>
        <w:t xml:space="preserve">Age: </w:t>
      </w:r>
      <w:r w:rsidR="00F04BFE" w:rsidRPr="00C27BD9">
        <w:rPr>
          <w:rFonts w:ascii="Aptos" w:hAnsi="Aptos"/>
          <w:u w:val="single"/>
        </w:rPr>
        <w:t>49</w:t>
      </w:r>
    </w:p>
    <w:p w14:paraId="78492F46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Gender:  </w:t>
      </w:r>
    </w:p>
    <w:p w14:paraId="2AA794E8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Male</w:t>
      </w:r>
    </w:p>
    <w:p w14:paraId="7A084126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Female</w:t>
      </w:r>
      <w:r w:rsidRPr="00C27BD9">
        <w:rPr>
          <w:rFonts w:ascii="Aptos" w:hAnsi="Aptos"/>
        </w:rPr>
        <w:t xml:space="preserve">    </w:t>
      </w:r>
    </w:p>
    <w:p w14:paraId="29B849D7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Other </w:t>
      </w:r>
    </w:p>
    <w:p w14:paraId="1DF57A79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Technology proficiency (please select one):</w:t>
      </w:r>
    </w:p>
    <w:p w14:paraId="6D6844BA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Basic (uses the internet occasionally)</w:t>
      </w:r>
    </w:p>
    <w:p w14:paraId="54218C6E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Intermediate (regular user of online tools)</w:t>
      </w:r>
    </w:p>
    <w:p w14:paraId="2615315A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Advanced (familiar with programming or data analysis)</w:t>
      </w:r>
    </w:p>
    <w:p w14:paraId="161317EC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Have you used a data analysis tool before?  </w:t>
      </w:r>
    </w:p>
    <w:p w14:paraId="7589847C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37AC7B63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6F0665FF" w14:textId="77777777" w:rsidR="002C3063" w:rsidRPr="00C27BD9" w:rsidRDefault="002C3063" w:rsidP="002C3063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Test Scenario</w:t>
      </w:r>
    </w:p>
    <w:p w14:paraId="6383CA17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You receive a JSON file containing daily data recorded by a person with Parkinson's disease.</w:t>
      </w:r>
      <w:r w:rsidRPr="00C27BD9">
        <w:rPr>
          <w:rFonts w:ascii="Aptos" w:hAnsi="Aptos"/>
        </w:rPr>
        <w:br/>
        <w:t>The data includes: Feelings, Symptoms, Activities, Medications, and Nutrition.</w:t>
      </w:r>
      <w:r w:rsidRPr="00C27BD9">
        <w:rPr>
          <w:rFonts w:ascii="Aptos" w:hAnsi="Aptos"/>
        </w:rPr>
        <w:br/>
        <w:t>Your task is to upload the file to the system, select "Parkinson's State" as the mood field, and analyze the impact of Nutrition on the Parkinson's state.</w:t>
      </w:r>
      <w:r w:rsidRPr="00C27BD9">
        <w:rPr>
          <w:rFonts w:ascii="Aptos" w:hAnsi="Aptos"/>
        </w:rPr>
        <w:br/>
        <w:t>Finally, review the insights generated by the system.</w:t>
      </w:r>
    </w:p>
    <w:p w14:paraId="51ECC845" w14:textId="77777777" w:rsidR="002C3063" w:rsidRPr="00C27BD9" w:rsidRDefault="002C3063" w:rsidP="002C3063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03CBD8D6" w14:textId="77777777" w:rsidR="002C3063" w:rsidRPr="00C27BD9" w:rsidRDefault="002C3063" w:rsidP="002C3063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3E4A2E15" w14:textId="77777777" w:rsidR="002C3063" w:rsidRPr="00C27BD9" w:rsidRDefault="002C3063" w:rsidP="002C3063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</w:p>
    <w:p w14:paraId="3ED6B924" w14:textId="77777777" w:rsidR="002C3063" w:rsidRPr="00C27BD9" w:rsidRDefault="002C3063" w:rsidP="002C3063">
      <w:pPr>
        <w:bidi w:val="0"/>
        <w:rPr>
          <w:rFonts w:ascii="Aptos" w:eastAsiaTheme="majorEastAsia" w:hAnsi="Aptos" w:cstheme="majorBidi"/>
          <w:b/>
          <w:bCs/>
          <w:sz w:val="26"/>
          <w:szCs w:val="26"/>
          <w:rtl/>
        </w:rPr>
      </w:pPr>
      <w:r w:rsidRPr="00C27BD9">
        <w:rPr>
          <w:rFonts w:ascii="Aptos" w:eastAsiaTheme="majorEastAsia" w:hAnsi="Aptos" w:cstheme="majorBidi"/>
          <w:b/>
          <w:bCs/>
          <w:sz w:val="26"/>
          <w:szCs w:val="26"/>
        </w:rPr>
        <w:lastRenderedPageBreak/>
        <w:t>Post-Task Feedback</w:t>
      </w:r>
    </w:p>
    <w:p w14:paraId="4E8967EE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Time to complete the task: </w:t>
      </w:r>
      <w:r w:rsidR="00F04BFE" w:rsidRPr="00C27BD9">
        <w:rPr>
          <w:rFonts w:ascii="Aptos" w:hAnsi="Aptos"/>
          <w:u w:val="single"/>
        </w:rPr>
        <w:t>3.2</w:t>
      </w:r>
      <w:r w:rsidRPr="00C27BD9">
        <w:rPr>
          <w:rFonts w:ascii="Aptos" w:hAnsi="Aptos"/>
        </w:rPr>
        <w:t xml:space="preserve"> minutes</w:t>
      </w:r>
    </w:p>
    <w:p w14:paraId="0864E4BD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Were you able to complete the task?   </w:t>
      </w:r>
    </w:p>
    <w:p w14:paraId="21A7E0E2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Yes</w:t>
      </w:r>
      <w:r w:rsidRPr="00C27BD9">
        <w:rPr>
          <w:rFonts w:ascii="Aptos" w:hAnsi="Aptos"/>
        </w:rPr>
        <w:t xml:space="preserve">     </w:t>
      </w:r>
    </w:p>
    <w:p w14:paraId="406AF6BF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No</w:t>
      </w:r>
    </w:p>
    <w:p w14:paraId="6288E383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If not, what was difficult? ____________________</w:t>
      </w:r>
      <w:r w:rsidRPr="00C27BD9">
        <w:rPr>
          <w:rFonts w:ascii="Aptos" w:hAnsi="Aptos"/>
          <w:rtl/>
        </w:rPr>
        <w:t>__________________</w:t>
      </w:r>
      <w:r w:rsidRPr="00C27BD9">
        <w:rPr>
          <w:rFonts w:ascii="Aptos" w:hAnsi="Aptos"/>
        </w:rPr>
        <w:t>________</w:t>
      </w:r>
    </w:p>
    <w:p w14:paraId="388D0889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 xml:space="preserve">Did you have any questions during use?   </w:t>
      </w:r>
    </w:p>
    <w:p w14:paraId="158D317C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</w:rPr>
        <w:t>◯</w:t>
      </w:r>
      <w:r w:rsidRPr="00C27BD9">
        <w:rPr>
          <w:rFonts w:ascii="Aptos" w:hAnsi="Aptos"/>
        </w:rPr>
        <w:t xml:space="preserve"> Yes     </w:t>
      </w:r>
    </w:p>
    <w:p w14:paraId="64B020FC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  <w:rtl/>
        </w:rPr>
        <w:t xml:space="preserve">   </w:t>
      </w:r>
      <w:r w:rsidRPr="00C27BD9">
        <w:rPr>
          <w:rFonts w:ascii="Cambria Math" w:hAnsi="Cambria Math" w:cs="Cambria Math"/>
          <w:highlight w:val="yellow"/>
        </w:rPr>
        <w:t>◯</w:t>
      </w:r>
      <w:r w:rsidRPr="00C27BD9">
        <w:rPr>
          <w:rFonts w:ascii="Aptos" w:hAnsi="Aptos"/>
          <w:highlight w:val="yellow"/>
        </w:rPr>
        <w:t xml:space="preserve"> No</w:t>
      </w:r>
    </w:p>
    <w:p w14:paraId="53EE5390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If yes, please specify: ______________________</w:t>
      </w:r>
      <w:r w:rsidRPr="00C27BD9">
        <w:rPr>
          <w:rFonts w:ascii="Aptos" w:hAnsi="Aptos"/>
          <w:rtl/>
        </w:rPr>
        <w:t>___</w:t>
      </w:r>
      <w:r w:rsidRPr="00C27BD9">
        <w:rPr>
          <w:rFonts w:ascii="Aptos" w:hAnsi="Aptos"/>
        </w:rPr>
        <w:t>______________________</w:t>
      </w:r>
    </w:p>
    <w:p w14:paraId="7908AA5A" w14:textId="77777777" w:rsidR="002C3063" w:rsidRPr="00C27BD9" w:rsidRDefault="002C3063" w:rsidP="002C3063">
      <w:pPr>
        <w:bidi w:val="0"/>
        <w:rPr>
          <w:rFonts w:ascii="Aptos" w:hAnsi="Aptos"/>
        </w:rPr>
      </w:pPr>
      <w:r w:rsidRPr="00C27BD9">
        <w:rPr>
          <w:rFonts w:ascii="Aptos" w:hAnsi="Aptos"/>
        </w:rPr>
        <w:t>What insights did you understand from the identified behavior patterns?</w:t>
      </w:r>
    </w:p>
    <w:p w14:paraId="5C7C463D" w14:textId="77777777" w:rsidR="002C3063" w:rsidRPr="00C27BD9" w:rsidRDefault="00F04BFE" w:rsidP="002C3063">
      <w:pPr>
        <w:bidi w:val="0"/>
        <w:rPr>
          <w:rFonts w:ascii="Aptos" w:hAnsi="Aptos"/>
          <w:u w:val="single"/>
        </w:rPr>
      </w:pPr>
      <w:r w:rsidRPr="00C27BD9">
        <w:rPr>
          <w:rFonts w:ascii="Aptos" w:hAnsi="Aptos" w:cs="Arial"/>
          <w:u w:val="single"/>
          <w:rtl/>
        </w:rPr>
        <w:t>ראיתי קשר ברור בין צריכת חלבון לבין שיפור במדד הפרקינסון</w:t>
      </w:r>
      <w:r w:rsidRPr="00C27BD9">
        <w:rPr>
          <w:rFonts w:ascii="Aptos" w:hAnsi="Aptos"/>
          <w:u w:val="single"/>
          <w:rtl/>
        </w:rPr>
        <w:t>.</w:t>
      </w:r>
      <w:r w:rsidR="002C3063" w:rsidRPr="00C27BD9">
        <w:rPr>
          <w:rFonts w:ascii="Aptos" w:hAnsi="Aptos"/>
          <w:u w:val="single"/>
        </w:rPr>
        <w:br w:type="page"/>
      </w:r>
    </w:p>
    <w:p w14:paraId="269F82A1" w14:textId="77777777" w:rsidR="002C3063" w:rsidRPr="00C27BD9" w:rsidRDefault="002C3063" w:rsidP="002C3063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lastRenderedPageBreak/>
        <w:t>System Usability Scale (SUS)</w:t>
      </w:r>
    </w:p>
    <w:p w14:paraId="5063269D" w14:textId="77777777" w:rsidR="002C3063" w:rsidRPr="00C27BD9" w:rsidRDefault="002C3063" w:rsidP="002C3063">
      <w:pPr>
        <w:pStyle w:val="2"/>
        <w:rPr>
          <w:rFonts w:ascii="Aptos" w:hAnsi="Aptos"/>
          <w:color w:val="auto"/>
        </w:rPr>
      </w:pPr>
      <w:r w:rsidRPr="00C27BD9">
        <w:rPr>
          <w:rFonts w:ascii="Aptos" w:hAnsi="Aptos"/>
          <w:color w:val="auto"/>
        </w:rPr>
        <w:t>Section 1: System Evaluation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2C3063" w:rsidRPr="00C27BD9" w14:paraId="0E91EA96" w14:textId="77777777" w:rsidTr="0075006B">
        <w:tc>
          <w:tcPr>
            <w:tcW w:w="8638" w:type="dxa"/>
          </w:tcPr>
          <w:p w14:paraId="06CD43DC" w14:textId="77777777" w:rsidR="002C3063" w:rsidRPr="00C27BD9" w:rsidRDefault="002C3063" w:rsidP="0075006B">
            <w:pPr>
              <w:bidi w:val="0"/>
              <w:rPr>
                <w:rFonts w:ascii="Aptos" w:hAnsi="Aptos"/>
                <w:rtl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63"/>
              <w:gridCol w:w="1256"/>
              <w:gridCol w:w="1060"/>
              <w:gridCol w:w="1060"/>
              <w:gridCol w:w="1069"/>
              <w:gridCol w:w="1172"/>
            </w:tblGrid>
            <w:tr w:rsidR="002C3063" w:rsidRPr="00C27BD9" w14:paraId="26D3C08C" w14:textId="77777777" w:rsidTr="0075006B">
              <w:tc>
                <w:tcPr>
                  <w:tcW w:w="2547" w:type="dxa"/>
                </w:tcPr>
                <w:p w14:paraId="0BB0F4D7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1EAD8C23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Agree</w:t>
                  </w:r>
                </w:p>
              </w:tc>
              <w:tc>
                <w:tcPr>
                  <w:tcW w:w="1134" w:type="dxa"/>
                </w:tcPr>
                <w:p w14:paraId="02E5DEC1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79F42E4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43D6082F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0504DE60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Strongly Disagree</w:t>
                  </w:r>
                </w:p>
              </w:tc>
            </w:tr>
            <w:tr w:rsidR="002C3063" w:rsidRPr="00C27BD9" w14:paraId="62DC3A7C" w14:textId="77777777" w:rsidTr="0075006B">
              <w:tc>
                <w:tcPr>
                  <w:tcW w:w="2547" w:type="dxa"/>
                </w:tcPr>
                <w:p w14:paraId="248E9320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276" w:type="dxa"/>
                </w:tcPr>
                <w:p w14:paraId="0CAF0B6B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3255C4B7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1F6866D7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3</w:t>
                  </w:r>
                </w:p>
              </w:tc>
              <w:tc>
                <w:tcPr>
                  <w:tcW w:w="1144" w:type="dxa"/>
                </w:tcPr>
                <w:p w14:paraId="033E0F17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4</w:t>
                  </w:r>
                </w:p>
              </w:tc>
              <w:tc>
                <w:tcPr>
                  <w:tcW w:w="1177" w:type="dxa"/>
                </w:tcPr>
                <w:p w14:paraId="7ED595AE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rtl/>
                      <w:lang w:bidi="he-IL"/>
                    </w:rPr>
                    <w:t>5</w:t>
                  </w:r>
                </w:p>
              </w:tc>
            </w:tr>
            <w:tr w:rsidR="002C3063" w:rsidRPr="00C27BD9" w14:paraId="6E1A1671" w14:textId="77777777" w:rsidTr="0075006B">
              <w:tc>
                <w:tcPr>
                  <w:tcW w:w="2547" w:type="dxa"/>
                </w:tcPr>
                <w:p w14:paraId="35BC84C8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I would like to use the system frequently.</w:t>
                  </w:r>
                </w:p>
              </w:tc>
              <w:tc>
                <w:tcPr>
                  <w:tcW w:w="1276" w:type="dxa"/>
                </w:tcPr>
                <w:p w14:paraId="1C3ECF6A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0A7D86C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2266294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05A09C37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7D95924A" w14:textId="77777777" w:rsidR="002C3063" w:rsidRPr="00C27BD9" w:rsidRDefault="00F04BFE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2C3063" w:rsidRPr="00C27BD9" w14:paraId="2AB49D90" w14:textId="77777777" w:rsidTr="0075006B">
              <w:tc>
                <w:tcPr>
                  <w:tcW w:w="2547" w:type="dxa"/>
                </w:tcPr>
                <w:p w14:paraId="79DBED1A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unnecessarily complex.</w:t>
                  </w:r>
                </w:p>
              </w:tc>
              <w:tc>
                <w:tcPr>
                  <w:tcW w:w="1276" w:type="dxa"/>
                </w:tcPr>
                <w:p w14:paraId="0523E89F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D9FDE13" w14:textId="77777777" w:rsidR="002C3063" w:rsidRPr="00C27BD9" w:rsidRDefault="00F04BFE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09174F3B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5E47331E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6C80F7F0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4BDEA324" w14:textId="77777777" w:rsidTr="0075006B">
              <w:tc>
                <w:tcPr>
                  <w:tcW w:w="2547" w:type="dxa"/>
                </w:tcPr>
                <w:p w14:paraId="6E0D5C06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 system is easy to use.</w:t>
                  </w:r>
                </w:p>
              </w:tc>
              <w:tc>
                <w:tcPr>
                  <w:tcW w:w="1276" w:type="dxa"/>
                </w:tcPr>
                <w:p w14:paraId="119053A9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8E62913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60C29DF5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2532BAF7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263B4BFB" w14:textId="77777777" w:rsidR="002C3063" w:rsidRPr="00C27BD9" w:rsidRDefault="00F04BFE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</w:tr>
            <w:tr w:rsidR="002C3063" w:rsidRPr="00C27BD9" w14:paraId="62F87D04" w14:textId="77777777" w:rsidTr="0075006B">
              <w:tc>
                <w:tcPr>
                  <w:tcW w:w="2547" w:type="dxa"/>
                </w:tcPr>
                <w:p w14:paraId="37257671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the support of a technical person to use the system.</w:t>
                  </w:r>
                </w:p>
              </w:tc>
              <w:tc>
                <w:tcPr>
                  <w:tcW w:w="1276" w:type="dxa"/>
                </w:tcPr>
                <w:p w14:paraId="333DA924" w14:textId="77777777" w:rsidR="002C3063" w:rsidRPr="00C27BD9" w:rsidRDefault="00F04BFE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5F8E869E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9CF529B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21A10423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3928880F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70BB1DDB" w14:textId="77777777" w:rsidTr="0075006B">
              <w:tc>
                <w:tcPr>
                  <w:tcW w:w="2547" w:type="dxa"/>
                </w:tcPr>
                <w:p w14:paraId="71E0ECEC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that the various functions in the system are well integrated.</w:t>
                  </w:r>
                </w:p>
              </w:tc>
              <w:tc>
                <w:tcPr>
                  <w:tcW w:w="1276" w:type="dxa"/>
                </w:tcPr>
                <w:p w14:paraId="5CEE1E35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609B67D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2DAAAE15" w14:textId="77777777" w:rsidR="002C3063" w:rsidRPr="00C27BD9" w:rsidRDefault="00F04BFE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44" w:type="dxa"/>
                </w:tcPr>
                <w:p w14:paraId="07E518D9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7AF6FFAA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007095BA" w14:textId="77777777" w:rsidTr="0075006B">
              <w:tc>
                <w:tcPr>
                  <w:tcW w:w="2547" w:type="dxa"/>
                </w:tcPr>
                <w:p w14:paraId="55755990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there is too much inconsistency in the system.</w:t>
                  </w:r>
                </w:p>
              </w:tc>
              <w:tc>
                <w:tcPr>
                  <w:tcW w:w="1276" w:type="dxa"/>
                </w:tcPr>
                <w:p w14:paraId="11F9BEA9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514089A" w14:textId="77777777" w:rsidR="002C3063" w:rsidRPr="00C27BD9" w:rsidRDefault="00F04BFE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5C9AC00E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37C6B732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5D6ED865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04018054" w14:textId="77777777" w:rsidTr="0075006B">
              <w:tc>
                <w:tcPr>
                  <w:tcW w:w="2547" w:type="dxa"/>
                </w:tcPr>
                <w:p w14:paraId="7A2CBDC9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think that most people would easily learn how to use the system.</w:t>
                  </w:r>
                </w:p>
              </w:tc>
              <w:tc>
                <w:tcPr>
                  <w:tcW w:w="1276" w:type="dxa"/>
                </w:tcPr>
                <w:p w14:paraId="2179B139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490979F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4A158647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36CD31A1" w14:textId="77777777" w:rsidR="002C3063" w:rsidRPr="00C27BD9" w:rsidRDefault="00F04BFE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77" w:type="dxa"/>
                </w:tcPr>
                <w:p w14:paraId="78F5AD2D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20C188E9" w14:textId="77777777" w:rsidTr="0075006B">
              <w:tc>
                <w:tcPr>
                  <w:tcW w:w="2547" w:type="dxa"/>
                </w:tcPr>
                <w:p w14:paraId="48A4B60F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find the system cumbersome to use.</w:t>
                  </w:r>
                </w:p>
              </w:tc>
              <w:tc>
                <w:tcPr>
                  <w:tcW w:w="1276" w:type="dxa"/>
                </w:tcPr>
                <w:p w14:paraId="71E94958" w14:textId="77777777" w:rsidR="002C3063" w:rsidRPr="00C27BD9" w:rsidRDefault="00F04BFE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1DAFA464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64247B2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67C580C8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1EEA6215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4C325806" w14:textId="77777777" w:rsidTr="0075006B">
              <w:tc>
                <w:tcPr>
                  <w:tcW w:w="2547" w:type="dxa"/>
                </w:tcPr>
                <w:p w14:paraId="3BAE1ED9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feel very confident using the system.</w:t>
                  </w:r>
                </w:p>
              </w:tc>
              <w:tc>
                <w:tcPr>
                  <w:tcW w:w="1276" w:type="dxa"/>
                </w:tcPr>
                <w:p w14:paraId="21E23A42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7EE1BE21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547F51F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44" w:type="dxa"/>
                </w:tcPr>
                <w:p w14:paraId="249366ED" w14:textId="77777777" w:rsidR="002C3063" w:rsidRPr="00C27BD9" w:rsidRDefault="00F04BFE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77" w:type="dxa"/>
                </w:tcPr>
                <w:p w14:paraId="45E06292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  <w:tr w:rsidR="002C3063" w:rsidRPr="00C27BD9" w14:paraId="6C54F1A1" w14:textId="77777777" w:rsidTr="0075006B">
              <w:tc>
                <w:tcPr>
                  <w:tcW w:w="2547" w:type="dxa"/>
                </w:tcPr>
                <w:p w14:paraId="4267C7FB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</w:rPr>
                    <w:t>I need to learn a lot of things before I can get going with the system.</w:t>
                  </w:r>
                </w:p>
              </w:tc>
              <w:tc>
                <w:tcPr>
                  <w:tcW w:w="1276" w:type="dxa"/>
                </w:tcPr>
                <w:p w14:paraId="226FADF2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3170D483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34" w:type="dxa"/>
                </w:tcPr>
                <w:p w14:paraId="509576E3" w14:textId="77777777" w:rsidR="002C3063" w:rsidRPr="00C27BD9" w:rsidRDefault="00F04BFE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  <w:r w:rsidRPr="00C27BD9">
                    <w:rPr>
                      <w:rFonts w:ascii="Aptos" w:hAnsi="Aptos"/>
                      <w:lang w:bidi="he-IL"/>
                    </w:rPr>
                    <w:t>V</w:t>
                  </w:r>
                </w:p>
              </w:tc>
              <w:tc>
                <w:tcPr>
                  <w:tcW w:w="1144" w:type="dxa"/>
                </w:tcPr>
                <w:p w14:paraId="10FEBF61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  <w:tc>
                <w:tcPr>
                  <w:tcW w:w="1177" w:type="dxa"/>
                </w:tcPr>
                <w:p w14:paraId="1800A8B5" w14:textId="77777777" w:rsidR="002C3063" w:rsidRPr="00C27BD9" w:rsidRDefault="002C3063" w:rsidP="0075006B">
                  <w:pPr>
                    <w:bidi w:val="0"/>
                    <w:rPr>
                      <w:rFonts w:ascii="Aptos" w:hAnsi="Aptos"/>
                      <w:lang w:bidi="he-IL"/>
                    </w:rPr>
                  </w:pPr>
                </w:p>
              </w:tc>
            </w:tr>
          </w:tbl>
          <w:p w14:paraId="11C6B171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</w:tr>
      <w:tr w:rsidR="002C3063" w:rsidRPr="00C27BD9" w14:paraId="6ED1FC15" w14:textId="77777777" w:rsidTr="0075006B">
        <w:tc>
          <w:tcPr>
            <w:tcW w:w="8638" w:type="dxa"/>
          </w:tcPr>
          <w:p w14:paraId="0EE12841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</w:tr>
    </w:tbl>
    <w:p w14:paraId="08C0B3DC" w14:textId="77777777" w:rsidR="002C3063" w:rsidRPr="00C27BD9" w:rsidRDefault="002C3063" w:rsidP="002C3063">
      <w:pPr>
        <w:pStyle w:val="2"/>
        <w:rPr>
          <w:rFonts w:ascii="Aptos" w:hAnsi="Aptos"/>
          <w:color w:val="auto"/>
        </w:rPr>
      </w:pPr>
    </w:p>
    <w:p w14:paraId="63C0A6B5" w14:textId="2E627F2D" w:rsidR="002C3063" w:rsidRPr="00C27BD9" w:rsidRDefault="002C3063" w:rsidP="002C3063">
      <w:pPr>
        <w:bidi w:val="0"/>
        <w:rPr>
          <w:rFonts w:ascii="Aptos" w:eastAsiaTheme="majorEastAsia" w:hAnsi="Aptos" w:cstheme="majorBidi"/>
          <w:b/>
          <w:bCs/>
          <w:sz w:val="26"/>
          <w:szCs w:val="26"/>
        </w:rPr>
      </w:pPr>
    </w:p>
    <w:p w14:paraId="70C858E6" w14:textId="77777777" w:rsidR="002C3063" w:rsidRPr="00C27BD9" w:rsidRDefault="002C3063" w:rsidP="002C3063">
      <w:pPr>
        <w:pStyle w:val="2"/>
        <w:rPr>
          <w:rFonts w:ascii="Aptos" w:hAnsi="Aptos"/>
          <w:color w:val="auto"/>
          <w:rtl/>
          <w:lang w:bidi="he-IL"/>
        </w:rPr>
      </w:pPr>
      <w:r w:rsidRPr="00C27BD9">
        <w:rPr>
          <w:rFonts w:ascii="Aptos" w:hAnsi="Aptos"/>
          <w:color w:val="auto"/>
        </w:rPr>
        <w:t>Section 2: Understanding of Identified Behavior Patterns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5"/>
        <w:gridCol w:w="1268"/>
        <w:gridCol w:w="1106"/>
        <w:gridCol w:w="1106"/>
        <w:gridCol w:w="1116"/>
        <w:gridCol w:w="1175"/>
      </w:tblGrid>
      <w:tr w:rsidR="002C3063" w:rsidRPr="00C27BD9" w14:paraId="10014119" w14:textId="77777777" w:rsidTr="0075006B">
        <w:tc>
          <w:tcPr>
            <w:tcW w:w="2547" w:type="dxa"/>
          </w:tcPr>
          <w:p w14:paraId="51076604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23E1880A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Agree</w:t>
            </w:r>
          </w:p>
        </w:tc>
        <w:tc>
          <w:tcPr>
            <w:tcW w:w="1134" w:type="dxa"/>
          </w:tcPr>
          <w:p w14:paraId="1E2CA048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310DA9EC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743C8C50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51DFC123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Strongly Disagree</w:t>
            </w:r>
          </w:p>
        </w:tc>
      </w:tr>
      <w:tr w:rsidR="002C3063" w:rsidRPr="00C27BD9" w14:paraId="35FE6A37" w14:textId="77777777" w:rsidTr="0075006B">
        <w:tc>
          <w:tcPr>
            <w:tcW w:w="2547" w:type="dxa"/>
          </w:tcPr>
          <w:p w14:paraId="1B2B0658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276" w:type="dxa"/>
          </w:tcPr>
          <w:p w14:paraId="5C9F2287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1</w:t>
            </w:r>
          </w:p>
        </w:tc>
        <w:tc>
          <w:tcPr>
            <w:tcW w:w="1134" w:type="dxa"/>
          </w:tcPr>
          <w:p w14:paraId="5FFC7699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2</w:t>
            </w:r>
          </w:p>
        </w:tc>
        <w:tc>
          <w:tcPr>
            <w:tcW w:w="1134" w:type="dxa"/>
          </w:tcPr>
          <w:p w14:paraId="735EB873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3</w:t>
            </w:r>
          </w:p>
        </w:tc>
        <w:tc>
          <w:tcPr>
            <w:tcW w:w="1144" w:type="dxa"/>
          </w:tcPr>
          <w:p w14:paraId="13D7110F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4</w:t>
            </w:r>
          </w:p>
        </w:tc>
        <w:tc>
          <w:tcPr>
            <w:tcW w:w="1177" w:type="dxa"/>
          </w:tcPr>
          <w:p w14:paraId="3CB63AE6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rtl/>
                <w:lang w:bidi="he-IL"/>
              </w:rPr>
              <w:t>5</w:t>
            </w:r>
          </w:p>
        </w:tc>
      </w:tr>
      <w:tr w:rsidR="002C3063" w:rsidRPr="00C27BD9" w14:paraId="3319D6FA" w14:textId="77777777" w:rsidTr="0075006B">
        <w:tc>
          <w:tcPr>
            <w:tcW w:w="2547" w:type="dxa"/>
          </w:tcPr>
          <w:p w14:paraId="7C3D7F97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think that the identified behavior patterns are helpful and informative.</w:t>
            </w:r>
          </w:p>
        </w:tc>
        <w:tc>
          <w:tcPr>
            <w:tcW w:w="1276" w:type="dxa"/>
          </w:tcPr>
          <w:p w14:paraId="5E54CC39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762B9706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014DA5BD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1ADBEE26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024BDAE9" w14:textId="77777777" w:rsidR="002C3063" w:rsidRPr="00C27BD9" w:rsidRDefault="00F04BFE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2C3063" w:rsidRPr="00C27BD9" w14:paraId="180CDCB5" w14:textId="77777777" w:rsidTr="0075006B">
        <w:tc>
          <w:tcPr>
            <w:tcW w:w="2547" w:type="dxa"/>
          </w:tcPr>
          <w:p w14:paraId="01590B1B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The identified behavior patterns are clear and understandable.</w:t>
            </w:r>
          </w:p>
        </w:tc>
        <w:tc>
          <w:tcPr>
            <w:tcW w:w="1276" w:type="dxa"/>
          </w:tcPr>
          <w:p w14:paraId="500BC836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6F0CA70E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5371B334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4BF4BA1E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0694DDC7" w14:textId="77777777" w:rsidR="002C3063" w:rsidRPr="00C27BD9" w:rsidRDefault="00F04BFE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2C3063" w:rsidRPr="00C27BD9" w14:paraId="3FAF9243" w14:textId="77777777" w:rsidTr="0075006B">
        <w:tc>
          <w:tcPr>
            <w:tcW w:w="2547" w:type="dxa"/>
          </w:tcPr>
          <w:p w14:paraId="407BD52F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often feel frustrated when trying to understand the behavior patterns.</w:t>
            </w:r>
          </w:p>
        </w:tc>
        <w:tc>
          <w:tcPr>
            <w:tcW w:w="1276" w:type="dxa"/>
          </w:tcPr>
          <w:p w14:paraId="69AE4636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5DC87329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6DF6DB29" w14:textId="77777777" w:rsidR="002C3063" w:rsidRPr="00C27BD9" w:rsidRDefault="00F04BFE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44" w:type="dxa"/>
          </w:tcPr>
          <w:p w14:paraId="3242A9FC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427FE637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2C3063" w:rsidRPr="00C27BD9" w14:paraId="28161C7C" w14:textId="77777777" w:rsidTr="0075006B">
        <w:tc>
          <w:tcPr>
            <w:tcW w:w="2547" w:type="dxa"/>
          </w:tcPr>
          <w:p w14:paraId="4D8AFCB7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Understanding the identified behavior patterns requires considerable mental effort</w:t>
            </w:r>
          </w:p>
        </w:tc>
        <w:tc>
          <w:tcPr>
            <w:tcW w:w="1276" w:type="dxa"/>
          </w:tcPr>
          <w:p w14:paraId="680DD34B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756FC3C7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5BB699D5" w14:textId="77777777" w:rsidR="002C3063" w:rsidRPr="00C27BD9" w:rsidRDefault="00F04BFE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44" w:type="dxa"/>
          </w:tcPr>
          <w:p w14:paraId="073879FE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1CACB12F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2C3063" w:rsidRPr="00C27BD9" w14:paraId="174739F8" w14:textId="77777777" w:rsidTr="0075006B">
        <w:tc>
          <w:tcPr>
            <w:tcW w:w="2547" w:type="dxa"/>
          </w:tcPr>
          <w:p w14:paraId="734F94AA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</w:rPr>
              <w:t>I think that the behavior pattern identification is effective in helping me understand the data</w:t>
            </w:r>
          </w:p>
        </w:tc>
        <w:tc>
          <w:tcPr>
            <w:tcW w:w="1276" w:type="dxa"/>
          </w:tcPr>
          <w:p w14:paraId="4F0732DF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62376B41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031A7914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29A3AD4A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77" w:type="dxa"/>
          </w:tcPr>
          <w:p w14:paraId="073BAC22" w14:textId="77777777" w:rsidR="002C3063" w:rsidRPr="00C27BD9" w:rsidRDefault="00F04BFE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  <w:tr w:rsidR="002C3063" w:rsidRPr="00C27BD9" w14:paraId="619F8705" w14:textId="77777777" w:rsidTr="0075006B">
        <w:tc>
          <w:tcPr>
            <w:tcW w:w="2547" w:type="dxa"/>
          </w:tcPr>
          <w:p w14:paraId="2287999D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</w:rPr>
              <w:t>I imagine that most people would easily understand the identified behavior patterns.</w:t>
            </w:r>
          </w:p>
        </w:tc>
        <w:tc>
          <w:tcPr>
            <w:tcW w:w="1276" w:type="dxa"/>
          </w:tcPr>
          <w:p w14:paraId="471CF08E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3C454D3B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34" w:type="dxa"/>
          </w:tcPr>
          <w:p w14:paraId="49B09B83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  <w:tc>
          <w:tcPr>
            <w:tcW w:w="1144" w:type="dxa"/>
          </w:tcPr>
          <w:p w14:paraId="174ACA95" w14:textId="77777777" w:rsidR="002C3063" w:rsidRPr="00C27BD9" w:rsidRDefault="00F04BFE" w:rsidP="0075006B">
            <w:pPr>
              <w:bidi w:val="0"/>
              <w:rPr>
                <w:rFonts w:ascii="Aptos" w:hAnsi="Aptos"/>
                <w:lang w:bidi="he-IL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  <w:tc>
          <w:tcPr>
            <w:tcW w:w="1177" w:type="dxa"/>
          </w:tcPr>
          <w:p w14:paraId="2B4A6F60" w14:textId="77777777" w:rsidR="002C3063" w:rsidRPr="00C27BD9" w:rsidRDefault="002C3063" w:rsidP="0075006B">
            <w:pPr>
              <w:bidi w:val="0"/>
              <w:rPr>
                <w:rFonts w:ascii="Aptos" w:hAnsi="Aptos"/>
                <w:lang w:bidi="he-IL"/>
              </w:rPr>
            </w:pPr>
          </w:p>
        </w:tc>
      </w:tr>
      <w:tr w:rsidR="002C3063" w:rsidRPr="00C27BD9" w14:paraId="38AF5826" w14:textId="77777777" w:rsidTr="0075006B">
        <w:tc>
          <w:tcPr>
            <w:tcW w:w="25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9"/>
            </w:tblGrid>
            <w:tr w:rsidR="002C3063" w:rsidRPr="00C27BD9" w14:paraId="1DD7833E" w14:textId="77777777" w:rsidTr="007500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0BC028" w14:textId="77777777" w:rsidR="002C3063" w:rsidRPr="00C27BD9" w:rsidRDefault="002C3063" w:rsidP="0075006B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  <w:r w:rsidRPr="00C27BD9"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  <w:t>The color system (green = positive, red = negative, black = neutral) helped me understand the effects of different behaviors.</w:t>
                  </w:r>
                </w:p>
              </w:tc>
            </w:tr>
          </w:tbl>
          <w:p w14:paraId="6FD2AAA7" w14:textId="77777777" w:rsidR="002C3063" w:rsidRPr="00C27BD9" w:rsidRDefault="002C3063" w:rsidP="0075006B">
            <w:pPr>
              <w:bidi w:val="0"/>
              <w:rPr>
                <w:rFonts w:ascii="Aptos" w:hAnsi="Aptos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3063" w:rsidRPr="00C27BD9" w14:paraId="42AA145A" w14:textId="77777777" w:rsidTr="007500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E9AD4B" w14:textId="77777777" w:rsidR="002C3063" w:rsidRPr="00C27BD9" w:rsidRDefault="002C3063" w:rsidP="0075006B">
                  <w:pPr>
                    <w:bidi w:val="0"/>
                    <w:spacing w:after="0" w:line="240" w:lineRule="auto"/>
                    <w:rPr>
                      <w:rFonts w:ascii="Aptos" w:eastAsiaTheme="minorEastAsia" w:hAnsi="Aptos"/>
                      <w:kern w:val="0"/>
                      <w:sz w:val="22"/>
                      <w:szCs w:val="22"/>
                      <w:lang w:bidi="ar-SA"/>
                      <w14:ligatures w14:val="none"/>
                    </w:rPr>
                  </w:pPr>
                </w:p>
              </w:tc>
            </w:tr>
          </w:tbl>
          <w:p w14:paraId="11DB8F26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  <w:tc>
          <w:tcPr>
            <w:tcW w:w="1276" w:type="dxa"/>
          </w:tcPr>
          <w:p w14:paraId="2F0F5F1A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7BC0280E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  <w:tc>
          <w:tcPr>
            <w:tcW w:w="1134" w:type="dxa"/>
          </w:tcPr>
          <w:p w14:paraId="15CDA975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  <w:tc>
          <w:tcPr>
            <w:tcW w:w="1144" w:type="dxa"/>
          </w:tcPr>
          <w:p w14:paraId="0DEAB776" w14:textId="77777777" w:rsidR="002C3063" w:rsidRPr="00C27BD9" w:rsidRDefault="002C3063" w:rsidP="0075006B">
            <w:pPr>
              <w:bidi w:val="0"/>
              <w:rPr>
                <w:rFonts w:ascii="Aptos" w:hAnsi="Aptos"/>
              </w:rPr>
            </w:pPr>
          </w:p>
        </w:tc>
        <w:tc>
          <w:tcPr>
            <w:tcW w:w="1177" w:type="dxa"/>
          </w:tcPr>
          <w:p w14:paraId="008CE810" w14:textId="77777777" w:rsidR="002C3063" w:rsidRPr="00C27BD9" w:rsidRDefault="00F04BFE" w:rsidP="0075006B">
            <w:pPr>
              <w:bidi w:val="0"/>
              <w:rPr>
                <w:rFonts w:ascii="Aptos" w:hAnsi="Aptos"/>
              </w:rPr>
            </w:pPr>
            <w:r w:rsidRPr="00C27BD9">
              <w:rPr>
                <w:rFonts w:ascii="Aptos" w:hAnsi="Aptos"/>
                <w:lang w:bidi="he-IL"/>
              </w:rPr>
              <w:t>V</w:t>
            </w:r>
          </w:p>
        </w:tc>
      </w:tr>
    </w:tbl>
    <w:p w14:paraId="39D57556" w14:textId="77777777" w:rsidR="002C3063" w:rsidRPr="00C27BD9" w:rsidRDefault="002C3063" w:rsidP="002C3063">
      <w:pPr>
        <w:bidi w:val="0"/>
        <w:jc w:val="both"/>
        <w:rPr>
          <w:rFonts w:ascii="Aptos" w:hAnsi="Aptos"/>
          <w:b/>
          <w:bCs/>
          <w:sz w:val="32"/>
          <w:szCs w:val="32"/>
        </w:rPr>
      </w:pPr>
    </w:p>
    <w:p w14:paraId="4D0326C7" w14:textId="2C5F044A" w:rsidR="002C3063" w:rsidRPr="00C27BD9" w:rsidRDefault="00520158" w:rsidP="002C3063">
      <w:pPr>
        <w:rPr>
          <w:rFonts w:ascii="Aptos" w:hAnsi="Aptos"/>
        </w:rPr>
      </w:pPr>
      <w:hyperlink r:id="rId4" w:history="1">
        <w:r w:rsidRPr="00520158">
          <w:rPr>
            <w:rStyle w:val="Hyperlink"/>
            <w:rFonts w:ascii="Aptos" w:hAnsi="Aptos" w:hint="cs"/>
            <w:rtl/>
          </w:rPr>
          <w:t>טבלה מסכמת</w:t>
        </w:r>
      </w:hyperlink>
    </w:p>
    <w:p w14:paraId="0CF38586" w14:textId="77777777" w:rsidR="002C3063" w:rsidRPr="00C27BD9" w:rsidRDefault="002C3063" w:rsidP="002C3063">
      <w:pPr>
        <w:bidi w:val="0"/>
        <w:jc w:val="both"/>
        <w:rPr>
          <w:rFonts w:ascii="Aptos" w:hAnsi="Aptos"/>
          <w:b/>
          <w:bCs/>
          <w:sz w:val="32"/>
          <w:szCs w:val="32"/>
        </w:rPr>
      </w:pPr>
    </w:p>
    <w:p w14:paraId="7556285D" w14:textId="77777777" w:rsidR="00686837" w:rsidRPr="00C27BD9" w:rsidRDefault="00686837">
      <w:pPr>
        <w:rPr>
          <w:rFonts w:ascii="Aptos" w:hAnsi="Aptos"/>
        </w:rPr>
      </w:pPr>
    </w:p>
    <w:sectPr w:rsidR="00686837" w:rsidRPr="00C27BD9" w:rsidSect="008641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אביטל שולנר">
    <w15:presenceInfo w15:providerId="AD" w15:userId="S::avitalshulner@braude.ac.il::287b1ca2-bdbe-4574-9466-a76e528899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81"/>
    <w:rsid w:val="000334EB"/>
    <w:rsid w:val="00092669"/>
    <w:rsid w:val="000B139A"/>
    <w:rsid w:val="000C3D3E"/>
    <w:rsid w:val="000F5FB4"/>
    <w:rsid w:val="000F609F"/>
    <w:rsid w:val="00114745"/>
    <w:rsid w:val="001353F0"/>
    <w:rsid w:val="00144FDE"/>
    <w:rsid w:val="0015601D"/>
    <w:rsid w:val="001B0452"/>
    <w:rsid w:val="001F7A55"/>
    <w:rsid w:val="00267A93"/>
    <w:rsid w:val="00270C9D"/>
    <w:rsid w:val="002749F8"/>
    <w:rsid w:val="00294B17"/>
    <w:rsid w:val="002A4926"/>
    <w:rsid w:val="002B6525"/>
    <w:rsid w:val="002B738D"/>
    <w:rsid w:val="002C3063"/>
    <w:rsid w:val="003400CE"/>
    <w:rsid w:val="00350D93"/>
    <w:rsid w:val="00352145"/>
    <w:rsid w:val="00354152"/>
    <w:rsid w:val="003C511A"/>
    <w:rsid w:val="003E68D3"/>
    <w:rsid w:val="003F7F70"/>
    <w:rsid w:val="00403327"/>
    <w:rsid w:val="0043053A"/>
    <w:rsid w:val="004451E6"/>
    <w:rsid w:val="00480C48"/>
    <w:rsid w:val="0048492D"/>
    <w:rsid w:val="0049667E"/>
    <w:rsid w:val="004A0908"/>
    <w:rsid w:val="004B3393"/>
    <w:rsid w:val="00520158"/>
    <w:rsid w:val="0054406F"/>
    <w:rsid w:val="00563CFE"/>
    <w:rsid w:val="005663E6"/>
    <w:rsid w:val="005E6C98"/>
    <w:rsid w:val="005E7976"/>
    <w:rsid w:val="005E7C66"/>
    <w:rsid w:val="005F04FB"/>
    <w:rsid w:val="00646F26"/>
    <w:rsid w:val="006567FB"/>
    <w:rsid w:val="00681CA0"/>
    <w:rsid w:val="00686837"/>
    <w:rsid w:val="006B3239"/>
    <w:rsid w:val="006C38E2"/>
    <w:rsid w:val="0073737B"/>
    <w:rsid w:val="0075006B"/>
    <w:rsid w:val="00757F14"/>
    <w:rsid w:val="00775339"/>
    <w:rsid w:val="00781F9F"/>
    <w:rsid w:val="007D0EEE"/>
    <w:rsid w:val="0080793B"/>
    <w:rsid w:val="008203A1"/>
    <w:rsid w:val="00857A8B"/>
    <w:rsid w:val="008641C3"/>
    <w:rsid w:val="008709E2"/>
    <w:rsid w:val="008776F5"/>
    <w:rsid w:val="00893E2A"/>
    <w:rsid w:val="008B07DC"/>
    <w:rsid w:val="00945B22"/>
    <w:rsid w:val="00953515"/>
    <w:rsid w:val="00954D58"/>
    <w:rsid w:val="0096376A"/>
    <w:rsid w:val="00963E02"/>
    <w:rsid w:val="00973710"/>
    <w:rsid w:val="009C5E98"/>
    <w:rsid w:val="009E3BE6"/>
    <w:rsid w:val="00A07280"/>
    <w:rsid w:val="00A11444"/>
    <w:rsid w:val="00A21F04"/>
    <w:rsid w:val="00A64E52"/>
    <w:rsid w:val="00A66B06"/>
    <w:rsid w:val="00A817F4"/>
    <w:rsid w:val="00B45F86"/>
    <w:rsid w:val="00BA6EF1"/>
    <w:rsid w:val="00BF2422"/>
    <w:rsid w:val="00C01B2E"/>
    <w:rsid w:val="00C17B96"/>
    <w:rsid w:val="00C21AE1"/>
    <w:rsid w:val="00C22531"/>
    <w:rsid w:val="00C274D4"/>
    <w:rsid w:val="00C27BD9"/>
    <w:rsid w:val="00C53B29"/>
    <w:rsid w:val="00C61DDA"/>
    <w:rsid w:val="00C75E94"/>
    <w:rsid w:val="00CB6DA9"/>
    <w:rsid w:val="00CB7BE6"/>
    <w:rsid w:val="00D91552"/>
    <w:rsid w:val="00DB54F5"/>
    <w:rsid w:val="00DF3C5B"/>
    <w:rsid w:val="00E108AA"/>
    <w:rsid w:val="00E61581"/>
    <w:rsid w:val="00E70BB1"/>
    <w:rsid w:val="00E7148B"/>
    <w:rsid w:val="00E755CC"/>
    <w:rsid w:val="00EA1093"/>
    <w:rsid w:val="00EB232E"/>
    <w:rsid w:val="00EC4E95"/>
    <w:rsid w:val="00EC75C6"/>
    <w:rsid w:val="00EF5E4E"/>
    <w:rsid w:val="00F04BFE"/>
    <w:rsid w:val="00F2357E"/>
    <w:rsid w:val="00F35D74"/>
    <w:rsid w:val="00F84996"/>
    <w:rsid w:val="00FD5CF5"/>
    <w:rsid w:val="00FE1ADB"/>
    <w:rsid w:val="00FE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1726B"/>
  <w15:chartTrackingRefBased/>
  <w15:docId w15:val="{A75443B8-062C-4E48-B900-EC416A45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581"/>
    <w:pPr>
      <w:bidi/>
      <w:spacing w:line="278" w:lineRule="auto"/>
    </w:pPr>
    <w:rPr>
      <w:kern w:val="2"/>
      <w:sz w:val="24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E61581"/>
    <w:pPr>
      <w:keepNext/>
      <w:keepLines/>
      <w:bidi w:val="0"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bidi="ar-SA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E61581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6158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ar-SA"/>
    </w:rPr>
  </w:style>
  <w:style w:type="character" w:customStyle="1" w:styleId="20">
    <w:name w:val="כותרת 2 תו"/>
    <w:basedOn w:val="a0"/>
    <w:link w:val="2"/>
    <w:uiPriority w:val="9"/>
    <w:rsid w:val="00E6158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bidi="ar-SA"/>
    </w:rPr>
  </w:style>
  <w:style w:type="table" w:styleId="a3">
    <w:name w:val="Table Grid"/>
    <w:basedOn w:val="a1"/>
    <w:uiPriority w:val="59"/>
    <w:rsid w:val="00E61581"/>
    <w:pPr>
      <w:spacing w:after="0" w:line="240" w:lineRule="auto"/>
    </w:pPr>
    <w:rPr>
      <w:rFonts w:eastAsiaTheme="minorEastAsia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52015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0158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5201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2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hyperlink" Target="SUS_Questionnaire_Responses_Parkinso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97</Pages>
  <Words>10016</Words>
  <Characters>57094</Characters>
  <Application>Microsoft Office Word</Application>
  <DocSecurity>0</DocSecurity>
  <Lines>475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PORAT</dc:creator>
  <cp:keywords/>
  <dc:description/>
  <cp:lastModifiedBy>יובל שקל</cp:lastModifiedBy>
  <cp:revision>2</cp:revision>
  <dcterms:created xsi:type="dcterms:W3CDTF">2025-07-21T20:54:00Z</dcterms:created>
  <dcterms:modified xsi:type="dcterms:W3CDTF">2025-07-21T20:54:00Z</dcterms:modified>
</cp:coreProperties>
</file>