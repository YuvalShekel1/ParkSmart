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848C1" w14:textId="5496330A" w:rsidR="00EB5754" w:rsidRPr="000B35F0" w:rsidRDefault="007A186C" w:rsidP="00EB5754">
      <w:pPr>
        <w:spacing w:line="360" w:lineRule="auto"/>
        <w:rPr>
          <w:rFonts w:asciiTheme="majorBidi" w:hAnsiTheme="majorBidi" w:cstheme="majorBidi"/>
          <w:b/>
          <w:bCs/>
          <w:sz w:val="24"/>
          <w:szCs w:val="24"/>
          <w:rtl/>
        </w:rPr>
      </w:pPr>
      <w:r w:rsidRPr="000B35F0">
        <w:rPr>
          <w:rFonts w:asciiTheme="majorBidi" w:hAnsiTheme="majorBidi" w:cstheme="majorBidi"/>
          <w:noProof/>
          <w:sz w:val="24"/>
          <w:szCs w:val="24"/>
        </w:rPr>
        <w:drawing>
          <wp:anchor distT="0" distB="0" distL="114300" distR="114300" simplePos="0" relativeHeight="251658240" behindDoc="0" locked="0" layoutInCell="1" allowOverlap="1" wp14:anchorId="3DA99369" wp14:editId="1102E41C">
            <wp:simplePos x="0" y="0"/>
            <wp:positionH relativeFrom="margin">
              <wp:posOffset>205740</wp:posOffset>
            </wp:positionH>
            <wp:positionV relativeFrom="page">
              <wp:posOffset>914400</wp:posOffset>
            </wp:positionV>
            <wp:extent cx="5322570" cy="1246505"/>
            <wp:effectExtent l="0" t="0" r="0" b="0"/>
            <wp:wrapThrough wrapText="bothSides">
              <wp:wrapPolygon edited="0">
                <wp:start x="0" y="0"/>
                <wp:lineTo x="0" y="21127"/>
                <wp:lineTo x="21492" y="21127"/>
                <wp:lineTo x="21492" y="0"/>
                <wp:lineTo x="0" y="0"/>
              </wp:wrapPolygon>
            </wp:wrapThrough>
            <wp:docPr id="7" name="image2.png" descr="תמונה שמכילה גופן, טקסט, לוגו, גרפיקה&#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7" name="image2.png" descr="תמונה שמכילה גופן, טקסט, לוגו, גרפיקה&#10;&#10;התיאור נוצר באופן אוטומטי"/>
                    <pic:cNvPicPr/>
                  </pic:nvPicPr>
                  <pic:blipFill>
                    <a:blip r:embed="rId8">
                      <a:extLst>
                        <a:ext uri="{28A0092B-C50C-407E-A947-70E740481C1C}">
                          <a14:useLocalDpi xmlns:a14="http://schemas.microsoft.com/office/drawing/2010/main" val="0"/>
                        </a:ext>
                      </a:extLst>
                    </a:blip>
                    <a:srcRect/>
                    <a:stretch>
                      <a:fillRect/>
                    </a:stretch>
                  </pic:blipFill>
                  <pic:spPr>
                    <a:xfrm>
                      <a:off x="0" y="0"/>
                      <a:ext cx="5322570" cy="1246505"/>
                    </a:xfrm>
                    <a:prstGeom prst="rect">
                      <a:avLst/>
                    </a:prstGeom>
                    <a:ln/>
                  </pic:spPr>
                </pic:pic>
              </a:graphicData>
            </a:graphic>
          </wp:anchor>
        </w:drawing>
      </w:r>
    </w:p>
    <w:p w14:paraId="74072144" w14:textId="3BE7288F" w:rsidR="00EB5754" w:rsidRPr="000B35F0" w:rsidRDefault="007A186C" w:rsidP="007A186C">
      <w:pPr>
        <w:bidi w:val="0"/>
        <w:jc w:val="center"/>
        <w:rPr>
          <w:rFonts w:asciiTheme="majorBidi" w:hAnsiTheme="majorBidi" w:cstheme="majorBidi"/>
          <w:b/>
          <w:bCs/>
          <w:sz w:val="24"/>
          <w:szCs w:val="24"/>
        </w:rPr>
      </w:pPr>
      <w:r w:rsidRPr="000B35F0">
        <w:rPr>
          <w:rFonts w:asciiTheme="majorBidi" w:hAnsiTheme="majorBidi" w:cstheme="majorBidi"/>
          <w:b/>
          <w:bCs/>
          <w:sz w:val="24"/>
          <w:szCs w:val="24"/>
        </w:rPr>
        <w:t>Capstone Project Phase A</w:t>
      </w:r>
    </w:p>
    <w:p w14:paraId="2E0BBBEF" w14:textId="2B0848F9" w:rsidR="00854557" w:rsidRPr="000B35F0" w:rsidRDefault="002A5764" w:rsidP="00854557">
      <w:pPr>
        <w:bidi w:val="0"/>
        <w:jc w:val="center"/>
        <w:rPr>
          <w:rFonts w:asciiTheme="majorBidi" w:hAnsiTheme="majorBidi" w:cstheme="majorBidi"/>
          <w:b/>
          <w:bCs/>
          <w:sz w:val="24"/>
          <w:szCs w:val="24"/>
        </w:rPr>
      </w:pPr>
      <w:ins w:id="0" w:author="Julia Sheidin" w:date="2025-01-19T01:30:00Z" w16du:dateUtc="2025-01-18T23:30:00Z">
        <w:r>
          <w:rPr>
            <w:rFonts w:asciiTheme="majorBidi" w:hAnsiTheme="majorBidi" w:cstheme="majorBidi"/>
            <w:b/>
            <w:bCs/>
            <w:sz w:val="24"/>
            <w:szCs w:val="24"/>
          </w:rPr>
          <w:t>Project code</w:t>
        </w:r>
      </w:ins>
    </w:p>
    <w:p w14:paraId="445020E9" w14:textId="510B5C77" w:rsidR="00854557" w:rsidRPr="00180322" w:rsidRDefault="00EB5754" w:rsidP="00854557">
      <w:pPr>
        <w:spacing w:line="360" w:lineRule="auto"/>
        <w:jc w:val="center"/>
        <w:rPr>
          <w:rFonts w:asciiTheme="majorBidi" w:hAnsiTheme="majorBidi" w:cstheme="majorBidi"/>
          <w:b/>
          <w:bCs/>
          <w:sz w:val="36"/>
          <w:szCs w:val="36"/>
          <w:rtl/>
        </w:rPr>
      </w:pPr>
      <w:proofErr w:type="spellStart"/>
      <w:r w:rsidRPr="00180322">
        <w:rPr>
          <w:rFonts w:asciiTheme="majorBidi" w:hAnsiTheme="majorBidi" w:cstheme="majorBidi"/>
          <w:b/>
          <w:bCs/>
          <w:sz w:val="36"/>
          <w:szCs w:val="36"/>
        </w:rPr>
        <w:t>ParkSmart</w:t>
      </w:r>
      <w:proofErr w:type="spellEnd"/>
    </w:p>
    <w:p w14:paraId="110862D0" w14:textId="77777777" w:rsidR="00F50E18" w:rsidRPr="000B35F0" w:rsidRDefault="00F50E18" w:rsidP="00EB5754">
      <w:pPr>
        <w:spacing w:line="360" w:lineRule="auto"/>
        <w:jc w:val="center"/>
        <w:rPr>
          <w:rFonts w:asciiTheme="majorBidi" w:hAnsiTheme="majorBidi" w:cstheme="majorBidi"/>
          <w:b/>
          <w:bCs/>
          <w:sz w:val="24"/>
          <w:szCs w:val="24"/>
          <w:rtl/>
        </w:rPr>
      </w:pPr>
    </w:p>
    <w:p w14:paraId="600BD79E" w14:textId="072E2F4D" w:rsidR="00F50E18" w:rsidRPr="000B35F0" w:rsidRDefault="00EB5754" w:rsidP="00F50E18">
      <w:pPr>
        <w:spacing w:line="360" w:lineRule="auto"/>
        <w:jc w:val="center"/>
        <w:rPr>
          <w:rFonts w:asciiTheme="majorBidi" w:hAnsiTheme="majorBidi" w:cstheme="majorBidi"/>
          <w:sz w:val="24"/>
          <w:szCs w:val="24"/>
          <w:rtl/>
        </w:rPr>
      </w:pPr>
      <w:r w:rsidRPr="000B35F0">
        <w:rPr>
          <w:rFonts w:asciiTheme="majorBidi" w:hAnsiTheme="majorBidi" w:cstheme="majorBidi"/>
          <w:sz w:val="24"/>
          <w:szCs w:val="24"/>
        </w:rPr>
        <w:t>Research o</w:t>
      </w:r>
      <w:r w:rsidR="00854557" w:rsidRPr="000B35F0">
        <w:rPr>
          <w:rFonts w:asciiTheme="majorBidi" w:hAnsiTheme="majorBidi" w:cstheme="majorBidi"/>
          <w:sz w:val="24"/>
          <w:szCs w:val="24"/>
        </w:rPr>
        <w:t>f</w:t>
      </w:r>
      <w:r w:rsidRPr="000B35F0">
        <w:rPr>
          <w:rFonts w:asciiTheme="majorBidi" w:hAnsiTheme="majorBidi" w:cstheme="majorBidi"/>
          <w:sz w:val="24"/>
          <w:szCs w:val="24"/>
        </w:rPr>
        <w:t xml:space="preserve"> </w:t>
      </w:r>
      <w:r w:rsidR="00854557" w:rsidRPr="000B35F0">
        <w:rPr>
          <w:rFonts w:asciiTheme="majorBidi" w:hAnsiTheme="majorBidi" w:cstheme="majorBidi"/>
          <w:sz w:val="24"/>
          <w:szCs w:val="24"/>
        </w:rPr>
        <w:t>Pattern Recognition</w:t>
      </w:r>
      <w:r w:rsidRPr="000B35F0">
        <w:rPr>
          <w:rFonts w:asciiTheme="majorBidi" w:hAnsiTheme="majorBidi" w:cstheme="majorBidi"/>
          <w:sz w:val="24"/>
          <w:szCs w:val="24"/>
        </w:rPr>
        <w:t xml:space="preserve"> </w:t>
      </w:r>
      <w:r w:rsidR="00854557" w:rsidRPr="000B35F0">
        <w:rPr>
          <w:rFonts w:asciiTheme="majorBidi" w:hAnsiTheme="majorBidi" w:cstheme="majorBidi"/>
          <w:sz w:val="24"/>
          <w:szCs w:val="24"/>
        </w:rPr>
        <w:t>and Visualization Based on Personal Data</w:t>
      </w:r>
      <w:r w:rsidRPr="000B35F0">
        <w:rPr>
          <w:rFonts w:asciiTheme="majorBidi" w:hAnsiTheme="majorBidi" w:cstheme="majorBidi"/>
          <w:sz w:val="24"/>
          <w:szCs w:val="24"/>
        </w:rPr>
        <w:t xml:space="preserve"> for Support and Quality of Life Improvement for Parkinson's Patients.</w:t>
      </w:r>
    </w:p>
    <w:p w14:paraId="107494E1" w14:textId="543CD688" w:rsidR="00F50E18" w:rsidRPr="000B35F0" w:rsidRDefault="00F50E18" w:rsidP="00F50E18">
      <w:pPr>
        <w:spacing w:line="360" w:lineRule="auto"/>
        <w:rPr>
          <w:rFonts w:asciiTheme="majorBidi" w:hAnsiTheme="majorBidi" w:cstheme="majorBidi"/>
          <w:b/>
          <w:bCs/>
          <w:sz w:val="24"/>
          <w:szCs w:val="24"/>
          <w:rtl/>
        </w:rPr>
      </w:pPr>
    </w:p>
    <w:p w14:paraId="3C5A4591" w14:textId="27C8F2E1" w:rsidR="00F50E18" w:rsidRPr="000B35F0" w:rsidRDefault="00F50E18" w:rsidP="00F50E18">
      <w:pPr>
        <w:spacing w:line="360" w:lineRule="auto"/>
        <w:jc w:val="center"/>
        <w:rPr>
          <w:rFonts w:asciiTheme="majorBidi" w:hAnsiTheme="majorBidi" w:cstheme="majorBidi"/>
          <w:b/>
          <w:bCs/>
          <w:sz w:val="24"/>
          <w:szCs w:val="24"/>
        </w:rPr>
      </w:pPr>
      <w:r w:rsidRPr="000B35F0">
        <w:rPr>
          <w:rFonts w:asciiTheme="majorBidi" w:hAnsiTheme="majorBidi" w:cstheme="majorBidi"/>
          <w:b/>
          <w:bCs/>
          <w:sz w:val="24"/>
          <w:szCs w:val="24"/>
        </w:rPr>
        <w:t xml:space="preserve">Supervision: </w:t>
      </w:r>
      <w:del w:id="1" w:author="Julia Sheidin" w:date="2025-01-19T01:30:00Z" w16du:dateUtc="2025-01-18T23:30:00Z">
        <w:r w:rsidRPr="000B35F0" w:rsidDel="008C162D">
          <w:rPr>
            <w:rFonts w:asciiTheme="majorBidi" w:hAnsiTheme="majorBidi" w:cstheme="majorBidi"/>
            <w:b/>
            <w:bCs/>
            <w:sz w:val="24"/>
            <w:szCs w:val="24"/>
          </w:rPr>
          <w:delText>Ph.</w:delText>
        </w:r>
      </w:del>
      <w:r w:rsidRPr="000B35F0">
        <w:rPr>
          <w:rFonts w:asciiTheme="majorBidi" w:hAnsiTheme="majorBidi" w:cstheme="majorBidi"/>
          <w:b/>
          <w:bCs/>
          <w:sz w:val="24"/>
          <w:szCs w:val="24"/>
        </w:rPr>
        <w:t>D</w:t>
      </w:r>
      <w:ins w:id="2" w:author="Julia Sheidin" w:date="2025-01-19T01:30:00Z" w16du:dateUtc="2025-01-18T23:30:00Z">
        <w:r w:rsidR="008C162D">
          <w:rPr>
            <w:rFonts w:asciiTheme="majorBidi" w:hAnsiTheme="majorBidi" w:cstheme="majorBidi"/>
            <w:b/>
            <w:bCs/>
            <w:sz w:val="24"/>
            <w:szCs w:val="24"/>
          </w:rPr>
          <w:t>r</w:t>
        </w:r>
      </w:ins>
      <w:r w:rsidRPr="000B35F0">
        <w:rPr>
          <w:rFonts w:asciiTheme="majorBidi" w:hAnsiTheme="majorBidi" w:cstheme="majorBidi"/>
          <w:b/>
          <w:bCs/>
          <w:sz w:val="24"/>
          <w:szCs w:val="24"/>
        </w:rPr>
        <w:t>. Julia Sheidin</w:t>
      </w:r>
      <w:r w:rsidRPr="000B35F0">
        <w:rPr>
          <w:rFonts w:asciiTheme="majorBidi" w:hAnsiTheme="majorBidi" w:cstheme="majorBidi"/>
          <w:b/>
          <w:bCs/>
          <w:sz w:val="24"/>
          <w:szCs w:val="24"/>
          <w:rtl/>
        </w:rPr>
        <w:t xml:space="preserve"> </w:t>
      </w:r>
    </w:p>
    <w:p w14:paraId="6E2B94CE" w14:textId="7B7FE9A9" w:rsidR="00F50E18" w:rsidRPr="000B35F0" w:rsidRDefault="00F50E18" w:rsidP="00F50E18">
      <w:pPr>
        <w:spacing w:line="360" w:lineRule="auto"/>
        <w:jc w:val="center"/>
        <w:rPr>
          <w:rFonts w:asciiTheme="majorBidi" w:hAnsiTheme="majorBidi" w:cstheme="majorBidi"/>
          <w:b/>
          <w:bCs/>
          <w:sz w:val="24"/>
          <w:szCs w:val="24"/>
        </w:rPr>
      </w:pPr>
      <w:del w:id="3" w:author="Julia Sheidin" w:date="2025-01-19T01:30:00Z" w16du:dateUtc="2025-01-18T23:30:00Z">
        <w:r w:rsidRPr="000B35F0" w:rsidDel="008C162D">
          <w:rPr>
            <w:rFonts w:asciiTheme="majorBidi" w:hAnsiTheme="majorBidi" w:cstheme="majorBidi"/>
            <w:b/>
            <w:bCs/>
            <w:sz w:val="24"/>
            <w:szCs w:val="24"/>
          </w:rPr>
          <w:delText>Ph.</w:delText>
        </w:r>
      </w:del>
      <w:r w:rsidRPr="000B35F0">
        <w:rPr>
          <w:rFonts w:asciiTheme="majorBidi" w:hAnsiTheme="majorBidi" w:cstheme="majorBidi"/>
          <w:b/>
          <w:bCs/>
          <w:sz w:val="24"/>
          <w:szCs w:val="24"/>
        </w:rPr>
        <w:t>D</w:t>
      </w:r>
      <w:ins w:id="4" w:author="Julia Sheidin" w:date="2025-01-19T01:30:00Z" w16du:dateUtc="2025-01-18T23:30:00Z">
        <w:r w:rsidR="008C162D">
          <w:rPr>
            <w:rFonts w:asciiTheme="majorBidi" w:hAnsiTheme="majorBidi" w:cstheme="majorBidi"/>
            <w:b/>
            <w:bCs/>
            <w:sz w:val="24"/>
            <w:szCs w:val="24"/>
          </w:rPr>
          <w:t>r</w:t>
        </w:r>
      </w:ins>
      <w:r w:rsidRPr="000B35F0">
        <w:rPr>
          <w:rFonts w:asciiTheme="majorBidi" w:hAnsiTheme="majorBidi" w:cstheme="majorBidi"/>
          <w:b/>
          <w:bCs/>
          <w:sz w:val="24"/>
          <w:szCs w:val="24"/>
        </w:rPr>
        <w:t>. Avital Shulner Tal</w:t>
      </w:r>
    </w:p>
    <w:p w14:paraId="3E610912" w14:textId="77777777" w:rsidR="00F50E18" w:rsidRPr="000B35F0" w:rsidRDefault="00F50E18" w:rsidP="00F50E18">
      <w:pPr>
        <w:spacing w:line="360" w:lineRule="auto"/>
        <w:jc w:val="center"/>
        <w:rPr>
          <w:rFonts w:asciiTheme="majorBidi" w:hAnsiTheme="majorBidi" w:cstheme="majorBidi"/>
          <w:b/>
          <w:bCs/>
          <w:sz w:val="24"/>
          <w:szCs w:val="24"/>
        </w:rPr>
      </w:pPr>
    </w:p>
    <w:p w14:paraId="0FA8D769" w14:textId="77777777" w:rsidR="00F50E18" w:rsidRPr="000B35F0" w:rsidRDefault="00F50E18" w:rsidP="00F50E18">
      <w:pPr>
        <w:spacing w:line="360" w:lineRule="auto"/>
        <w:jc w:val="center"/>
        <w:rPr>
          <w:rFonts w:asciiTheme="majorBidi" w:hAnsiTheme="majorBidi" w:cstheme="majorBidi"/>
          <w:b/>
          <w:bCs/>
          <w:sz w:val="24"/>
          <w:szCs w:val="24"/>
          <w:rtl/>
        </w:rPr>
      </w:pPr>
      <w:r w:rsidRPr="008C162D">
        <w:rPr>
          <w:rFonts w:asciiTheme="majorBidi" w:hAnsiTheme="majorBidi" w:cstheme="majorBidi"/>
          <w:b/>
          <w:bCs/>
          <w:sz w:val="24"/>
          <w:szCs w:val="24"/>
          <w:lang w:val="it-IT"/>
        </w:rPr>
        <w:t xml:space="preserve">Noam Vallach – </w:t>
      </w:r>
      <w:r>
        <w:fldChar w:fldCharType="begin"/>
      </w:r>
      <w:r w:rsidRPr="008C162D">
        <w:rPr>
          <w:lang w:val="it-IT"/>
        </w:rPr>
        <w:instrText>HYPERLINK "mailto:Noam.vallach@e.braude.ac.il"</w:instrText>
      </w:r>
      <w:r>
        <w:fldChar w:fldCharType="separate"/>
      </w:r>
      <w:r w:rsidRPr="008C162D">
        <w:rPr>
          <w:rStyle w:val="Hyperlink"/>
          <w:rFonts w:asciiTheme="majorBidi" w:hAnsiTheme="majorBidi" w:cstheme="majorBidi"/>
          <w:b/>
          <w:bCs/>
          <w:color w:val="auto"/>
          <w:sz w:val="24"/>
          <w:szCs w:val="24"/>
          <w:lang w:val="it-IT"/>
        </w:rPr>
        <w:t>Noam.vallach@e.braude.ac.il</w:t>
      </w:r>
      <w:r>
        <w:fldChar w:fldCharType="end"/>
      </w:r>
    </w:p>
    <w:p w14:paraId="5B5C8227" w14:textId="77777777" w:rsidR="00F50E18" w:rsidRPr="000B35F0" w:rsidRDefault="00F50E18" w:rsidP="00F50E18">
      <w:pPr>
        <w:spacing w:line="360" w:lineRule="auto"/>
        <w:jc w:val="center"/>
        <w:rPr>
          <w:rFonts w:asciiTheme="majorBidi" w:hAnsiTheme="majorBidi" w:cstheme="majorBidi"/>
          <w:b/>
          <w:bCs/>
          <w:sz w:val="24"/>
          <w:szCs w:val="24"/>
        </w:rPr>
      </w:pPr>
      <w:r w:rsidRPr="000B35F0">
        <w:rPr>
          <w:rFonts w:asciiTheme="majorBidi" w:hAnsiTheme="majorBidi" w:cstheme="majorBidi"/>
          <w:b/>
          <w:bCs/>
          <w:sz w:val="24"/>
          <w:szCs w:val="24"/>
        </w:rPr>
        <w:t xml:space="preserve">Yuval Shekel – </w:t>
      </w:r>
      <w:hyperlink r:id="rId9" w:history="1">
        <w:r w:rsidRPr="000B35F0">
          <w:rPr>
            <w:rStyle w:val="Hyperlink"/>
            <w:rFonts w:asciiTheme="majorBidi" w:hAnsiTheme="majorBidi" w:cstheme="majorBidi"/>
            <w:b/>
            <w:bCs/>
            <w:color w:val="auto"/>
            <w:sz w:val="24"/>
            <w:szCs w:val="24"/>
          </w:rPr>
          <w:t>Yuval.shekel@e.braude.ac.il</w:t>
        </w:r>
      </w:hyperlink>
    </w:p>
    <w:p w14:paraId="77EEECDD" w14:textId="5216B8E1" w:rsidR="00EB5754" w:rsidRPr="000B35F0" w:rsidRDefault="00EB5754">
      <w:pPr>
        <w:rPr>
          <w:rFonts w:asciiTheme="majorBidi" w:hAnsiTheme="majorBidi" w:cstheme="majorBidi"/>
          <w:sz w:val="24"/>
          <w:szCs w:val="24"/>
          <w:rtl/>
        </w:rPr>
      </w:pPr>
    </w:p>
    <w:p w14:paraId="4CBF6921" w14:textId="6630E536" w:rsidR="00EB5754" w:rsidRPr="000B35F0" w:rsidRDefault="00EB5754">
      <w:pPr>
        <w:rPr>
          <w:rFonts w:asciiTheme="majorBidi" w:hAnsiTheme="majorBidi" w:cstheme="majorBidi"/>
          <w:sz w:val="24"/>
          <w:szCs w:val="24"/>
          <w:rtl/>
        </w:rPr>
      </w:pPr>
    </w:p>
    <w:p w14:paraId="7CD63ABB" w14:textId="41980A46" w:rsidR="00EB5754" w:rsidRPr="000B35F0" w:rsidRDefault="00EB5754">
      <w:pPr>
        <w:rPr>
          <w:rFonts w:asciiTheme="majorBidi" w:hAnsiTheme="majorBidi" w:cstheme="majorBidi"/>
          <w:sz w:val="24"/>
          <w:szCs w:val="24"/>
          <w:rtl/>
        </w:rPr>
      </w:pPr>
    </w:p>
    <w:p w14:paraId="00CF0077" w14:textId="20519153" w:rsidR="00EB5754" w:rsidRPr="000B35F0" w:rsidRDefault="00EB5754">
      <w:pPr>
        <w:rPr>
          <w:rFonts w:asciiTheme="majorBidi" w:hAnsiTheme="majorBidi" w:cstheme="majorBidi"/>
          <w:sz w:val="24"/>
          <w:szCs w:val="24"/>
          <w:rtl/>
        </w:rPr>
      </w:pPr>
    </w:p>
    <w:p w14:paraId="7440EA8D" w14:textId="797320E9" w:rsidR="00EB5754" w:rsidRPr="000B35F0" w:rsidRDefault="00EB5754">
      <w:pPr>
        <w:rPr>
          <w:rFonts w:asciiTheme="majorBidi" w:hAnsiTheme="majorBidi" w:cstheme="majorBidi"/>
          <w:sz w:val="24"/>
          <w:szCs w:val="24"/>
          <w:rtl/>
        </w:rPr>
      </w:pPr>
    </w:p>
    <w:p w14:paraId="2948C770" w14:textId="6817ED00" w:rsidR="00EB5754" w:rsidRPr="000B35F0" w:rsidRDefault="00EB5754">
      <w:pPr>
        <w:rPr>
          <w:rFonts w:asciiTheme="majorBidi" w:hAnsiTheme="majorBidi" w:cstheme="majorBidi"/>
          <w:sz w:val="24"/>
          <w:szCs w:val="24"/>
          <w:rtl/>
        </w:rPr>
      </w:pPr>
    </w:p>
    <w:p w14:paraId="78EC069E" w14:textId="11C6D1A3" w:rsidR="00EB5754" w:rsidRPr="000B35F0" w:rsidRDefault="00EB5754">
      <w:pPr>
        <w:rPr>
          <w:rFonts w:asciiTheme="majorBidi" w:hAnsiTheme="majorBidi" w:cstheme="majorBidi"/>
          <w:sz w:val="24"/>
          <w:szCs w:val="24"/>
          <w:rtl/>
        </w:rPr>
      </w:pPr>
    </w:p>
    <w:p w14:paraId="136525F8" w14:textId="2A6E6713" w:rsidR="00EB5754" w:rsidRPr="000B35F0" w:rsidRDefault="00EB5754">
      <w:pPr>
        <w:rPr>
          <w:rFonts w:asciiTheme="majorBidi" w:hAnsiTheme="majorBidi" w:cstheme="majorBidi"/>
          <w:sz w:val="24"/>
          <w:szCs w:val="24"/>
          <w:rtl/>
        </w:rPr>
      </w:pPr>
    </w:p>
    <w:p w14:paraId="6874FE6B" w14:textId="6B5149C0" w:rsidR="00EB5754" w:rsidRPr="000B35F0" w:rsidRDefault="00EB5754">
      <w:pPr>
        <w:rPr>
          <w:rFonts w:asciiTheme="majorBidi" w:hAnsiTheme="majorBidi" w:cstheme="majorBidi"/>
          <w:sz w:val="24"/>
          <w:szCs w:val="24"/>
          <w:rtl/>
        </w:rPr>
      </w:pPr>
    </w:p>
    <w:p w14:paraId="288746C2" w14:textId="68B24BA1" w:rsidR="00EB5754" w:rsidRPr="000B35F0" w:rsidRDefault="00EB5754">
      <w:pPr>
        <w:rPr>
          <w:rFonts w:asciiTheme="majorBidi" w:hAnsiTheme="majorBidi" w:cstheme="majorBidi"/>
          <w:sz w:val="24"/>
          <w:szCs w:val="24"/>
          <w:rtl/>
        </w:rPr>
      </w:pPr>
    </w:p>
    <w:p w14:paraId="1B0C4073" w14:textId="21FA2555" w:rsidR="00EB5754" w:rsidRDefault="0058738D" w:rsidP="0058738D">
      <w:pPr>
        <w:jc w:val="center"/>
        <w:rPr>
          <w:rFonts w:asciiTheme="majorBidi" w:hAnsiTheme="majorBidi" w:cstheme="majorBidi"/>
          <w:b/>
          <w:bCs/>
          <w:sz w:val="24"/>
          <w:szCs w:val="24"/>
          <w:u w:val="single"/>
        </w:rPr>
      </w:pPr>
      <w:r w:rsidRPr="0058738D">
        <w:rPr>
          <w:rFonts w:asciiTheme="majorBidi" w:hAnsiTheme="majorBidi" w:cstheme="majorBidi"/>
          <w:b/>
          <w:bCs/>
          <w:sz w:val="24"/>
          <w:szCs w:val="24"/>
          <w:u w:val="single"/>
        </w:rPr>
        <w:lastRenderedPageBreak/>
        <w:t>Table of Contents</w:t>
      </w:r>
    </w:p>
    <w:p w14:paraId="47EA4FBC" w14:textId="77777777" w:rsidR="0058738D" w:rsidRPr="0058738D" w:rsidRDefault="0058738D" w:rsidP="0058738D">
      <w:pPr>
        <w:jc w:val="center"/>
        <w:rPr>
          <w:rFonts w:asciiTheme="majorBidi" w:hAnsiTheme="majorBidi" w:cstheme="majorBidi"/>
          <w:b/>
          <w:bCs/>
          <w:sz w:val="24"/>
          <w:szCs w:val="24"/>
          <w:u w:val="single"/>
          <w:rtl/>
        </w:rPr>
      </w:pPr>
    </w:p>
    <w:p w14:paraId="1965D929" w14:textId="598E3F63" w:rsidR="001B2B90" w:rsidRPr="001B2B90" w:rsidRDefault="0058738D" w:rsidP="001B2B90">
      <w:pPr>
        <w:pStyle w:val="TOC1"/>
        <w:rPr>
          <w:rFonts w:eastAsiaTheme="minorEastAsia"/>
          <w:b w:val="0"/>
          <w:bCs w:val="0"/>
          <w:kern w:val="2"/>
          <w:sz w:val="24"/>
          <w:szCs w:val="24"/>
          <w:rtl/>
          <w14:ligatures w14:val="standardContextual"/>
        </w:rPr>
      </w:pPr>
      <w:r w:rsidRPr="001B2B90">
        <w:rPr>
          <w:sz w:val="24"/>
          <w:szCs w:val="24"/>
        </w:rPr>
        <w:fldChar w:fldCharType="begin"/>
      </w:r>
      <w:r w:rsidRPr="001B2B90">
        <w:rPr>
          <w:sz w:val="24"/>
          <w:szCs w:val="24"/>
        </w:rPr>
        <w:instrText xml:space="preserve"> TOC \h \z \t "E1,1,E2,2,E3,3" </w:instrText>
      </w:r>
      <w:r w:rsidRPr="001B2B90">
        <w:rPr>
          <w:sz w:val="24"/>
          <w:szCs w:val="24"/>
        </w:rPr>
        <w:fldChar w:fldCharType="separate"/>
      </w:r>
      <w:hyperlink w:anchor="_Toc187947060" w:history="1">
        <w:r w:rsidR="001B2B90" w:rsidRPr="001B2B90">
          <w:rPr>
            <w:rStyle w:val="Hyperlink"/>
          </w:rPr>
          <w:t>Abstract</w:t>
        </w:r>
        <w:r w:rsidR="001B2B90" w:rsidRPr="001B2B90">
          <w:rPr>
            <w:b w:val="0"/>
            <w:bCs w:val="0"/>
            <w:webHidden/>
            <w:rtl/>
          </w:rPr>
          <w:tab/>
        </w:r>
        <w:r w:rsidR="001B2B90" w:rsidRPr="001B2B90">
          <w:rPr>
            <w:rStyle w:val="Hyperlink"/>
            <w:b w:val="0"/>
            <w:bCs w:val="0"/>
            <w:rtl/>
          </w:rPr>
          <w:fldChar w:fldCharType="begin"/>
        </w:r>
        <w:r w:rsidR="001B2B90" w:rsidRPr="001B2B90">
          <w:rPr>
            <w:b w:val="0"/>
            <w:bCs w:val="0"/>
            <w:webHidden/>
            <w:rtl/>
          </w:rPr>
          <w:instrText xml:space="preserve"> </w:instrText>
        </w:r>
        <w:r w:rsidR="001B2B90" w:rsidRPr="001B2B90">
          <w:rPr>
            <w:b w:val="0"/>
            <w:bCs w:val="0"/>
            <w:webHidden/>
          </w:rPr>
          <w:instrText>PAGEREF</w:instrText>
        </w:r>
        <w:r w:rsidR="001B2B90" w:rsidRPr="001B2B90">
          <w:rPr>
            <w:b w:val="0"/>
            <w:bCs w:val="0"/>
            <w:webHidden/>
            <w:rtl/>
          </w:rPr>
          <w:instrText xml:space="preserve"> _</w:instrText>
        </w:r>
        <w:r w:rsidR="001B2B90" w:rsidRPr="001B2B90">
          <w:rPr>
            <w:b w:val="0"/>
            <w:bCs w:val="0"/>
            <w:webHidden/>
          </w:rPr>
          <w:instrText>Toc187947060 \h</w:instrText>
        </w:r>
        <w:r w:rsidR="001B2B90" w:rsidRPr="001B2B90">
          <w:rPr>
            <w:b w:val="0"/>
            <w:bCs w:val="0"/>
            <w:webHidden/>
            <w:rtl/>
          </w:rPr>
          <w:instrText xml:space="preserve"> </w:instrText>
        </w:r>
        <w:r w:rsidR="001B2B90" w:rsidRPr="001B2B90">
          <w:rPr>
            <w:rStyle w:val="Hyperlink"/>
            <w:b w:val="0"/>
            <w:bCs w:val="0"/>
            <w:rtl/>
          </w:rPr>
        </w:r>
        <w:r w:rsidR="001B2B90" w:rsidRPr="001B2B90">
          <w:rPr>
            <w:rStyle w:val="Hyperlink"/>
            <w:b w:val="0"/>
            <w:bCs w:val="0"/>
            <w:rtl/>
          </w:rPr>
          <w:fldChar w:fldCharType="separate"/>
        </w:r>
        <w:r w:rsidR="001B2B90" w:rsidRPr="001B2B90">
          <w:rPr>
            <w:b w:val="0"/>
            <w:bCs w:val="0"/>
            <w:webHidden/>
            <w:rtl/>
          </w:rPr>
          <w:t>1</w:t>
        </w:r>
        <w:r w:rsidR="001B2B90" w:rsidRPr="001B2B90">
          <w:rPr>
            <w:rStyle w:val="Hyperlink"/>
            <w:b w:val="0"/>
            <w:bCs w:val="0"/>
            <w:rtl/>
          </w:rPr>
          <w:fldChar w:fldCharType="end"/>
        </w:r>
      </w:hyperlink>
    </w:p>
    <w:p w14:paraId="7348C532" w14:textId="4E65C71D" w:rsidR="001B2B90" w:rsidRPr="001B2B90" w:rsidRDefault="001B2B90" w:rsidP="001B2B90">
      <w:pPr>
        <w:pStyle w:val="TOC1"/>
        <w:rPr>
          <w:rFonts w:eastAsiaTheme="minorEastAsia"/>
          <w:b w:val="0"/>
          <w:bCs w:val="0"/>
          <w:kern w:val="2"/>
          <w:sz w:val="24"/>
          <w:szCs w:val="24"/>
          <w:rtl/>
          <w14:ligatures w14:val="standardContextual"/>
        </w:rPr>
      </w:pPr>
      <w:hyperlink w:anchor="_Toc187947061" w:history="1">
        <w:r w:rsidRPr="001B2B90">
          <w:rPr>
            <w:rStyle w:val="Hyperlink"/>
          </w:rPr>
          <w:t>1.Introduction</w:t>
        </w:r>
        <w:r w:rsidRPr="001B2B90">
          <w:rPr>
            <w:b w:val="0"/>
            <w:bCs w:val="0"/>
            <w:webHidden/>
            <w:rtl/>
          </w:rPr>
          <w:tab/>
        </w:r>
        <w:r w:rsidRPr="001B2B90">
          <w:rPr>
            <w:rStyle w:val="Hyperlink"/>
            <w:b w:val="0"/>
            <w:bCs w:val="0"/>
            <w:rtl/>
          </w:rPr>
          <w:fldChar w:fldCharType="begin"/>
        </w:r>
        <w:r w:rsidRPr="001B2B90">
          <w:rPr>
            <w:b w:val="0"/>
            <w:bCs w:val="0"/>
            <w:webHidden/>
            <w:rtl/>
          </w:rPr>
          <w:instrText xml:space="preserve"> </w:instrText>
        </w:r>
        <w:r w:rsidRPr="001B2B90">
          <w:rPr>
            <w:b w:val="0"/>
            <w:bCs w:val="0"/>
            <w:webHidden/>
          </w:rPr>
          <w:instrText>PAGEREF</w:instrText>
        </w:r>
        <w:r w:rsidRPr="001B2B90">
          <w:rPr>
            <w:b w:val="0"/>
            <w:bCs w:val="0"/>
            <w:webHidden/>
            <w:rtl/>
          </w:rPr>
          <w:instrText xml:space="preserve"> _</w:instrText>
        </w:r>
        <w:r w:rsidRPr="001B2B90">
          <w:rPr>
            <w:b w:val="0"/>
            <w:bCs w:val="0"/>
            <w:webHidden/>
          </w:rPr>
          <w:instrText>Toc187947061 \h</w:instrText>
        </w:r>
        <w:r w:rsidRPr="001B2B90">
          <w:rPr>
            <w:b w:val="0"/>
            <w:bCs w:val="0"/>
            <w:webHidden/>
            <w:rtl/>
          </w:rPr>
          <w:instrText xml:space="preserve"> </w:instrText>
        </w:r>
        <w:r w:rsidRPr="001B2B90">
          <w:rPr>
            <w:rStyle w:val="Hyperlink"/>
            <w:b w:val="0"/>
            <w:bCs w:val="0"/>
            <w:rtl/>
          </w:rPr>
        </w:r>
        <w:r w:rsidRPr="001B2B90">
          <w:rPr>
            <w:rStyle w:val="Hyperlink"/>
            <w:b w:val="0"/>
            <w:bCs w:val="0"/>
            <w:rtl/>
          </w:rPr>
          <w:fldChar w:fldCharType="separate"/>
        </w:r>
        <w:r w:rsidRPr="001B2B90">
          <w:rPr>
            <w:b w:val="0"/>
            <w:bCs w:val="0"/>
            <w:webHidden/>
            <w:rtl/>
          </w:rPr>
          <w:t>1</w:t>
        </w:r>
        <w:r w:rsidRPr="001B2B90">
          <w:rPr>
            <w:rStyle w:val="Hyperlink"/>
            <w:b w:val="0"/>
            <w:bCs w:val="0"/>
            <w:rtl/>
          </w:rPr>
          <w:fldChar w:fldCharType="end"/>
        </w:r>
      </w:hyperlink>
    </w:p>
    <w:p w14:paraId="49C1FE0F" w14:textId="2534CAA0" w:rsidR="001B2B90" w:rsidRPr="001B2B90" w:rsidRDefault="001B2B90" w:rsidP="001B2B90">
      <w:pPr>
        <w:pStyle w:val="TOC1"/>
        <w:rPr>
          <w:rFonts w:eastAsiaTheme="minorEastAsia"/>
          <w:b w:val="0"/>
          <w:bCs w:val="0"/>
          <w:kern w:val="2"/>
          <w:sz w:val="24"/>
          <w:szCs w:val="24"/>
          <w:rtl/>
          <w14:ligatures w14:val="standardContextual"/>
        </w:rPr>
      </w:pPr>
      <w:hyperlink w:anchor="_Toc187947062" w:history="1">
        <w:r w:rsidRPr="001B2B90">
          <w:rPr>
            <w:rStyle w:val="Hyperlink"/>
          </w:rPr>
          <w:t>2.Background and Related Work</w:t>
        </w:r>
        <w:r w:rsidRPr="001B2B90">
          <w:rPr>
            <w:b w:val="0"/>
            <w:bCs w:val="0"/>
            <w:webHidden/>
            <w:rtl/>
          </w:rPr>
          <w:tab/>
        </w:r>
        <w:r w:rsidRPr="001B2B90">
          <w:rPr>
            <w:rStyle w:val="Hyperlink"/>
            <w:b w:val="0"/>
            <w:bCs w:val="0"/>
            <w:rtl/>
          </w:rPr>
          <w:fldChar w:fldCharType="begin"/>
        </w:r>
        <w:r w:rsidRPr="001B2B90">
          <w:rPr>
            <w:b w:val="0"/>
            <w:bCs w:val="0"/>
            <w:webHidden/>
            <w:rtl/>
          </w:rPr>
          <w:instrText xml:space="preserve"> </w:instrText>
        </w:r>
        <w:r w:rsidRPr="001B2B90">
          <w:rPr>
            <w:b w:val="0"/>
            <w:bCs w:val="0"/>
            <w:webHidden/>
          </w:rPr>
          <w:instrText>PAGEREF</w:instrText>
        </w:r>
        <w:r w:rsidRPr="001B2B90">
          <w:rPr>
            <w:b w:val="0"/>
            <w:bCs w:val="0"/>
            <w:webHidden/>
            <w:rtl/>
          </w:rPr>
          <w:instrText xml:space="preserve"> _</w:instrText>
        </w:r>
        <w:r w:rsidRPr="001B2B90">
          <w:rPr>
            <w:b w:val="0"/>
            <w:bCs w:val="0"/>
            <w:webHidden/>
          </w:rPr>
          <w:instrText>Toc187947062 \h</w:instrText>
        </w:r>
        <w:r w:rsidRPr="001B2B90">
          <w:rPr>
            <w:b w:val="0"/>
            <w:bCs w:val="0"/>
            <w:webHidden/>
            <w:rtl/>
          </w:rPr>
          <w:instrText xml:space="preserve"> </w:instrText>
        </w:r>
        <w:r w:rsidRPr="001B2B90">
          <w:rPr>
            <w:rStyle w:val="Hyperlink"/>
            <w:b w:val="0"/>
            <w:bCs w:val="0"/>
            <w:rtl/>
          </w:rPr>
        </w:r>
        <w:r w:rsidRPr="001B2B90">
          <w:rPr>
            <w:rStyle w:val="Hyperlink"/>
            <w:b w:val="0"/>
            <w:bCs w:val="0"/>
            <w:rtl/>
          </w:rPr>
          <w:fldChar w:fldCharType="separate"/>
        </w:r>
        <w:r w:rsidRPr="001B2B90">
          <w:rPr>
            <w:b w:val="0"/>
            <w:bCs w:val="0"/>
            <w:webHidden/>
            <w:rtl/>
          </w:rPr>
          <w:t>3</w:t>
        </w:r>
        <w:r w:rsidRPr="001B2B90">
          <w:rPr>
            <w:rStyle w:val="Hyperlink"/>
            <w:b w:val="0"/>
            <w:bCs w:val="0"/>
            <w:rtl/>
          </w:rPr>
          <w:fldChar w:fldCharType="end"/>
        </w:r>
      </w:hyperlink>
    </w:p>
    <w:p w14:paraId="323C58B2" w14:textId="30BCCCB6" w:rsidR="001B2B90" w:rsidRPr="001B2B90" w:rsidRDefault="001B2B90" w:rsidP="001B2B90">
      <w:pPr>
        <w:pStyle w:val="TOC2"/>
        <w:tabs>
          <w:tab w:val="right" w:leader="dot" w:pos="9016"/>
        </w:tabs>
        <w:bidi w:val="0"/>
        <w:rPr>
          <w:rFonts w:asciiTheme="majorBidi" w:eastAsiaTheme="minorEastAsia" w:hAnsiTheme="majorBidi" w:cstheme="majorBidi"/>
          <w:noProof/>
          <w:kern w:val="2"/>
          <w:sz w:val="24"/>
          <w:szCs w:val="24"/>
          <w:rtl/>
          <w14:ligatures w14:val="standardContextual"/>
        </w:rPr>
      </w:pPr>
      <w:hyperlink w:anchor="_Toc187947063" w:history="1">
        <w:r w:rsidRPr="001B2B90">
          <w:rPr>
            <w:rStyle w:val="Hyperlink"/>
            <w:rFonts w:asciiTheme="majorBidi" w:hAnsiTheme="majorBidi" w:cstheme="majorBidi"/>
            <w:noProof/>
          </w:rPr>
          <w:t>2.1. Parkinson's Disease</w:t>
        </w:r>
        <w:r w:rsidRPr="001B2B90">
          <w:rPr>
            <w:rFonts w:asciiTheme="majorBidi" w:hAnsiTheme="majorBidi" w:cstheme="majorBidi"/>
            <w:noProof/>
            <w:webHidden/>
            <w:rtl/>
          </w:rPr>
          <w:tab/>
        </w:r>
        <w:r w:rsidRPr="001B2B90">
          <w:rPr>
            <w:rStyle w:val="Hyperlink"/>
            <w:rFonts w:asciiTheme="majorBidi" w:hAnsiTheme="majorBidi" w:cstheme="majorBidi"/>
            <w:noProof/>
            <w:rtl/>
          </w:rPr>
          <w:fldChar w:fldCharType="begin"/>
        </w:r>
        <w:r w:rsidRPr="001B2B90">
          <w:rPr>
            <w:rFonts w:asciiTheme="majorBidi" w:hAnsiTheme="majorBidi" w:cstheme="majorBidi"/>
            <w:noProof/>
            <w:webHidden/>
            <w:rtl/>
          </w:rPr>
          <w:instrText xml:space="preserve"> </w:instrText>
        </w:r>
        <w:r w:rsidRPr="001B2B90">
          <w:rPr>
            <w:rFonts w:asciiTheme="majorBidi" w:hAnsiTheme="majorBidi" w:cstheme="majorBidi"/>
            <w:noProof/>
            <w:webHidden/>
          </w:rPr>
          <w:instrText>PAGEREF</w:instrText>
        </w:r>
        <w:r w:rsidRPr="001B2B90">
          <w:rPr>
            <w:rFonts w:asciiTheme="majorBidi" w:hAnsiTheme="majorBidi" w:cstheme="majorBidi"/>
            <w:noProof/>
            <w:webHidden/>
            <w:rtl/>
          </w:rPr>
          <w:instrText xml:space="preserve"> _</w:instrText>
        </w:r>
        <w:r w:rsidRPr="001B2B90">
          <w:rPr>
            <w:rFonts w:asciiTheme="majorBidi" w:hAnsiTheme="majorBidi" w:cstheme="majorBidi"/>
            <w:noProof/>
            <w:webHidden/>
          </w:rPr>
          <w:instrText>Toc187947063 \h</w:instrText>
        </w:r>
        <w:r w:rsidRPr="001B2B90">
          <w:rPr>
            <w:rFonts w:asciiTheme="majorBidi" w:hAnsiTheme="majorBidi" w:cstheme="majorBidi"/>
            <w:noProof/>
            <w:webHidden/>
            <w:rtl/>
          </w:rPr>
          <w:instrText xml:space="preserve"> </w:instrText>
        </w:r>
        <w:r w:rsidRPr="001B2B90">
          <w:rPr>
            <w:rStyle w:val="Hyperlink"/>
            <w:rFonts w:asciiTheme="majorBidi" w:hAnsiTheme="majorBidi" w:cstheme="majorBidi"/>
            <w:noProof/>
            <w:rtl/>
          </w:rPr>
        </w:r>
        <w:r w:rsidRPr="001B2B90">
          <w:rPr>
            <w:rStyle w:val="Hyperlink"/>
            <w:rFonts w:asciiTheme="majorBidi" w:hAnsiTheme="majorBidi" w:cstheme="majorBidi"/>
            <w:noProof/>
            <w:rtl/>
          </w:rPr>
          <w:fldChar w:fldCharType="separate"/>
        </w:r>
        <w:r w:rsidRPr="001B2B90">
          <w:rPr>
            <w:rFonts w:asciiTheme="majorBidi" w:hAnsiTheme="majorBidi" w:cstheme="majorBidi"/>
            <w:noProof/>
            <w:webHidden/>
            <w:rtl/>
          </w:rPr>
          <w:t>3</w:t>
        </w:r>
        <w:r w:rsidRPr="001B2B90">
          <w:rPr>
            <w:rStyle w:val="Hyperlink"/>
            <w:rFonts w:asciiTheme="majorBidi" w:hAnsiTheme="majorBidi" w:cstheme="majorBidi"/>
            <w:noProof/>
            <w:rtl/>
          </w:rPr>
          <w:fldChar w:fldCharType="end"/>
        </w:r>
      </w:hyperlink>
    </w:p>
    <w:p w14:paraId="502376EF" w14:textId="68987926" w:rsidR="001B2B90" w:rsidRPr="001B2B90" w:rsidRDefault="001B2B90" w:rsidP="001B2B90">
      <w:pPr>
        <w:pStyle w:val="TOC2"/>
        <w:tabs>
          <w:tab w:val="right" w:leader="dot" w:pos="9016"/>
        </w:tabs>
        <w:bidi w:val="0"/>
        <w:rPr>
          <w:rFonts w:asciiTheme="majorBidi" w:eastAsiaTheme="minorEastAsia" w:hAnsiTheme="majorBidi" w:cstheme="majorBidi"/>
          <w:noProof/>
          <w:kern w:val="2"/>
          <w:sz w:val="24"/>
          <w:szCs w:val="24"/>
          <w:rtl/>
          <w14:ligatures w14:val="standardContextual"/>
        </w:rPr>
      </w:pPr>
      <w:hyperlink w:anchor="_Toc187947064" w:history="1">
        <w:r w:rsidRPr="001B2B90">
          <w:rPr>
            <w:rStyle w:val="Hyperlink"/>
            <w:rFonts w:asciiTheme="majorBidi" w:hAnsiTheme="majorBidi" w:cstheme="majorBidi"/>
            <w:noProof/>
          </w:rPr>
          <w:t>2.2. Processing the Data Collected from the Patient</w:t>
        </w:r>
        <w:r w:rsidRPr="001B2B90">
          <w:rPr>
            <w:rFonts w:asciiTheme="majorBidi" w:hAnsiTheme="majorBidi" w:cstheme="majorBidi"/>
            <w:noProof/>
            <w:webHidden/>
            <w:rtl/>
          </w:rPr>
          <w:tab/>
        </w:r>
        <w:r w:rsidRPr="001B2B90">
          <w:rPr>
            <w:rStyle w:val="Hyperlink"/>
            <w:rFonts w:asciiTheme="majorBidi" w:hAnsiTheme="majorBidi" w:cstheme="majorBidi"/>
            <w:noProof/>
            <w:rtl/>
          </w:rPr>
          <w:fldChar w:fldCharType="begin"/>
        </w:r>
        <w:r w:rsidRPr="001B2B90">
          <w:rPr>
            <w:rFonts w:asciiTheme="majorBidi" w:hAnsiTheme="majorBidi" w:cstheme="majorBidi"/>
            <w:noProof/>
            <w:webHidden/>
            <w:rtl/>
          </w:rPr>
          <w:instrText xml:space="preserve"> </w:instrText>
        </w:r>
        <w:r w:rsidRPr="001B2B90">
          <w:rPr>
            <w:rFonts w:asciiTheme="majorBidi" w:hAnsiTheme="majorBidi" w:cstheme="majorBidi"/>
            <w:noProof/>
            <w:webHidden/>
          </w:rPr>
          <w:instrText>PAGEREF</w:instrText>
        </w:r>
        <w:r w:rsidRPr="001B2B90">
          <w:rPr>
            <w:rFonts w:asciiTheme="majorBidi" w:hAnsiTheme="majorBidi" w:cstheme="majorBidi"/>
            <w:noProof/>
            <w:webHidden/>
            <w:rtl/>
          </w:rPr>
          <w:instrText xml:space="preserve"> _</w:instrText>
        </w:r>
        <w:r w:rsidRPr="001B2B90">
          <w:rPr>
            <w:rFonts w:asciiTheme="majorBidi" w:hAnsiTheme="majorBidi" w:cstheme="majorBidi"/>
            <w:noProof/>
            <w:webHidden/>
          </w:rPr>
          <w:instrText>Toc187947064 \h</w:instrText>
        </w:r>
        <w:r w:rsidRPr="001B2B90">
          <w:rPr>
            <w:rFonts w:asciiTheme="majorBidi" w:hAnsiTheme="majorBidi" w:cstheme="majorBidi"/>
            <w:noProof/>
            <w:webHidden/>
            <w:rtl/>
          </w:rPr>
          <w:instrText xml:space="preserve"> </w:instrText>
        </w:r>
        <w:r w:rsidRPr="001B2B90">
          <w:rPr>
            <w:rStyle w:val="Hyperlink"/>
            <w:rFonts w:asciiTheme="majorBidi" w:hAnsiTheme="majorBidi" w:cstheme="majorBidi"/>
            <w:noProof/>
            <w:rtl/>
          </w:rPr>
        </w:r>
        <w:r w:rsidRPr="001B2B90">
          <w:rPr>
            <w:rStyle w:val="Hyperlink"/>
            <w:rFonts w:asciiTheme="majorBidi" w:hAnsiTheme="majorBidi" w:cstheme="majorBidi"/>
            <w:noProof/>
            <w:rtl/>
          </w:rPr>
          <w:fldChar w:fldCharType="separate"/>
        </w:r>
        <w:r w:rsidRPr="001B2B90">
          <w:rPr>
            <w:rFonts w:asciiTheme="majorBidi" w:hAnsiTheme="majorBidi" w:cstheme="majorBidi"/>
            <w:noProof/>
            <w:webHidden/>
            <w:rtl/>
          </w:rPr>
          <w:t>3</w:t>
        </w:r>
        <w:r w:rsidRPr="001B2B90">
          <w:rPr>
            <w:rStyle w:val="Hyperlink"/>
            <w:rFonts w:asciiTheme="majorBidi" w:hAnsiTheme="majorBidi" w:cstheme="majorBidi"/>
            <w:noProof/>
            <w:rtl/>
          </w:rPr>
          <w:fldChar w:fldCharType="end"/>
        </w:r>
      </w:hyperlink>
    </w:p>
    <w:p w14:paraId="7B969998" w14:textId="04037200" w:rsidR="001B2B90" w:rsidRPr="001B2B90" w:rsidRDefault="001B2B90" w:rsidP="001B2B90">
      <w:pPr>
        <w:pStyle w:val="TOC2"/>
        <w:tabs>
          <w:tab w:val="right" w:leader="dot" w:pos="9016"/>
        </w:tabs>
        <w:bidi w:val="0"/>
        <w:rPr>
          <w:rFonts w:asciiTheme="majorBidi" w:eastAsiaTheme="minorEastAsia" w:hAnsiTheme="majorBidi" w:cstheme="majorBidi"/>
          <w:noProof/>
          <w:kern w:val="2"/>
          <w:sz w:val="24"/>
          <w:szCs w:val="24"/>
          <w:rtl/>
          <w14:ligatures w14:val="standardContextual"/>
        </w:rPr>
      </w:pPr>
      <w:hyperlink w:anchor="_Toc187947065" w:history="1">
        <w:r w:rsidRPr="001B2B90">
          <w:rPr>
            <w:rStyle w:val="Hyperlink"/>
            <w:rFonts w:asciiTheme="majorBidi" w:hAnsiTheme="majorBidi" w:cstheme="majorBidi"/>
            <w:noProof/>
          </w:rPr>
          <w:t>2.3. Tools (technologies) for identifying patterns in medical data</w:t>
        </w:r>
        <w:r w:rsidRPr="001B2B90">
          <w:rPr>
            <w:rFonts w:asciiTheme="majorBidi" w:hAnsiTheme="majorBidi" w:cstheme="majorBidi"/>
            <w:noProof/>
            <w:webHidden/>
            <w:rtl/>
          </w:rPr>
          <w:tab/>
        </w:r>
        <w:r w:rsidRPr="001B2B90">
          <w:rPr>
            <w:rStyle w:val="Hyperlink"/>
            <w:rFonts w:asciiTheme="majorBidi" w:hAnsiTheme="majorBidi" w:cstheme="majorBidi"/>
            <w:noProof/>
            <w:rtl/>
          </w:rPr>
          <w:fldChar w:fldCharType="begin"/>
        </w:r>
        <w:r w:rsidRPr="001B2B90">
          <w:rPr>
            <w:rFonts w:asciiTheme="majorBidi" w:hAnsiTheme="majorBidi" w:cstheme="majorBidi"/>
            <w:noProof/>
            <w:webHidden/>
            <w:rtl/>
          </w:rPr>
          <w:instrText xml:space="preserve"> </w:instrText>
        </w:r>
        <w:r w:rsidRPr="001B2B90">
          <w:rPr>
            <w:rFonts w:asciiTheme="majorBidi" w:hAnsiTheme="majorBidi" w:cstheme="majorBidi"/>
            <w:noProof/>
            <w:webHidden/>
          </w:rPr>
          <w:instrText>PAGEREF</w:instrText>
        </w:r>
        <w:r w:rsidRPr="001B2B90">
          <w:rPr>
            <w:rFonts w:asciiTheme="majorBidi" w:hAnsiTheme="majorBidi" w:cstheme="majorBidi"/>
            <w:noProof/>
            <w:webHidden/>
            <w:rtl/>
          </w:rPr>
          <w:instrText xml:space="preserve"> _</w:instrText>
        </w:r>
        <w:r w:rsidRPr="001B2B90">
          <w:rPr>
            <w:rFonts w:asciiTheme="majorBidi" w:hAnsiTheme="majorBidi" w:cstheme="majorBidi"/>
            <w:noProof/>
            <w:webHidden/>
          </w:rPr>
          <w:instrText>Toc187947065 \h</w:instrText>
        </w:r>
        <w:r w:rsidRPr="001B2B90">
          <w:rPr>
            <w:rFonts w:asciiTheme="majorBidi" w:hAnsiTheme="majorBidi" w:cstheme="majorBidi"/>
            <w:noProof/>
            <w:webHidden/>
            <w:rtl/>
          </w:rPr>
          <w:instrText xml:space="preserve"> </w:instrText>
        </w:r>
        <w:r w:rsidRPr="001B2B90">
          <w:rPr>
            <w:rStyle w:val="Hyperlink"/>
            <w:rFonts w:asciiTheme="majorBidi" w:hAnsiTheme="majorBidi" w:cstheme="majorBidi"/>
            <w:noProof/>
            <w:rtl/>
          </w:rPr>
        </w:r>
        <w:r w:rsidRPr="001B2B90">
          <w:rPr>
            <w:rStyle w:val="Hyperlink"/>
            <w:rFonts w:asciiTheme="majorBidi" w:hAnsiTheme="majorBidi" w:cstheme="majorBidi"/>
            <w:noProof/>
            <w:rtl/>
          </w:rPr>
          <w:fldChar w:fldCharType="separate"/>
        </w:r>
        <w:r w:rsidRPr="001B2B90">
          <w:rPr>
            <w:rFonts w:asciiTheme="majorBidi" w:hAnsiTheme="majorBidi" w:cstheme="majorBidi"/>
            <w:noProof/>
            <w:webHidden/>
            <w:rtl/>
          </w:rPr>
          <w:t>5</w:t>
        </w:r>
        <w:r w:rsidRPr="001B2B90">
          <w:rPr>
            <w:rStyle w:val="Hyperlink"/>
            <w:rFonts w:asciiTheme="majorBidi" w:hAnsiTheme="majorBidi" w:cstheme="majorBidi"/>
            <w:noProof/>
            <w:rtl/>
          </w:rPr>
          <w:fldChar w:fldCharType="end"/>
        </w:r>
      </w:hyperlink>
    </w:p>
    <w:p w14:paraId="5B8F5633" w14:textId="3FB9736C" w:rsidR="001B2B90" w:rsidRPr="001B2B90" w:rsidRDefault="001B2B90" w:rsidP="001B2B90">
      <w:pPr>
        <w:pStyle w:val="TOC2"/>
        <w:tabs>
          <w:tab w:val="right" w:leader="dot" w:pos="9016"/>
        </w:tabs>
        <w:bidi w:val="0"/>
        <w:rPr>
          <w:rFonts w:asciiTheme="majorBidi" w:eastAsiaTheme="minorEastAsia" w:hAnsiTheme="majorBidi" w:cstheme="majorBidi"/>
          <w:noProof/>
          <w:kern w:val="2"/>
          <w:sz w:val="24"/>
          <w:szCs w:val="24"/>
          <w:rtl/>
          <w14:ligatures w14:val="standardContextual"/>
        </w:rPr>
      </w:pPr>
      <w:hyperlink w:anchor="_Toc187947066" w:history="1">
        <w:r w:rsidRPr="001B2B90">
          <w:rPr>
            <w:rStyle w:val="Hyperlink"/>
            <w:rFonts w:asciiTheme="majorBidi" w:hAnsiTheme="majorBidi" w:cstheme="majorBidi"/>
            <w:noProof/>
          </w:rPr>
          <w:t>2.4. visual and textual presentation for understanding medical information</w:t>
        </w:r>
        <w:r w:rsidRPr="001B2B90">
          <w:rPr>
            <w:rFonts w:asciiTheme="majorBidi" w:hAnsiTheme="majorBidi" w:cstheme="majorBidi"/>
            <w:noProof/>
            <w:webHidden/>
            <w:rtl/>
          </w:rPr>
          <w:tab/>
        </w:r>
        <w:r w:rsidRPr="001B2B90">
          <w:rPr>
            <w:rStyle w:val="Hyperlink"/>
            <w:rFonts w:asciiTheme="majorBidi" w:hAnsiTheme="majorBidi" w:cstheme="majorBidi"/>
            <w:noProof/>
            <w:rtl/>
          </w:rPr>
          <w:fldChar w:fldCharType="begin"/>
        </w:r>
        <w:r w:rsidRPr="001B2B90">
          <w:rPr>
            <w:rFonts w:asciiTheme="majorBidi" w:hAnsiTheme="majorBidi" w:cstheme="majorBidi"/>
            <w:noProof/>
            <w:webHidden/>
            <w:rtl/>
          </w:rPr>
          <w:instrText xml:space="preserve"> </w:instrText>
        </w:r>
        <w:r w:rsidRPr="001B2B90">
          <w:rPr>
            <w:rFonts w:asciiTheme="majorBidi" w:hAnsiTheme="majorBidi" w:cstheme="majorBidi"/>
            <w:noProof/>
            <w:webHidden/>
          </w:rPr>
          <w:instrText>PAGEREF</w:instrText>
        </w:r>
        <w:r w:rsidRPr="001B2B90">
          <w:rPr>
            <w:rFonts w:asciiTheme="majorBidi" w:hAnsiTheme="majorBidi" w:cstheme="majorBidi"/>
            <w:noProof/>
            <w:webHidden/>
            <w:rtl/>
          </w:rPr>
          <w:instrText xml:space="preserve"> _</w:instrText>
        </w:r>
        <w:r w:rsidRPr="001B2B90">
          <w:rPr>
            <w:rFonts w:asciiTheme="majorBidi" w:hAnsiTheme="majorBidi" w:cstheme="majorBidi"/>
            <w:noProof/>
            <w:webHidden/>
          </w:rPr>
          <w:instrText>Toc187947066 \h</w:instrText>
        </w:r>
        <w:r w:rsidRPr="001B2B90">
          <w:rPr>
            <w:rFonts w:asciiTheme="majorBidi" w:hAnsiTheme="majorBidi" w:cstheme="majorBidi"/>
            <w:noProof/>
            <w:webHidden/>
            <w:rtl/>
          </w:rPr>
          <w:instrText xml:space="preserve"> </w:instrText>
        </w:r>
        <w:r w:rsidRPr="001B2B90">
          <w:rPr>
            <w:rStyle w:val="Hyperlink"/>
            <w:rFonts w:asciiTheme="majorBidi" w:hAnsiTheme="majorBidi" w:cstheme="majorBidi"/>
            <w:noProof/>
            <w:rtl/>
          </w:rPr>
        </w:r>
        <w:r w:rsidRPr="001B2B90">
          <w:rPr>
            <w:rStyle w:val="Hyperlink"/>
            <w:rFonts w:asciiTheme="majorBidi" w:hAnsiTheme="majorBidi" w:cstheme="majorBidi"/>
            <w:noProof/>
            <w:rtl/>
          </w:rPr>
          <w:fldChar w:fldCharType="separate"/>
        </w:r>
        <w:r w:rsidRPr="001B2B90">
          <w:rPr>
            <w:rFonts w:asciiTheme="majorBidi" w:hAnsiTheme="majorBidi" w:cstheme="majorBidi"/>
            <w:noProof/>
            <w:webHidden/>
            <w:rtl/>
          </w:rPr>
          <w:t>7</w:t>
        </w:r>
        <w:r w:rsidRPr="001B2B90">
          <w:rPr>
            <w:rStyle w:val="Hyperlink"/>
            <w:rFonts w:asciiTheme="majorBidi" w:hAnsiTheme="majorBidi" w:cstheme="majorBidi"/>
            <w:noProof/>
            <w:rtl/>
          </w:rPr>
          <w:fldChar w:fldCharType="end"/>
        </w:r>
      </w:hyperlink>
    </w:p>
    <w:p w14:paraId="24EAD7A4" w14:textId="564FD491" w:rsidR="001B2B90" w:rsidRPr="001B2B90" w:rsidRDefault="001B2B90" w:rsidP="001B2B90">
      <w:pPr>
        <w:pStyle w:val="TOC1"/>
        <w:rPr>
          <w:rFonts w:eastAsiaTheme="minorEastAsia"/>
          <w:b w:val="0"/>
          <w:bCs w:val="0"/>
          <w:kern w:val="2"/>
          <w:sz w:val="24"/>
          <w:szCs w:val="24"/>
          <w:rtl/>
          <w14:ligatures w14:val="standardContextual"/>
        </w:rPr>
      </w:pPr>
      <w:hyperlink w:anchor="_Toc187947067" w:history="1">
        <w:r w:rsidRPr="001B2B90">
          <w:rPr>
            <w:rStyle w:val="Hyperlink"/>
          </w:rPr>
          <w:t>3. Expected Achievements</w:t>
        </w:r>
        <w:r w:rsidRPr="001B2B90">
          <w:rPr>
            <w:b w:val="0"/>
            <w:bCs w:val="0"/>
            <w:webHidden/>
            <w:rtl/>
          </w:rPr>
          <w:tab/>
        </w:r>
        <w:r w:rsidRPr="001B2B90">
          <w:rPr>
            <w:rStyle w:val="Hyperlink"/>
            <w:b w:val="0"/>
            <w:bCs w:val="0"/>
            <w:rtl/>
          </w:rPr>
          <w:fldChar w:fldCharType="begin"/>
        </w:r>
        <w:r w:rsidRPr="001B2B90">
          <w:rPr>
            <w:b w:val="0"/>
            <w:bCs w:val="0"/>
            <w:webHidden/>
            <w:rtl/>
          </w:rPr>
          <w:instrText xml:space="preserve"> </w:instrText>
        </w:r>
        <w:r w:rsidRPr="001B2B90">
          <w:rPr>
            <w:b w:val="0"/>
            <w:bCs w:val="0"/>
            <w:webHidden/>
          </w:rPr>
          <w:instrText>PAGEREF</w:instrText>
        </w:r>
        <w:r w:rsidRPr="001B2B90">
          <w:rPr>
            <w:b w:val="0"/>
            <w:bCs w:val="0"/>
            <w:webHidden/>
            <w:rtl/>
          </w:rPr>
          <w:instrText xml:space="preserve"> _</w:instrText>
        </w:r>
        <w:r w:rsidRPr="001B2B90">
          <w:rPr>
            <w:b w:val="0"/>
            <w:bCs w:val="0"/>
            <w:webHidden/>
          </w:rPr>
          <w:instrText>Toc187947067 \h</w:instrText>
        </w:r>
        <w:r w:rsidRPr="001B2B90">
          <w:rPr>
            <w:b w:val="0"/>
            <w:bCs w:val="0"/>
            <w:webHidden/>
            <w:rtl/>
          </w:rPr>
          <w:instrText xml:space="preserve"> </w:instrText>
        </w:r>
        <w:r w:rsidRPr="001B2B90">
          <w:rPr>
            <w:rStyle w:val="Hyperlink"/>
            <w:b w:val="0"/>
            <w:bCs w:val="0"/>
            <w:rtl/>
          </w:rPr>
        </w:r>
        <w:r w:rsidRPr="001B2B90">
          <w:rPr>
            <w:rStyle w:val="Hyperlink"/>
            <w:b w:val="0"/>
            <w:bCs w:val="0"/>
            <w:rtl/>
          </w:rPr>
          <w:fldChar w:fldCharType="separate"/>
        </w:r>
        <w:r w:rsidRPr="001B2B90">
          <w:rPr>
            <w:b w:val="0"/>
            <w:bCs w:val="0"/>
            <w:webHidden/>
            <w:rtl/>
          </w:rPr>
          <w:t>8</w:t>
        </w:r>
        <w:r w:rsidRPr="001B2B90">
          <w:rPr>
            <w:rStyle w:val="Hyperlink"/>
            <w:b w:val="0"/>
            <w:bCs w:val="0"/>
            <w:rtl/>
          </w:rPr>
          <w:fldChar w:fldCharType="end"/>
        </w:r>
      </w:hyperlink>
    </w:p>
    <w:p w14:paraId="605F84BE" w14:textId="4E7B14AE" w:rsidR="001B2B90" w:rsidRPr="001B2B90" w:rsidRDefault="001B2B90" w:rsidP="001B2B90">
      <w:pPr>
        <w:pStyle w:val="TOC1"/>
        <w:rPr>
          <w:rFonts w:eastAsiaTheme="minorEastAsia"/>
          <w:b w:val="0"/>
          <w:bCs w:val="0"/>
          <w:kern w:val="2"/>
          <w:sz w:val="24"/>
          <w:szCs w:val="24"/>
          <w:rtl/>
          <w14:ligatures w14:val="standardContextual"/>
        </w:rPr>
      </w:pPr>
      <w:hyperlink w:anchor="_Toc187947068" w:history="1">
        <w:r w:rsidRPr="001B2B90">
          <w:rPr>
            <w:rStyle w:val="Hyperlink"/>
          </w:rPr>
          <w:t>4. Research Process</w:t>
        </w:r>
        <w:r w:rsidRPr="001B2B90">
          <w:rPr>
            <w:b w:val="0"/>
            <w:bCs w:val="0"/>
            <w:webHidden/>
            <w:rtl/>
          </w:rPr>
          <w:tab/>
        </w:r>
        <w:r w:rsidRPr="001B2B90">
          <w:rPr>
            <w:rStyle w:val="Hyperlink"/>
            <w:b w:val="0"/>
            <w:bCs w:val="0"/>
            <w:rtl/>
          </w:rPr>
          <w:fldChar w:fldCharType="begin"/>
        </w:r>
        <w:r w:rsidRPr="001B2B90">
          <w:rPr>
            <w:b w:val="0"/>
            <w:bCs w:val="0"/>
            <w:webHidden/>
            <w:rtl/>
          </w:rPr>
          <w:instrText xml:space="preserve"> </w:instrText>
        </w:r>
        <w:r w:rsidRPr="001B2B90">
          <w:rPr>
            <w:b w:val="0"/>
            <w:bCs w:val="0"/>
            <w:webHidden/>
          </w:rPr>
          <w:instrText>PAGEREF</w:instrText>
        </w:r>
        <w:r w:rsidRPr="001B2B90">
          <w:rPr>
            <w:b w:val="0"/>
            <w:bCs w:val="0"/>
            <w:webHidden/>
            <w:rtl/>
          </w:rPr>
          <w:instrText xml:space="preserve"> _</w:instrText>
        </w:r>
        <w:r w:rsidRPr="001B2B90">
          <w:rPr>
            <w:b w:val="0"/>
            <w:bCs w:val="0"/>
            <w:webHidden/>
          </w:rPr>
          <w:instrText>Toc187947068 \h</w:instrText>
        </w:r>
        <w:r w:rsidRPr="001B2B90">
          <w:rPr>
            <w:b w:val="0"/>
            <w:bCs w:val="0"/>
            <w:webHidden/>
            <w:rtl/>
          </w:rPr>
          <w:instrText xml:space="preserve"> </w:instrText>
        </w:r>
        <w:r w:rsidRPr="001B2B90">
          <w:rPr>
            <w:rStyle w:val="Hyperlink"/>
            <w:b w:val="0"/>
            <w:bCs w:val="0"/>
            <w:rtl/>
          </w:rPr>
        </w:r>
        <w:r w:rsidRPr="001B2B90">
          <w:rPr>
            <w:rStyle w:val="Hyperlink"/>
            <w:b w:val="0"/>
            <w:bCs w:val="0"/>
            <w:rtl/>
          </w:rPr>
          <w:fldChar w:fldCharType="separate"/>
        </w:r>
        <w:r w:rsidRPr="001B2B90">
          <w:rPr>
            <w:b w:val="0"/>
            <w:bCs w:val="0"/>
            <w:webHidden/>
            <w:rtl/>
          </w:rPr>
          <w:t>9</w:t>
        </w:r>
        <w:r w:rsidRPr="001B2B90">
          <w:rPr>
            <w:rStyle w:val="Hyperlink"/>
            <w:b w:val="0"/>
            <w:bCs w:val="0"/>
            <w:rtl/>
          </w:rPr>
          <w:fldChar w:fldCharType="end"/>
        </w:r>
      </w:hyperlink>
    </w:p>
    <w:p w14:paraId="4B7468E1" w14:textId="2D7BC91F" w:rsidR="001B2B90" w:rsidRPr="001B2B90" w:rsidRDefault="001B2B90" w:rsidP="001B2B90">
      <w:pPr>
        <w:pStyle w:val="TOC3"/>
        <w:tabs>
          <w:tab w:val="right" w:leader="dot" w:pos="9016"/>
        </w:tabs>
        <w:bidi w:val="0"/>
        <w:rPr>
          <w:rFonts w:asciiTheme="majorBidi" w:eastAsiaTheme="minorEastAsia" w:hAnsiTheme="majorBidi" w:cstheme="majorBidi"/>
          <w:noProof/>
          <w:kern w:val="2"/>
          <w:sz w:val="24"/>
          <w:szCs w:val="24"/>
          <w:rtl/>
          <w14:ligatures w14:val="standardContextual"/>
        </w:rPr>
      </w:pPr>
      <w:hyperlink w:anchor="_Toc187947069" w:history="1">
        <w:r w:rsidRPr="001B2B90">
          <w:rPr>
            <w:rStyle w:val="Hyperlink"/>
            <w:rFonts w:asciiTheme="majorBidi" w:hAnsiTheme="majorBidi" w:cstheme="majorBidi"/>
            <w:noProof/>
          </w:rPr>
          <w:t>4.1 Data Pre-Processing</w:t>
        </w:r>
        <w:r w:rsidRPr="001B2B90">
          <w:rPr>
            <w:rFonts w:asciiTheme="majorBidi" w:hAnsiTheme="majorBidi" w:cstheme="majorBidi"/>
            <w:noProof/>
            <w:webHidden/>
            <w:rtl/>
          </w:rPr>
          <w:tab/>
        </w:r>
        <w:r w:rsidRPr="001B2B90">
          <w:rPr>
            <w:rStyle w:val="Hyperlink"/>
            <w:rFonts w:asciiTheme="majorBidi" w:hAnsiTheme="majorBidi" w:cstheme="majorBidi"/>
            <w:noProof/>
            <w:rtl/>
          </w:rPr>
          <w:fldChar w:fldCharType="begin"/>
        </w:r>
        <w:r w:rsidRPr="001B2B90">
          <w:rPr>
            <w:rFonts w:asciiTheme="majorBidi" w:hAnsiTheme="majorBidi" w:cstheme="majorBidi"/>
            <w:noProof/>
            <w:webHidden/>
            <w:rtl/>
          </w:rPr>
          <w:instrText xml:space="preserve"> </w:instrText>
        </w:r>
        <w:r w:rsidRPr="001B2B90">
          <w:rPr>
            <w:rFonts w:asciiTheme="majorBidi" w:hAnsiTheme="majorBidi" w:cstheme="majorBidi"/>
            <w:noProof/>
            <w:webHidden/>
          </w:rPr>
          <w:instrText>PAGEREF</w:instrText>
        </w:r>
        <w:r w:rsidRPr="001B2B90">
          <w:rPr>
            <w:rFonts w:asciiTheme="majorBidi" w:hAnsiTheme="majorBidi" w:cstheme="majorBidi"/>
            <w:noProof/>
            <w:webHidden/>
            <w:rtl/>
          </w:rPr>
          <w:instrText xml:space="preserve"> _</w:instrText>
        </w:r>
        <w:r w:rsidRPr="001B2B90">
          <w:rPr>
            <w:rFonts w:asciiTheme="majorBidi" w:hAnsiTheme="majorBidi" w:cstheme="majorBidi"/>
            <w:noProof/>
            <w:webHidden/>
          </w:rPr>
          <w:instrText>Toc187947069 \h</w:instrText>
        </w:r>
        <w:r w:rsidRPr="001B2B90">
          <w:rPr>
            <w:rFonts w:asciiTheme="majorBidi" w:hAnsiTheme="majorBidi" w:cstheme="majorBidi"/>
            <w:noProof/>
            <w:webHidden/>
            <w:rtl/>
          </w:rPr>
          <w:instrText xml:space="preserve"> </w:instrText>
        </w:r>
        <w:r w:rsidRPr="001B2B90">
          <w:rPr>
            <w:rStyle w:val="Hyperlink"/>
            <w:rFonts w:asciiTheme="majorBidi" w:hAnsiTheme="majorBidi" w:cstheme="majorBidi"/>
            <w:noProof/>
            <w:rtl/>
          </w:rPr>
        </w:r>
        <w:r w:rsidRPr="001B2B90">
          <w:rPr>
            <w:rStyle w:val="Hyperlink"/>
            <w:rFonts w:asciiTheme="majorBidi" w:hAnsiTheme="majorBidi" w:cstheme="majorBidi"/>
            <w:noProof/>
            <w:rtl/>
          </w:rPr>
          <w:fldChar w:fldCharType="separate"/>
        </w:r>
        <w:r w:rsidRPr="001B2B90">
          <w:rPr>
            <w:rFonts w:asciiTheme="majorBidi" w:hAnsiTheme="majorBidi" w:cstheme="majorBidi"/>
            <w:noProof/>
            <w:webHidden/>
            <w:rtl/>
          </w:rPr>
          <w:t>9</w:t>
        </w:r>
        <w:r w:rsidRPr="001B2B90">
          <w:rPr>
            <w:rStyle w:val="Hyperlink"/>
            <w:rFonts w:asciiTheme="majorBidi" w:hAnsiTheme="majorBidi" w:cstheme="majorBidi"/>
            <w:noProof/>
            <w:rtl/>
          </w:rPr>
          <w:fldChar w:fldCharType="end"/>
        </w:r>
      </w:hyperlink>
    </w:p>
    <w:p w14:paraId="4BE8633E" w14:textId="6FDC629C" w:rsidR="001B2B90" w:rsidRPr="001B2B90" w:rsidRDefault="001B2B90" w:rsidP="001B2B90">
      <w:pPr>
        <w:pStyle w:val="TOC3"/>
        <w:tabs>
          <w:tab w:val="right" w:leader="dot" w:pos="9016"/>
        </w:tabs>
        <w:bidi w:val="0"/>
        <w:rPr>
          <w:rFonts w:asciiTheme="majorBidi" w:eastAsiaTheme="minorEastAsia" w:hAnsiTheme="majorBidi" w:cstheme="majorBidi"/>
          <w:noProof/>
          <w:kern w:val="2"/>
          <w:sz w:val="24"/>
          <w:szCs w:val="24"/>
          <w:rtl/>
          <w14:ligatures w14:val="standardContextual"/>
        </w:rPr>
      </w:pPr>
      <w:hyperlink w:anchor="_Toc187947070" w:history="1">
        <w:r w:rsidRPr="001B2B90">
          <w:rPr>
            <w:rStyle w:val="Hyperlink"/>
            <w:rFonts w:asciiTheme="majorBidi" w:hAnsiTheme="majorBidi" w:cstheme="majorBidi"/>
            <w:noProof/>
          </w:rPr>
          <w:t>4.</w:t>
        </w:r>
        <w:r w:rsidR="00B66DB4">
          <w:rPr>
            <w:rStyle w:val="Hyperlink"/>
            <w:rFonts w:asciiTheme="majorBidi" w:hAnsiTheme="majorBidi" w:cstheme="majorBidi" w:hint="cs"/>
            <w:noProof/>
            <w:rtl/>
          </w:rPr>
          <w:t>2</w:t>
        </w:r>
        <w:r w:rsidRPr="001B2B90">
          <w:rPr>
            <w:rStyle w:val="Hyperlink"/>
            <w:rFonts w:asciiTheme="majorBidi" w:hAnsiTheme="majorBidi" w:cstheme="majorBidi"/>
            <w:noProof/>
          </w:rPr>
          <w:t xml:space="preserve"> Pattern Identifying Tool Selection</w:t>
        </w:r>
        <w:r w:rsidRPr="001B2B90">
          <w:rPr>
            <w:rFonts w:asciiTheme="majorBidi" w:hAnsiTheme="majorBidi" w:cstheme="majorBidi"/>
            <w:noProof/>
            <w:webHidden/>
            <w:rtl/>
          </w:rPr>
          <w:tab/>
        </w:r>
        <w:r w:rsidRPr="001B2B90">
          <w:rPr>
            <w:rStyle w:val="Hyperlink"/>
            <w:rFonts w:asciiTheme="majorBidi" w:hAnsiTheme="majorBidi" w:cstheme="majorBidi"/>
            <w:noProof/>
            <w:rtl/>
          </w:rPr>
          <w:fldChar w:fldCharType="begin"/>
        </w:r>
        <w:r w:rsidRPr="001B2B90">
          <w:rPr>
            <w:rFonts w:asciiTheme="majorBidi" w:hAnsiTheme="majorBidi" w:cstheme="majorBidi"/>
            <w:noProof/>
            <w:webHidden/>
            <w:rtl/>
          </w:rPr>
          <w:instrText xml:space="preserve"> </w:instrText>
        </w:r>
        <w:r w:rsidRPr="001B2B90">
          <w:rPr>
            <w:rFonts w:asciiTheme="majorBidi" w:hAnsiTheme="majorBidi" w:cstheme="majorBidi"/>
            <w:noProof/>
            <w:webHidden/>
          </w:rPr>
          <w:instrText>PAGEREF</w:instrText>
        </w:r>
        <w:r w:rsidRPr="001B2B90">
          <w:rPr>
            <w:rFonts w:asciiTheme="majorBidi" w:hAnsiTheme="majorBidi" w:cstheme="majorBidi"/>
            <w:noProof/>
            <w:webHidden/>
            <w:rtl/>
          </w:rPr>
          <w:instrText xml:space="preserve"> _</w:instrText>
        </w:r>
        <w:r w:rsidRPr="001B2B90">
          <w:rPr>
            <w:rFonts w:asciiTheme="majorBidi" w:hAnsiTheme="majorBidi" w:cstheme="majorBidi"/>
            <w:noProof/>
            <w:webHidden/>
          </w:rPr>
          <w:instrText>Toc187947070 \h</w:instrText>
        </w:r>
        <w:r w:rsidRPr="001B2B90">
          <w:rPr>
            <w:rFonts w:asciiTheme="majorBidi" w:hAnsiTheme="majorBidi" w:cstheme="majorBidi"/>
            <w:noProof/>
            <w:webHidden/>
            <w:rtl/>
          </w:rPr>
          <w:instrText xml:space="preserve"> </w:instrText>
        </w:r>
        <w:r w:rsidRPr="001B2B90">
          <w:rPr>
            <w:rStyle w:val="Hyperlink"/>
            <w:rFonts w:asciiTheme="majorBidi" w:hAnsiTheme="majorBidi" w:cstheme="majorBidi"/>
            <w:noProof/>
            <w:rtl/>
          </w:rPr>
        </w:r>
        <w:r w:rsidRPr="001B2B90">
          <w:rPr>
            <w:rStyle w:val="Hyperlink"/>
            <w:rFonts w:asciiTheme="majorBidi" w:hAnsiTheme="majorBidi" w:cstheme="majorBidi"/>
            <w:noProof/>
            <w:rtl/>
          </w:rPr>
          <w:fldChar w:fldCharType="separate"/>
        </w:r>
        <w:r w:rsidRPr="001B2B90">
          <w:rPr>
            <w:rFonts w:asciiTheme="majorBidi" w:hAnsiTheme="majorBidi" w:cstheme="majorBidi"/>
            <w:noProof/>
            <w:webHidden/>
            <w:rtl/>
          </w:rPr>
          <w:t>9</w:t>
        </w:r>
        <w:r w:rsidRPr="001B2B90">
          <w:rPr>
            <w:rStyle w:val="Hyperlink"/>
            <w:rFonts w:asciiTheme="majorBidi" w:hAnsiTheme="majorBidi" w:cstheme="majorBidi"/>
            <w:noProof/>
            <w:rtl/>
          </w:rPr>
          <w:fldChar w:fldCharType="end"/>
        </w:r>
      </w:hyperlink>
    </w:p>
    <w:p w14:paraId="2D3423C2" w14:textId="2DDC7F12" w:rsidR="001B2B90" w:rsidRPr="001B2B90" w:rsidRDefault="001B2B90" w:rsidP="001B2B90">
      <w:pPr>
        <w:pStyle w:val="TOC3"/>
        <w:tabs>
          <w:tab w:val="right" w:leader="dot" w:pos="9016"/>
        </w:tabs>
        <w:bidi w:val="0"/>
        <w:rPr>
          <w:rFonts w:asciiTheme="majorBidi" w:eastAsiaTheme="minorEastAsia" w:hAnsiTheme="majorBidi" w:cstheme="majorBidi"/>
          <w:noProof/>
          <w:kern w:val="2"/>
          <w:sz w:val="24"/>
          <w:szCs w:val="24"/>
          <w:rtl/>
          <w14:ligatures w14:val="standardContextual"/>
        </w:rPr>
      </w:pPr>
      <w:hyperlink w:anchor="_Toc187947071" w:history="1">
        <w:r w:rsidRPr="001B2B90">
          <w:rPr>
            <w:rStyle w:val="Hyperlink"/>
            <w:rFonts w:asciiTheme="majorBidi" w:hAnsiTheme="majorBidi" w:cstheme="majorBidi"/>
            <w:noProof/>
          </w:rPr>
          <w:t>4.</w:t>
        </w:r>
        <w:r w:rsidR="00B66DB4">
          <w:rPr>
            <w:rStyle w:val="Hyperlink"/>
            <w:rFonts w:asciiTheme="majorBidi" w:hAnsiTheme="majorBidi" w:cstheme="majorBidi" w:hint="cs"/>
            <w:noProof/>
            <w:rtl/>
          </w:rPr>
          <w:t>3</w:t>
        </w:r>
        <w:r w:rsidRPr="001B2B90">
          <w:rPr>
            <w:rStyle w:val="Hyperlink"/>
            <w:rFonts w:asciiTheme="majorBidi" w:hAnsiTheme="majorBidi" w:cstheme="majorBidi"/>
            <w:noProof/>
          </w:rPr>
          <w:t xml:space="preserve"> XAI type selection</w:t>
        </w:r>
        <w:r w:rsidRPr="001B2B90">
          <w:rPr>
            <w:rFonts w:asciiTheme="majorBidi" w:hAnsiTheme="majorBidi" w:cstheme="majorBidi"/>
            <w:noProof/>
            <w:webHidden/>
            <w:rtl/>
          </w:rPr>
          <w:tab/>
        </w:r>
        <w:r w:rsidRPr="001B2B90">
          <w:rPr>
            <w:rStyle w:val="Hyperlink"/>
            <w:rFonts w:asciiTheme="majorBidi" w:hAnsiTheme="majorBidi" w:cstheme="majorBidi"/>
            <w:noProof/>
            <w:rtl/>
          </w:rPr>
          <w:fldChar w:fldCharType="begin"/>
        </w:r>
        <w:r w:rsidRPr="001B2B90">
          <w:rPr>
            <w:rFonts w:asciiTheme="majorBidi" w:hAnsiTheme="majorBidi" w:cstheme="majorBidi"/>
            <w:noProof/>
            <w:webHidden/>
            <w:rtl/>
          </w:rPr>
          <w:instrText xml:space="preserve"> </w:instrText>
        </w:r>
        <w:r w:rsidRPr="001B2B90">
          <w:rPr>
            <w:rFonts w:asciiTheme="majorBidi" w:hAnsiTheme="majorBidi" w:cstheme="majorBidi"/>
            <w:noProof/>
            <w:webHidden/>
          </w:rPr>
          <w:instrText>PAGEREF</w:instrText>
        </w:r>
        <w:r w:rsidRPr="001B2B90">
          <w:rPr>
            <w:rFonts w:asciiTheme="majorBidi" w:hAnsiTheme="majorBidi" w:cstheme="majorBidi"/>
            <w:noProof/>
            <w:webHidden/>
            <w:rtl/>
          </w:rPr>
          <w:instrText xml:space="preserve"> _</w:instrText>
        </w:r>
        <w:r w:rsidRPr="001B2B90">
          <w:rPr>
            <w:rFonts w:asciiTheme="majorBidi" w:hAnsiTheme="majorBidi" w:cstheme="majorBidi"/>
            <w:noProof/>
            <w:webHidden/>
          </w:rPr>
          <w:instrText>Toc187947071 \h</w:instrText>
        </w:r>
        <w:r w:rsidRPr="001B2B90">
          <w:rPr>
            <w:rFonts w:asciiTheme="majorBidi" w:hAnsiTheme="majorBidi" w:cstheme="majorBidi"/>
            <w:noProof/>
            <w:webHidden/>
            <w:rtl/>
          </w:rPr>
          <w:instrText xml:space="preserve"> </w:instrText>
        </w:r>
        <w:r w:rsidRPr="001B2B90">
          <w:rPr>
            <w:rStyle w:val="Hyperlink"/>
            <w:rFonts w:asciiTheme="majorBidi" w:hAnsiTheme="majorBidi" w:cstheme="majorBidi"/>
            <w:noProof/>
            <w:rtl/>
          </w:rPr>
        </w:r>
        <w:r w:rsidRPr="001B2B90">
          <w:rPr>
            <w:rStyle w:val="Hyperlink"/>
            <w:rFonts w:asciiTheme="majorBidi" w:hAnsiTheme="majorBidi" w:cstheme="majorBidi"/>
            <w:noProof/>
            <w:rtl/>
          </w:rPr>
          <w:fldChar w:fldCharType="separate"/>
        </w:r>
        <w:r w:rsidRPr="001B2B90">
          <w:rPr>
            <w:rFonts w:asciiTheme="majorBidi" w:hAnsiTheme="majorBidi" w:cstheme="majorBidi"/>
            <w:noProof/>
            <w:webHidden/>
            <w:rtl/>
          </w:rPr>
          <w:t>10</w:t>
        </w:r>
        <w:r w:rsidRPr="001B2B90">
          <w:rPr>
            <w:rStyle w:val="Hyperlink"/>
            <w:rFonts w:asciiTheme="majorBidi" w:hAnsiTheme="majorBidi" w:cstheme="majorBidi"/>
            <w:noProof/>
            <w:rtl/>
          </w:rPr>
          <w:fldChar w:fldCharType="end"/>
        </w:r>
      </w:hyperlink>
    </w:p>
    <w:p w14:paraId="444C81F9" w14:textId="7993CBBC" w:rsidR="001B2B90" w:rsidRPr="001B2B90" w:rsidRDefault="001B2B90" w:rsidP="001B2B90">
      <w:pPr>
        <w:pStyle w:val="TOC3"/>
        <w:tabs>
          <w:tab w:val="right" w:leader="dot" w:pos="9016"/>
        </w:tabs>
        <w:bidi w:val="0"/>
        <w:rPr>
          <w:rFonts w:asciiTheme="majorBidi" w:eastAsiaTheme="minorEastAsia" w:hAnsiTheme="majorBidi" w:cstheme="majorBidi"/>
          <w:noProof/>
          <w:kern w:val="2"/>
          <w:sz w:val="24"/>
          <w:szCs w:val="24"/>
          <w:rtl/>
          <w14:ligatures w14:val="standardContextual"/>
        </w:rPr>
      </w:pPr>
      <w:hyperlink w:anchor="_Toc187947072" w:history="1">
        <w:r w:rsidRPr="001B2B90">
          <w:rPr>
            <w:rStyle w:val="Hyperlink"/>
            <w:rFonts w:asciiTheme="majorBidi" w:hAnsiTheme="majorBidi" w:cstheme="majorBidi"/>
            <w:noProof/>
            <w:rtl/>
          </w:rPr>
          <w:t>4.</w:t>
        </w:r>
        <w:r w:rsidR="00B66DB4">
          <w:rPr>
            <w:rStyle w:val="Hyperlink"/>
            <w:rFonts w:asciiTheme="majorBidi" w:hAnsiTheme="majorBidi" w:cstheme="majorBidi" w:hint="cs"/>
            <w:noProof/>
            <w:rtl/>
          </w:rPr>
          <w:t>4</w:t>
        </w:r>
        <w:r w:rsidRPr="001B2B90">
          <w:rPr>
            <w:rStyle w:val="Hyperlink"/>
            <w:rFonts w:asciiTheme="majorBidi" w:hAnsiTheme="majorBidi" w:cstheme="majorBidi"/>
            <w:noProof/>
          </w:rPr>
          <w:t xml:space="preserve"> Next Phase Process – activity diagram</w:t>
        </w:r>
        <w:r w:rsidRPr="001B2B90">
          <w:rPr>
            <w:rFonts w:asciiTheme="majorBidi" w:hAnsiTheme="majorBidi" w:cstheme="majorBidi"/>
            <w:noProof/>
            <w:webHidden/>
            <w:rtl/>
          </w:rPr>
          <w:tab/>
        </w:r>
        <w:r w:rsidRPr="001B2B90">
          <w:rPr>
            <w:rStyle w:val="Hyperlink"/>
            <w:rFonts w:asciiTheme="majorBidi" w:hAnsiTheme="majorBidi" w:cstheme="majorBidi"/>
            <w:noProof/>
            <w:rtl/>
          </w:rPr>
          <w:fldChar w:fldCharType="begin"/>
        </w:r>
        <w:r w:rsidRPr="001B2B90">
          <w:rPr>
            <w:rFonts w:asciiTheme="majorBidi" w:hAnsiTheme="majorBidi" w:cstheme="majorBidi"/>
            <w:noProof/>
            <w:webHidden/>
            <w:rtl/>
          </w:rPr>
          <w:instrText xml:space="preserve"> </w:instrText>
        </w:r>
        <w:r w:rsidRPr="001B2B90">
          <w:rPr>
            <w:rFonts w:asciiTheme="majorBidi" w:hAnsiTheme="majorBidi" w:cstheme="majorBidi"/>
            <w:noProof/>
            <w:webHidden/>
          </w:rPr>
          <w:instrText>PAGEREF</w:instrText>
        </w:r>
        <w:r w:rsidRPr="001B2B90">
          <w:rPr>
            <w:rFonts w:asciiTheme="majorBidi" w:hAnsiTheme="majorBidi" w:cstheme="majorBidi"/>
            <w:noProof/>
            <w:webHidden/>
            <w:rtl/>
          </w:rPr>
          <w:instrText xml:space="preserve"> _</w:instrText>
        </w:r>
        <w:r w:rsidRPr="001B2B90">
          <w:rPr>
            <w:rFonts w:asciiTheme="majorBidi" w:hAnsiTheme="majorBidi" w:cstheme="majorBidi"/>
            <w:noProof/>
            <w:webHidden/>
          </w:rPr>
          <w:instrText>Toc187947072 \h</w:instrText>
        </w:r>
        <w:r w:rsidRPr="001B2B90">
          <w:rPr>
            <w:rFonts w:asciiTheme="majorBidi" w:hAnsiTheme="majorBidi" w:cstheme="majorBidi"/>
            <w:noProof/>
            <w:webHidden/>
            <w:rtl/>
          </w:rPr>
          <w:instrText xml:space="preserve"> </w:instrText>
        </w:r>
        <w:r w:rsidRPr="001B2B90">
          <w:rPr>
            <w:rStyle w:val="Hyperlink"/>
            <w:rFonts w:asciiTheme="majorBidi" w:hAnsiTheme="majorBidi" w:cstheme="majorBidi"/>
            <w:noProof/>
            <w:rtl/>
          </w:rPr>
        </w:r>
        <w:r w:rsidRPr="001B2B90">
          <w:rPr>
            <w:rStyle w:val="Hyperlink"/>
            <w:rFonts w:asciiTheme="majorBidi" w:hAnsiTheme="majorBidi" w:cstheme="majorBidi"/>
            <w:noProof/>
            <w:rtl/>
          </w:rPr>
          <w:fldChar w:fldCharType="separate"/>
        </w:r>
        <w:r w:rsidRPr="001B2B90">
          <w:rPr>
            <w:rFonts w:asciiTheme="majorBidi" w:hAnsiTheme="majorBidi" w:cstheme="majorBidi"/>
            <w:noProof/>
            <w:webHidden/>
            <w:rtl/>
          </w:rPr>
          <w:t>10</w:t>
        </w:r>
        <w:r w:rsidRPr="001B2B90">
          <w:rPr>
            <w:rStyle w:val="Hyperlink"/>
            <w:rFonts w:asciiTheme="majorBidi" w:hAnsiTheme="majorBidi" w:cstheme="majorBidi"/>
            <w:noProof/>
            <w:rtl/>
          </w:rPr>
          <w:fldChar w:fldCharType="end"/>
        </w:r>
      </w:hyperlink>
    </w:p>
    <w:p w14:paraId="462305A6" w14:textId="0874D413" w:rsidR="001B2B90" w:rsidRPr="001B2B90" w:rsidRDefault="001B2B90" w:rsidP="001B2B90">
      <w:pPr>
        <w:pStyle w:val="TOC3"/>
        <w:tabs>
          <w:tab w:val="right" w:leader="dot" w:pos="9016"/>
        </w:tabs>
        <w:bidi w:val="0"/>
        <w:rPr>
          <w:rFonts w:asciiTheme="majorBidi" w:eastAsiaTheme="minorEastAsia" w:hAnsiTheme="majorBidi" w:cstheme="majorBidi"/>
          <w:noProof/>
          <w:kern w:val="2"/>
          <w:sz w:val="24"/>
          <w:szCs w:val="24"/>
          <w:rtl/>
          <w14:ligatures w14:val="standardContextual"/>
        </w:rPr>
      </w:pPr>
      <w:hyperlink w:anchor="_Toc187947073" w:history="1">
        <w:r w:rsidRPr="001B2B90">
          <w:rPr>
            <w:rStyle w:val="Hyperlink"/>
            <w:rFonts w:asciiTheme="majorBidi" w:hAnsiTheme="majorBidi" w:cstheme="majorBidi"/>
            <w:noProof/>
          </w:rPr>
          <w:t>4.</w:t>
        </w:r>
        <w:r w:rsidR="00B66DB4">
          <w:rPr>
            <w:rStyle w:val="Hyperlink"/>
            <w:rFonts w:asciiTheme="majorBidi" w:hAnsiTheme="majorBidi" w:cstheme="majorBidi" w:hint="cs"/>
            <w:noProof/>
            <w:rtl/>
          </w:rPr>
          <w:t>5</w:t>
        </w:r>
        <w:r w:rsidR="00B66DB4">
          <w:rPr>
            <w:rStyle w:val="Hyperlink"/>
            <w:rFonts w:asciiTheme="majorBidi" w:hAnsiTheme="majorBidi" w:cstheme="majorBidi"/>
            <w:noProof/>
          </w:rPr>
          <w:t xml:space="preserve"> </w:t>
        </w:r>
        <w:r w:rsidRPr="001B2B90">
          <w:rPr>
            <w:rStyle w:val="Hyperlink"/>
            <w:rFonts w:asciiTheme="majorBidi" w:hAnsiTheme="majorBidi" w:cstheme="majorBidi"/>
            <w:noProof/>
            <w:rtl/>
          </w:rPr>
          <w:t xml:space="preserve"> </w:t>
        </w:r>
        <w:r w:rsidRPr="001B2B90">
          <w:rPr>
            <w:rStyle w:val="Hyperlink"/>
            <w:rFonts w:asciiTheme="majorBidi" w:hAnsiTheme="majorBidi" w:cstheme="majorBidi"/>
            <w:noProof/>
          </w:rPr>
          <w:t>Challenges</w:t>
        </w:r>
        <w:r w:rsidRPr="001B2B90">
          <w:rPr>
            <w:rFonts w:asciiTheme="majorBidi" w:hAnsiTheme="majorBidi" w:cstheme="majorBidi"/>
            <w:noProof/>
            <w:webHidden/>
            <w:rtl/>
          </w:rPr>
          <w:tab/>
        </w:r>
        <w:r w:rsidRPr="001B2B90">
          <w:rPr>
            <w:rStyle w:val="Hyperlink"/>
            <w:rFonts w:asciiTheme="majorBidi" w:hAnsiTheme="majorBidi" w:cstheme="majorBidi"/>
            <w:noProof/>
            <w:rtl/>
          </w:rPr>
          <w:fldChar w:fldCharType="begin"/>
        </w:r>
        <w:r w:rsidRPr="001B2B90">
          <w:rPr>
            <w:rFonts w:asciiTheme="majorBidi" w:hAnsiTheme="majorBidi" w:cstheme="majorBidi"/>
            <w:noProof/>
            <w:webHidden/>
            <w:rtl/>
          </w:rPr>
          <w:instrText xml:space="preserve"> </w:instrText>
        </w:r>
        <w:r w:rsidRPr="001B2B90">
          <w:rPr>
            <w:rFonts w:asciiTheme="majorBidi" w:hAnsiTheme="majorBidi" w:cstheme="majorBidi"/>
            <w:noProof/>
            <w:webHidden/>
          </w:rPr>
          <w:instrText>PAGEREF</w:instrText>
        </w:r>
        <w:r w:rsidRPr="001B2B90">
          <w:rPr>
            <w:rFonts w:asciiTheme="majorBidi" w:hAnsiTheme="majorBidi" w:cstheme="majorBidi"/>
            <w:noProof/>
            <w:webHidden/>
            <w:rtl/>
          </w:rPr>
          <w:instrText xml:space="preserve"> _</w:instrText>
        </w:r>
        <w:r w:rsidRPr="001B2B90">
          <w:rPr>
            <w:rFonts w:asciiTheme="majorBidi" w:hAnsiTheme="majorBidi" w:cstheme="majorBidi"/>
            <w:noProof/>
            <w:webHidden/>
          </w:rPr>
          <w:instrText>Toc187947073 \h</w:instrText>
        </w:r>
        <w:r w:rsidRPr="001B2B90">
          <w:rPr>
            <w:rFonts w:asciiTheme="majorBidi" w:hAnsiTheme="majorBidi" w:cstheme="majorBidi"/>
            <w:noProof/>
            <w:webHidden/>
            <w:rtl/>
          </w:rPr>
          <w:instrText xml:space="preserve"> </w:instrText>
        </w:r>
        <w:r w:rsidRPr="001B2B90">
          <w:rPr>
            <w:rStyle w:val="Hyperlink"/>
            <w:rFonts w:asciiTheme="majorBidi" w:hAnsiTheme="majorBidi" w:cstheme="majorBidi"/>
            <w:noProof/>
            <w:rtl/>
          </w:rPr>
        </w:r>
        <w:r w:rsidRPr="001B2B90">
          <w:rPr>
            <w:rStyle w:val="Hyperlink"/>
            <w:rFonts w:asciiTheme="majorBidi" w:hAnsiTheme="majorBidi" w:cstheme="majorBidi"/>
            <w:noProof/>
            <w:rtl/>
          </w:rPr>
          <w:fldChar w:fldCharType="separate"/>
        </w:r>
        <w:r w:rsidRPr="001B2B90">
          <w:rPr>
            <w:rFonts w:asciiTheme="majorBidi" w:hAnsiTheme="majorBidi" w:cstheme="majorBidi"/>
            <w:noProof/>
            <w:webHidden/>
            <w:rtl/>
          </w:rPr>
          <w:t>11</w:t>
        </w:r>
        <w:r w:rsidRPr="001B2B90">
          <w:rPr>
            <w:rStyle w:val="Hyperlink"/>
            <w:rFonts w:asciiTheme="majorBidi" w:hAnsiTheme="majorBidi" w:cstheme="majorBidi"/>
            <w:noProof/>
            <w:rtl/>
          </w:rPr>
          <w:fldChar w:fldCharType="end"/>
        </w:r>
      </w:hyperlink>
    </w:p>
    <w:p w14:paraId="489C8320" w14:textId="5932DE14" w:rsidR="001B2B90" w:rsidRPr="001B2B90" w:rsidRDefault="001B2B90" w:rsidP="001B2B90">
      <w:pPr>
        <w:pStyle w:val="TOC1"/>
        <w:rPr>
          <w:rFonts w:eastAsiaTheme="minorEastAsia"/>
          <w:b w:val="0"/>
          <w:bCs w:val="0"/>
          <w:kern w:val="2"/>
          <w:sz w:val="24"/>
          <w:szCs w:val="24"/>
          <w:rtl/>
          <w14:ligatures w14:val="standardContextual"/>
        </w:rPr>
      </w:pPr>
      <w:hyperlink w:anchor="_Toc187947074" w:history="1">
        <w:r w:rsidRPr="001B2B90">
          <w:rPr>
            <w:rStyle w:val="Hyperlink"/>
          </w:rPr>
          <w:t>5. Evaluation Plan</w:t>
        </w:r>
        <w:r w:rsidRPr="001B2B90">
          <w:rPr>
            <w:b w:val="0"/>
            <w:bCs w:val="0"/>
            <w:webHidden/>
            <w:rtl/>
          </w:rPr>
          <w:tab/>
        </w:r>
        <w:r w:rsidRPr="001B2B90">
          <w:rPr>
            <w:rStyle w:val="Hyperlink"/>
            <w:b w:val="0"/>
            <w:bCs w:val="0"/>
            <w:rtl/>
          </w:rPr>
          <w:fldChar w:fldCharType="begin"/>
        </w:r>
        <w:r w:rsidRPr="001B2B90">
          <w:rPr>
            <w:b w:val="0"/>
            <w:bCs w:val="0"/>
            <w:webHidden/>
            <w:rtl/>
          </w:rPr>
          <w:instrText xml:space="preserve"> </w:instrText>
        </w:r>
        <w:r w:rsidRPr="001B2B90">
          <w:rPr>
            <w:b w:val="0"/>
            <w:bCs w:val="0"/>
            <w:webHidden/>
          </w:rPr>
          <w:instrText>PAGEREF</w:instrText>
        </w:r>
        <w:r w:rsidRPr="001B2B90">
          <w:rPr>
            <w:b w:val="0"/>
            <w:bCs w:val="0"/>
            <w:webHidden/>
            <w:rtl/>
          </w:rPr>
          <w:instrText xml:space="preserve"> _</w:instrText>
        </w:r>
        <w:r w:rsidRPr="001B2B90">
          <w:rPr>
            <w:b w:val="0"/>
            <w:bCs w:val="0"/>
            <w:webHidden/>
          </w:rPr>
          <w:instrText>Toc187947074 \h</w:instrText>
        </w:r>
        <w:r w:rsidRPr="001B2B90">
          <w:rPr>
            <w:b w:val="0"/>
            <w:bCs w:val="0"/>
            <w:webHidden/>
            <w:rtl/>
          </w:rPr>
          <w:instrText xml:space="preserve"> </w:instrText>
        </w:r>
        <w:r w:rsidRPr="001B2B90">
          <w:rPr>
            <w:rStyle w:val="Hyperlink"/>
            <w:b w:val="0"/>
            <w:bCs w:val="0"/>
            <w:rtl/>
          </w:rPr>
        </w:r>
        <w:r w:rsidRPr="001B2B90">
          <w:rPr>
            <w:rStyle w:val="Hyperlink"/>
            <w:b w:val="0"/>
            <w:bCs w:val="0"/>
            <w:rtl/>
          </w:rPr>
          <w:fldChar w:fldCharType="separate"/>
        </w:r>
        <w:r w:rsidRPr="001B2B90">
          <w:rPr>
            <w:b w:val="0"/>
            <w:bCs w:val="0"/>
            <w:webHidden/>
            <w:rtl/>
          </w:rPr>
          <w:t>12</w:t>
        </w:r>
        <w:r w:rsidRPr="001B2B90">
          <w:rPr>
            <w:rStyle w:val="Hyperlink"/>
            <w:b w:val="0"/>
            <w:bCs w:val="0"/>
            <w:rtl/>
          </w:rPr>
          <w:fldChar w:fldCharType="end"/>
        </w:r>
      </w:hyperlink>
    </w:p>
    <w:p w14:paraId="375F49F4" w14:textId="0AF585C0" w:rsidR="001B2B90" w:rsidRPr="001B2B90" w:rsidRDefault="001B2B90" w:rsidP="001B2B90">
      <w:pPr>
        <w:pStyle w:val="TOC1"/>
        <w:rPr>
          <w:rFonts w:eastAsiaTheme="minorEastAsia"/>
          <w:b w:val="0"/>
          <w:bCs w:val="0"/>
          <w:kern w:val="2"/>
          <w:sz w:val="24"/>
          <w:szCs w:val="24"/>
          <w:rtl/>
          <w14:ligatures w14:val="standardContextual"/>
        </w:rPr>
      </w:pPr>
      <w:hyperlink w:anchor="_Toc187947075" w:history="1">
        <w:r w:rsidRPr="001B2B90">
          <w:rPr>
            <w:rStyle w:val="Hyperlink"/>
          </w:rPr>
          <w:t>References</w:t>
        </w:r>
        <w:r w:rsidRPr="001B2B90">
          <w:rPr>
            <w:b w:val="0"/>
            <w:bCs w:val="0"/>
            <w:webHidden/>
            <w:rtl/>
          </w:rPr>
          <w:tab/>
        </w:r>
        <w:r w:rsidRPr="001B2B90">
          <w:rPr>
            <w:rStyle w:val="Hyperlink"/>
            <w:b w:val="0"/>
            <w:bCs w:val="0"/>
            <w:rtl/>
          </w:rPr>
          <w:fldChar w:fldCharType="begin"/>
        </w:r>
        <w:r w:rsidRPr="001B2B90">
          <w:rPr>
            <w:b w:val="0"/>
            <w:bCs w:val="0"/>
            <w:webHidden/>
            <w:rtl/>
          </w:rPr>
          <w:instrText xml:space="preserve"> </w:instrText>
        </w:r>
        <w:r w:rsidRPr="001B2B90">
          <w:rPr>
            <w:b w:val="0"/>
            <w:bCs w:val="0"/>
            <w:webHidden/>
          </w:rPr>
          <w:instrText>PAGEREF</w:instrText>
        </w:r>
        <w:r w:rsidRPr="001B2B90">
          <w:rPr>
            <w:b w:val="0"/>
            <w:bCs w:val="0"/>
            <w:webHidden/>
            <w:rtl/>
          </w:rPr>
          <w:instrText xml:space="preserve"> _</w:instrText>
        </w:r>
        <w:r w:rsidRPr="001B2B90">
          <w:rPr>
            <w:b w:val="0"/>
            <w:bCs w:val="0"/>
            <w:webHidden/>
          </w:rPr>
          <w:instrText>Toc187947075 \h</w:instrText>
        </w:r>
        <w:r w:rsidRPr="001B2B90">
          <w:rPr>
            <w:b w:val="0"/>
            <w:bCs w:val="0"/>
            <w:webHidden/>
            <w:rtl/>
          </w:rPr>
          <w:instrText xml:space="preserve"> </w:instrText>
        </w:r>
        <w:r w:rsidRPr="001B2B90">
          <w:rPr>
            <w:rStyle w:val="Hyperlink"/>
            <w:b w:val="0"/>
            <w:bCs w:val="0"/>
            <w:rtl/>
          </w:rPr>
        </w:r>
        <w:r w:rsidRPr="001B2B90">
          <w:rPr>
            <w:rStyle w:val="Hyperlink"/>
            <w:b w:val="0"/>
            <w:bCs w:val="0"/>
            <w:rtl/>
          </w:rPr>
          <w:fldChar w:fldCharType="separate"/>
        </w:r>
        <w:r w:rsidRPr="001B2B90">
          <w:rPr>
            <w:b w:val="0"/>
            <w:bCs w:val="0"/>
            <w:webHidden/>
            <w:rtl/>
          </w:rPr>
          <w:t>13</w:t>
        </w:r>
        <w:r w:rsidRPr="001B2B90">
          <w:rPr>
            <w:rStyle w:val="Hyperlink"/>
            <w:b w:val="0"/>
            <w:bCs w:val="0"/>
            <w:rtl/>
          </w:rPr>
          <w:fldChar w:fldCharType="end"/>
        </w:r>
      </w:hyperlink>
    </w:p>
    <w:p w14:paraId="6E8DDF70" w14:textId="5DA4DB9F" w:rsidR="00EB5754" w:rsidRPr="001B2B90" w:rsidRDefault="0058738D" w:rsidP="001B2B90">
      <w:pPr>
        <w:bidi w:val="0"/>
        <w:spacing w:before="120" w:after="120" w:line="300" w:lineRule="exact"/>
        <w:rPr>
          <w:rFonts w:asciiTheme="majorBidi" w:hAnsiTheme="majorBidi" w:cstheme="majorBidi"/>
          <w:sz w:val="24"/>
          <w:szCs w:val="24"/>
        </w:rPr>
      </w:pPr>
      <w:r w:rsidRPr="001B2B90">
        <w:rPr>
          <w:rFonts w:asciiTheme="majorBidi" w:hAnsiTheme="majorBidi" w:cstheme="majorBidi"/>
          <w:sz w:val="24"/>
          <w:szCs w:val="24"/>
        </w:rPr>
        <w:fldChar w:fldCharType="end"/>
      </w:r>
    </w:p>
    <w:p w14:paraId="4A8FD468" w14:textId="0AD46BC2" w:rsidR="00EB5754" w:rsidRPr="000B35F0" w:rsidRDefault="00EB5754">
      <w:pPr>
        <w:rPr>
          <w:rFonts w:asciiTheme="majorBidi" w:hAnsiTheme="majorBidi" w:cstheme="majorBidi"/>
          <w:sz w:val="24"/>
          <w:szCs w:val="24"/>
          <w:rtl/>
        </w:rPr>
      </w:pPr>
    </w:p>
    <w:p w14:paraId="12369A04" w14:textId="53BF4931" w:rsidR="00EB5754" w:rsidRPr="000B35F0" w:rsidRDefault="00EB5754">
      <w:pPr>
        <w:rPr>
          <w:rFonts w:asciiTheme="majorBidi" w:hAnsiTheme="majorBidi" w:cstheme="majorBidi"/>
          <w:sz w:val="24"/>
          <w:szCs w:val="24"/>
          <w:rtl/>
        </w:rPr>
      </w:pPr>
    </w:p>
    <w:p w14:paraId="6C67D06A" w14:textId="65B356C3" w:rsidR="00EB5754" w:rsidRPr="000B35F0" w:rsidRDefault="00EB5754">
      <w:pPr>
        <w:rPr>
          <w:rFonts w:asciiTheme="majorBidi" w:hAnsiTheme="majorBidi" w:cstheme="majorBidi"/>
          <w:sz w:val="24"/>
          <w:szCs w:val="24"/>
          <w:rtl/>
        </w:rPr>
      </w:pPr>
    </w:p>
    <w:p w14:paraId="2C14522E" w14:textId="22A1724C" w:rsidR="00EB5754" w:rsidRPr="000B35F0" w:rsidRDefault="00EB5754">
      <w:pPr>
        <w:rPr>
          <w:rFonts w:asciiTheme="majorBidi" w:hAnsiTheme="majorBidi" w:cstheme="majorBidi"/>
          <w:sz w:val="24"/>
          <w:szCs w:val="24"/>
          <w:rtl/>
        </w:rPr>
      </w:pPr>
    </w:p>
    <w:p w14:paraId="26AAA14E" w14:textId="7AFB030D" w:rsidR="00EB5754" w:rsidRPr="000B35F0" w:rsidRDefault="00EB5754">
      <w:pPr>
        <w:rPr>
          <w:rFonts w:asciiTheme="majorBidi" w:hAnsiTheme="majorBidi" w:cstheme="majorBidi"/>
          <w:sz w:val="24"/>
          <w:szCs w:val="24"/>
          <w:rtl/>
        </w:rPr>
      </w:pPr>
    </w:p>
    <w:p w14:paraId="0AB10223" w14:textId="43ABA84B" w:rsidR="00EB5754" w:rsidRPr="000B35F0" w:rsidRDefault="00EB5754">
      <w:pPr>
        <w:rPr>
          <w:rFonts w:asciiTheme="majorBidi" w:hAnsiTheme="majorBidi" w:cstheme="majorBidi"/>
          <w:sz w:val="24"/>
          <w:szCs w:val="24"/>
          <w:rtl/>
        </w:rPr>
      </w:pPr>
    </w:p>
    <w:p w14:paraId="2B642C33" w14:textId="3D006A08" w:rsidR="00EB5754" w:rsidRPr="000B35F0" w:rsidRDefault="00EB5754">
      <w:pPr>
        <w:rPr>
          <w:rFonts w:asciiTheme="majorBidi" w:hAnsiTheme="majorBidi" w:cstheme="majorBidi"/>
          <w:sz w:val="24"/>
          <w:szCs w:val="24"/>
          <w:rtl/>
        </w:rPr>
      </w:pPr>
    </w:p>
    <w:p w14:paraId="53F09603" w14:textId="4FB7DA83" w:rsidR="00EB5754" w:rsidRPr="000B35F0" w:rsidRDefault="00EB5754">
      <w:pPr>
        <w:rPr>
          <w:rFonts w:asciiTheme="majorBidi" w:hAnsiTheme="majorBidi" w:cstheme="majorBidi"/>
          <w:sz w:val="24"/>
          <w:szCs w:val="24"/>
          <w:rtl/>
        </w:rPr>
      </w:pPr>
    </w:p>
    <w:p w14:paraId="5B46C33B" w14:textId="44BCA100" w:rsidR="00EB5754" w:rsidRPr="000B35F0" w:rsidRDefault="00EB5754">
      <w:pPr>
        <w:rPr>
          <w:rFonts w:asciiTheme="majorBidi" w:hAnsiTheme="majorBidi" w:cstheme="majorBidi"/>
          <w:sz w:val="24"/>
          <w:szCs w:val="24"/>
          <w:rtl/>
        </w:rPr>
      </w:pPr>
    </w:p>
    <w:p w14:paraId="13794C6D" w14:textId="2F75B9C1" w:rsidR="00EB5754" w:rsidRPr="000B35F0" w:rsidRDefault="00EB5754">
      <w:pPr>
        <w:rPr>
          <w:rFonts w:asciiTheme="majorBidi" w:hAnsiTheme="majorBidi" w:cstheme="majorBidi"/>
          <w:sz w:val="24"/>
          <w:szCs w:val="24"/>
          <w:rtl/>
        </w:rPr>
      </w:pPr>
    </w:p>
    <w:p w14:paraId="5263F7E1" w14:textId="6029599D" w:rsidR="00EB5754" w:rsidRPr="000B35F0" w:rsidRDefault="00EB5754">
      <w:pPr>
        <w:rPr>
          <w:rFonts w:asciiTheme="majorBidi" w:hAnsiTheme="majorBidi" w:cstheme="majorBidi"/>
          <w:sz w:val="24"/>
          <w:szCs w:val="24"/>
          <w:rtl/>
        </w:rPr>
      </w:pPr>
    </w:p>
    <w:p w14:paraId="2D5FC4F0" w14:textId="4E12EA0D" w:rsidR="00EB5754" w:rsidRPr="000B35F0" w:rsidRDefault="00EB5754">
      <w:pPr>
        <w:rPr>
          <w:rFonts w:asciiTheme="majorBidi" w:hAnsiTheme="majorBidi" w:cstheme="majorBidi"/>
          <w:sz w:val="24"/>
          <w:szCs w:val="24"/>
          <w:rtl/>
        </w:rPr>
      </w:pPr>
    </w:p>
    <w:p w14:paraId="3B8621B2" w14:textId="77777777" w:rsidR="0058738D" w:rsidRDefault="0058738D">
      <w:pPr>
        <w:rPr>
          <w:rFonts w:asciiTheme="majorBidi" w:hAnsiTheme="majorBidi" w:cstheme="majorBidi"/>
          <w:sz w:val="24"/>
          <w:szCs w:val="24"/>
          <w:rtl/>
        </w:rPr>
        <w:sectPr w:rsidR="0058738D" w:rsidSect="00F26568">
          <w:pgSz w:w="11906" w:h="16838"/>
          <w:pgMar w:top="1440" w:right="1440" w:bottom="1440" w:left="1440" w:header="708" w:footer="708" w:gutter="0"/>
          <w:cols w:space="708"/>
          <w:bidi/>
          <w:rtlGutter/>
          <w:docGrid w:linePitch="360"/>
        </w:sectPr>
      </w:pPr>
    </w:p>
    <w:p w14:paraId="4F4FBFF6" w14:textId="219EC438" w:rsidR="00EB5754" w:rsidRPr="000B35F0" w:rsidRDefault="00EB5754" w:rsidP="008C67D6">
      <w:pPr>
        <w:pStyle w:val="NormalWeb"/>
        <w:spacing w:line="360" w:lineRule="auto"/>
        <w:jc w:val="both"/>
        <w:rPr>
          <w:rFonts w:asciiTheme="majorBidi" w:hAnsiTheme="majorBidi" w:cstheme="majorBidi"/>
        </w:rPr>
      </w:pPr>
      <w:bookmarkStart w:id="5" w:name="_Toc187947060"/>
      <w:r w:rsidRPr="0058738D">
        <w:rPr>
          <w:rStyle w:val="E1Char"/>
        </w:rPr>
        <w:lastRenderedPageBreak/>
        <w:t>Abstract</w:t>
      </w:r>
      <w:bookmarkEnd w:id="5"/>
      <w:r w:rsidRPr="0058738D">
        <w:rPr>
          <w:rStyle w:val="E1Char"/>
        </w:rPr>
        <w:br/>
      </w:r>
      <w:r w:rsidRPr="000B35F0">
        <w:rPr>
          <w:rFonts w:asciiTheme="majorBidi" w:hAnsiTheme="majorBidi" w:cstheme="majorBidi"/>
        </w:rPr>
        <w:t>Parkinson's disease is a neurodegenerative disorder characterized by motor symptoms such as tremor, bradykinesia, and rigidity, as well as non-motor symptoms such as depression, sleep disturbances, and cognitive impairment. While there is no cure for the disease, research has shown that a combination of physical activity, proper nutrition, medication, and emotional support can significantly improve patients' quality of life and mitigate symptom progression.</w:t>
      </w:r>
    </w:p>
    <w:p w14:paraId="41841C9B" w14:textId="77777777" w:rsidR="00EB5754" w:rsidRPr="000B35F0" w:rsidRDefault="00EB5754" w:rsidP="008C67D6">
      <w:pPr>
        <w:pStyle w:val="NormalWeb"/>
        <w:spacing w:line="360" w:lineRule="auto"/>
        <w:jc w:val="both"/>
        <w:rPr>
          <w:rFonts w:asciiTheme="majorBidi" w:hAnsiTheme="majorBidi" w:cstheme="majorBidi"/>
        </w:rPr>
      </w:pPr>
      <w:r w:rsidRPr="000B35F0">
        <w:rPr>
          <w:rFonts w:asciiTheme="majorBidi" w:hAnsiTheme="majorBidi" w:cstheme="majorBidi"/>
        </w:rPr>
        <w:t>Managing the daily routine of Parkinson's patients consistently and continuously, while relying on personal data, provides essential insights for improving disease management. However, existing tools and methods are not always tailored to the unique needs of each patient and are often cumbersome or limited in their utility.</w:t>
      </w:r>
    </w:p>
    <w:p w14:paraId="044A30CB" w14:textId="46563C07" w:rsidR="00EB5754" w:rsidRPr="000B35F0" w:rsidRDefault="00EB5754" w:rsidP="008C67D6">
      <w:pPr>
        <w:pStyle w:val="NormalWeb"/>
        <w:spacing w:line="360" w:lineRule="auto"/>
        <w:jc w:val="both"/>
        <w:rPr>
          <w:rFonts w:asciiTheme="majorBidi" w:hAnsiTheme="majorBidi" w:cstheme="majorBidi"/>
          <w:rtl/>
        </w:rPr>
      </w:pPr>
      <w:r w:rsidRPr="000B35F0">
        <w:rPr>
          <w:rFonts w:asciiTheme="majorBidi" w:hAnsiTheme="majorBidi" w:cstheme="majorBidi"/>
        </w:rPr>
        <w:t xml:space="preserve">The goal of our research project is to </w:t>
      </w:r>
      <w:r w:rsidR="007A44B3" w:rsidRPr="000B35F0">
        <w:rPr>
          <w:rFonts w:asciiTheme="majorBidi" w:hAnsiTheme="majorBidi" w:cstheme="majorBidi"/>
        </w:rPr>
        <w:t xml:space="preserve">identify patterns in </w:t>
      </w:r>
      <w:r w:rsidRPr="000B35F0">
        <w:rPr>
          <w:rFonts w:asciiTheme="majorBidi" w:hAnsiTheme="majorBidi" w:cstheme="majorBidi"/>
        </w:rPr>
        <w:t xml:space="preserve">Parkinson's </w:t>
      </w:r>
      <w:r w:rsidR="000B35F0" w:rsidRPr="000B35F0">
        <w:rPr>
          <w:rFonts w:asciiTheme="majorBidi" w:hAnsiTheme="majorBidi" w:cstheme="majorBidi"/>
        </w:rPr>
        <w:t>patients'</w:t>
      </w:r>
      <w:r w:rsidRPr="000B35F0">
        <w:rPr>
          <w:rFonts w:asciiTheme="majorBidi" w:hAnsiTheme="majorBidi" w:cstheme="majorBidi"/>
        </w:rPr>
        <w:t xml:space="preserve"> personal data and to </w:t>
      </w:r>
      <w:r w:rsidR="007A44B3" w:rsidRPr="000B35F0">
        <w:rPr>
          <w:rFonts w:asciiTheme="majorBidi" w:hAnsiTheme="majorBidi" w:cstheme="majorBidi"/>
        </w:rPr>
        <w:t xml:space="preserve">present those patterns in the </w:t>
      </w:r>
      <w:r w:rsidRPr="000B35F0">
        <w:rPr>
          <w:rFonts w:asciiTheme="majorBidi" w:hAnsiTheme="majorBidi" w:cstheme="majorBidi"/>
        </w:rPr>
        <w:t xml:space="preserve">most effective </w:t>
      </w:r>
      <w:r w:rsidR="00A61A45" w:rsidRPr="000B35F0">
        <w:rPr>
          <w:rFonts w:asciiTheme="majorBidi" w:hAnsiTheme="majorBidi" w:cstheme="majorBidi"/>
        </w:rPr>
        <w:t>method,</w:t>
      </w:r>
      <w:r w:rsidRPr="000B35F0">
        <w:rPr>
          <w:rFonts w:asciiTheme="majorBidi" w:hAnsiTheme="majorBidi" w:cstheme="majorBidi"/>
        </w:rPr>
        <w:t xml:space="preserve"> aiming to enhance their</w:t>
      </w:r>
      <w:r w:rsidR="007A44B3" w:rsidRPr="000B35F0">
        <w:rPr>
          <w:rFonts w:asciiTheme="majorBidi" w:hAnsiTheme="majorBidi" w:cstheme="majorBidi"/>
        </w:rPr>
        <w:t xml:space="preserve"> understanding and as a result, their</w:t>
      </w:r>
      <w:r w:rsidRPr="000B35F0">
        <w:rPr>
          <w:rFonts w:asciiTheme="majorBidi" w:hAnsiTheme="majorBidi" w:cstheme="majorBidi"/>
        </w:rPr>
        <w:t xml:space="preserve"> quality of life.</w:t>
      </w:r>
    </w:p>
    <w:p w14:paraId="2D3E7DFD" w14:textId="0DE99AB5" w:rsidR="00EB5754" w:rsidRPr="000B35F0" w:rsidRDefault="00EB5754" w:rsidP="008C67D6">
      <w:pPr>
        <w:pStyle w:val="NormalWeb"/>
        <w:spacing w:line="360" w:lineRule="auto"/>
        <w:jc w:val="both"/>
        <w:rPr>
          <w:rFonts w:asciiTheme="majorBidi" w:hAnsiTheme="majorBidi" w:cstheme="majorBidi"/>
        </w:rPr>
      </w:pPr>
      <w:r w:rsidRPr="000B35F0">
        <w:rPr>
          <w:rFonts w:asciiTheme="majorBidi" w:hAnsiTheme="majorBidi" w:cstheme="majorBidi"/>
        </w:rPr>
        <w:t xml:space="preserve">To achieve this goal, we will </w:t>
      </w:r>
      <w:r w:rsidR="007A44B3" w:rsidRPr="000B35F0">
        <w:rPr>
          <w:rFonts w:asciiTheme="majorBidi" w:hAnsiTheme="majorBidi" w:cstheme="majorBidi"/>
        </w:rPr>
        <w:t xml:space="preserve">review various tools for identifying patterns </w:t>
      </w:r>
      <w:r w:rsidR="00616FD9" w:rsidRPr="000B35F0">
        <w:rPr>
          <w:rFonts w:asciiTheme="majorBidi" w:hAnsiTheme="majorBidi" w:cstheme="majorBidi"/>
        </w:rPr>
        <w:t>in</w:t>
      </w:r>
      <w:r w:rsidR="007A44B3" w:rsidRPr="000B35F0">
        <w:rPr>
          <w:rFonts w:asciiTheme="majorBidi" w:hAnsiTheme="majorBidi" w:cstheme="majorBidi"/>
        </w:rPr>
        <w:t xml:space="preserve"> medical data</w:t>
      </w:r>
      <w:r w:rsidR="00616FD9" w:rsidRPr="000B35F0">
        <w:rPr>
          <w:rFonts w:asciiTheme="majorBidi" w:hAnsiTheme="majorBidi" w:cstheme="majorBidi"/>
        </w:rPr>
        <w:t>.</w:t>
      </w:r>
      <w:r w:rsidR="007A44B3" w:rsidRPr="000B35F0">
        <w:rPr>
          <w:rFonts w:asciiTheme="majorBidi" w:hAnsiTheme="majorBidi" w:cstheme="majorBidi"/>
        </w:rPr>
        <w:t xml:space="preserve"> </w:t>
      </w:r>
      <w:r w:rsidR="00616FD9" w:rsidRPr="000B35F0">
        <w:rPr>
          <w:rFonts w:asciiTheme="majorBidi" w:hAnsiTheme="majorBidi" w:cstheme="majorBidi"/>
        </w:rPr>
        <w:t xml:space="preserve">The identified </w:t>
      </w:r>
      <w:r w:rsidR="000B35F0" w:rsidRPr="000B35F0">
        <w:rPr>
          <w:rFonts w:asciiTheme="majorBidi" w:hAnsiTheme="majorBidi" w:cstheme="majorBidi"/>
        </w:rPr>
        <w:t>patterns,</w:t>
      </w:r>
      <w:r w:rsidR="00616FD9" w:rsidRPr="000B35F0">
        <w:rPr>
          <w:rFonts w:asciiTheme="majorBidi" w:hAnsiTheme="majorBidi" w:cstheme="majorBidi"/>
        </w:rPr>
        <w:t xml:space="preserve"> based on the patient personal data, may enable </w:t>
      </w:r>
      <w:r w:rsidRPr="000B35F0">
        <w:rPr>
          <w:rFonts w:asciiTheme="majorBidi" w:hAnsiTheme="majorBidi" w:cstheme="majorBidi"/>
        </w:rPr>
        <w:t xml:space="preserve">Parkinson's </w:t>
      </w:r>
      <w:r w:rsidR="002841FA" w:rsidRPr="000B35F0">
        <w:rPr>
          <w:rFonts w:asciiTheme="majorBidi" w:hAnsiTheme="majorBidi" w:cstheme="majorBidi"/>
        </w:rPr>
        <w:t>patients to</w:t>
      </w:r>
      <w:r w:rsidR="00616FD9" w:rsidRPr="000B35F0">
        <w:rPr>
          <w:rFonts w:asciiTheme="majorBidi" w:hAnsiTheme="majorBidi" w:cstheme="majorBidi"/>
        </w:rPr>
        <w:t xml:space="preserve"> gain </w:t>
      </w:r>
      <w:r w:rsidRPr="000B35F0">
        <w:rPr>
          <w:rFonts w:asciiTheme="majorBidi" w:hAnsiTheme="majorBidi" w:cstheme="majorBidi"/>
        </w:rPr>
        <w:t>insights about the</w:t>
      </w:r>
      <w:r w:rsidR="00616FD9" w:rsidRPr="000B35F0">
        <w:rPr>
          <w:rFonts w:asciiTheme="majorBidi" w:hAnsiTheme="majorBidi" w:cstheme="majorBidi"/>
        </w:rPr>
        <w:t>ir</w:t>
      </w:r>
      <w:r w:rsidRPr="000B35F0">
        <w:rPr>
          <w:rFonts w:asciiTheme="majorBidi" w:hAnsiTheme="majorBidi" w:cstheme="majorBidi"/>
        </w:rPr>
        <w:t xml:space="preserve"> disease. Additionally, we will </w:t>
      </w:r>
      <w:r w:rsidR="00616FD9" w:rsidRPr="000B35F0">
        <w:rPr>
          <w:rFonts w:asciiTheme="majorBidi" w:hAnsiTheme="majorBidi" w:cstheme="majorBidi"/>
        </w:rPr>
        <w:t xml:space="preserve">review various formats for presenting these patterns in an understandable way and select </w:t>
      </w:r>
      <w:r w:rsidRPr="000B35F0">
        <w:rPr>
          <w:rFonts w:asciiTheme="majorBidi" w:hAnsiTheme="majorBidi" w:cstheme="majorBidi"/>
        </w:rPr>
        <w:t xml:space="preserve">the </w:t>
      </w:r>
      <w:r w:rsidR="00616FD9" w:rsidRPr="000B35F0">
        <w:rPr>
          <w:rFonts w:asciiTheme="majorBidi" w:hAnsiTheme="majorBidi" w:cstheme="majorBidi"/>
        </w:rPr>
        <w:t xml:space="preserve">most effective </w:t>
      </w:r>
      <w:r w:rsidRPr="000B35F0">
        <w:rPr>
          <w:rFonts w:asciiTheme="majorBidi" w:hAnsiTheme="majorBidi" w:cstheme="majorBidi"/>
        </w:rPr>
        <w:t xml:space="preserve">method for presenting the </w:t>
      </w:r>
      <w:r w:rsidR="00616FD9" w:rsidRPr="000B35F0">
        <w:rPr>
          <w:rFonts w:asciiTheme="majorBidi" w:hAnsiTheme="majorBidi" w:cstheme="majorBidi"/>
        </w:rPr>
        <w:t>patterns</w:t>
      </w:r>
      <w:r w:rsidRPr="000B35F0">
        <w:rPr>
          <w:rFonts w:asciiTheme="majorBidi" w:hAnsiTheme="majorBidi" w:cstheme="majorBidi"/>
        </w:rPr>
        <w:t>, whether visual, textual, or a combination, to ensure clarity and accessibility.</w:t>
      </w:r>
    </w:p>
    <w:p w14:paraId="51742D20" w14:textId="71848DCD" w:rsidR="00EB5754" w:rsidRPr="000B35F0" w:rsidRDefault="00EB5754" w:rsidP="008C67D6">
      <w:pPr>
        <w:pStyle w:val="NormalWeb"/>
        <w:spacing w:line="360" w:lineRule="auto"/>
        <w:jc w:val="both"/>
        <w:rPr>
          <w:rFonts w:asciiTheme="majorBidi" w:hAnsiTheme="majorBidi" w:cstheme="majorBidi"/>
        </w:rPr>
      </w:pPr>
      <w:r w:rsidRPr="000B35F0">
        <w:rPr>
          <w:rFonts w:asciiTheme="majorBidi" w:hAnsiTheme="majorBidi" w:cstheme="majorBidi"/>
        </w:rPr>
        <w:t xml:space="preserve">This project could serve as a significant initial step toward the future development of a personalized recommendation </w:t>
      </w:r>
      <w:r w:rsidR="00616FD9" w:rsidRPr="000B35F0">
        <w:rPr>
          <w:rFonts w:asciiTheme="majorBidi" w:hAnsiTheme="majorBidi" w:cstheme="majorBidi"/>
        </w:rPr>
        <w:t xml:space="preserve">system (based on the patterns of the patient) </w:t>
      </w:r>
      <w:r w:rsidRPr="000B35F0">
        <w:rPr>
          <w:rFonts w:asciiTheme="majorBidi" w:hAnsiTheme="majorBidi" w:cstheme="majorBidi"/>
        </w:rPr>
        <w:t>that will benefit Parkinson's patients and improve their quality of life.</w:t>
      </w:r>
    </w:p>
    <w:p w14:paraId="2D6888B3" w14:textId="7A4706CF" w:rsidR="00EB5754" w:rsidRPr="000B35F0" w:rsidRDefault="00EB5754" w:rsidP="008C67D6">
      <w:pPr>
        <w:pStyle w:val="NormalWeb"/>
        <w:spacing w:line="360" w:lineRule="auto"/>
        <w:jc w:val="both"/>
        <w:rPr>
          <w:rFonts w:asciiTheme="majorBidi" w:hAnsiTheme="majorBidi" w:cstheme="majorBidi"/>
        </w:rPr>
      </w:pPr>
      <w:r w:rsidRPr="000B35F0">
        <w:rPr>
          <w:rStyle w:val="Strong"/>
          <w:rFonts w:asciiTheme="majorBidi" w:hAnsiTheme="majorBidi" w:cstheme="majorBidi"/>
        </w:rPr>
        <w:t>Keywords:</w:t>
      </w:r>
      <w:r w:rsidRPr="000B35F0">
        <w:rPr>
          <w:rFonts w:asciiTheme="majorBidi" w:hAnsiTheme="majorBidi" w:cstheme="majorBidi"/>
        </w:rPr>
        <w:t xml:space="preserve"> Parkinson's disease, health data, recommendation system.</w:t>
      </w:r>
    </w:p>
    <w:p w14:paraId="1316E101" w14:textId="77777777" w:rsidR="00363E2A" w:rsidRDefault="00A21A98" w:rsidP="00363E2A">
      <w:pPr>
        <w:pStyle w:val="NormalWeb"/>
        <w:spacing w:line="360" w:lineRule="auto"/>
        <w:jc w:val="both"/>
        <w:rPr>
          <w:ins w:id="6" w:author="Julia Sheidin" w:date="2025-01-19T01:32:00Z" w16du:dateUtc="2025-01-18T23:32:00Z"/>
          <w:rStyle w:val="E1Char"/>
          <w:rFonts w:eastAsiaTheme="minorHAnsi"/>
        </w:rPr>
      </w:pPr>
      <w:bookmarkStart w:id="7" w:name="_Toc187947061"/>
      <w:r w:rsidRPr="0058738D">
        <w:rPr>
          <w:rStyle w:val="E1Char"/>
          <w:rFonts w:eastAsiaTheme="minorHAnsi"/>
        </w:rPr>
        <w:t>1.</w:t>
      </w:r>
      <w:ins w:id="8" w:author="Julia Sheidin" w:date="2025-01-19T01:32:00Z" w16du:dateUtc="2025-01-18T23:32:00Z">
        <w:r w:rsidR="004F6D36">
          <w:rPr>
            <w:rStyle w:val="E1Char"/>
            <w:rFonts w:eastAsiaTheme="minorHAnsi"/>
          </w:rPr>
          <w:t xml:space="preserve"> </w:t>
        </w:r>
      </w:ins>
      <w:r w:rsidR="00EB5754" w:rsidRPr="0058738D">
        <w:rPr>
          <w:rStyle w:val="E1Char"/>
          <w:rFonts w:eastAsiaTheme="minorHAnsi"/>
        </w:rPr>
        <w:t>Introduction</w:t>
      </w:r>
      <w:bookmarkEnd w:id="7"/>
    </w:p>
    <w:p w14:paraId="5C97D5B8" w14:textId="11468F44" w:rsidR="00EB5754" w:rsidRPr="00363E2A" w:rsidRDefault="00EB5754" w:rsidP="00363E2A">
      <w:pPr>
        <w:pStyle w:val="NormalWeb"/>
        <w:spacing w:line="360" w:lineRule="auto"/>
        <w:jc w:val="both"/>
        <w:rPr>
          <w:rFonts w:asciiTheme="majorBidi" w:eastAsiaTheme="minorHAnsi" w:hAnsiTheme="majorBidi" w:cstheme="majorBidi"/>
          <w:b/>
          <w:bCs/>
          <w:sz w:val="28"/>
          <w:szCs w:val="28"/>
          <w:rPrChange w:id="9" w:author="Julia Sheidin" w:date="2025-01-19T01:32:00Z" w16du:dateUtc="2025-01-18T23:32:00Z">
            <w:rPr>
              <w:rFonts w:asciiTheme="majorBidi" w:hAnsiTheme="majorBidi" w:cstheme="majorBidi"/>
            </w:rPr>
          </w:rPrChange>
        </w:rPr>
      </w:pPr>
      <w:r w:rsidRPr="000B35F0">
        <w:rPr>
          <w:rFonts w:asciiTheme="majorBidi" w:hAnsiTheme="majorBidi" w:cstheme="majorBidi"/>
        </w:rPr>
        <w:t>Parkinson’s disease</w:t>
      </w:r>
      <w:ins w:id="10" w:author="Julia Sheidin" w:date="2025-01-19T01:33:00Z" w16du:dateUtc="2025-01-18T23:33:00Z">
        <w:r w:rsidR="00A95512">
          <w:rPr>
            <w:rFonts w:asciiTheme="majorBidi" w:hAnsiTheme="majorBidi" w:cstheme="majorBidi"/>
          </w:rPr>
          <w:t xml:space="preserve"> (PD)</w:t>
        </w:r>
      </w:ins>
      <w:r w:rsidRPr="000B35F0">
        <w:rPr>
          <w:rFonts w:asciiTheme="majorBidi" w:hAnsiTheme="majorBidi" w:cstheme="majorBidi"/>
        </w:rPr>
        <w:t xml:space="preserve"> is a neurodegenerative disorder affecting the nervous system, caused by a deficiency of the neurotransmitter dopamine due to the degeneration of cells in the substantia nigra of the brain. Parkinson’s disease is characterized by slowed movements, and its clinical symptoms include reduced mobility, muscle stiffness, involuntary tremors, impaired </w:t>
      </w:r>
      <w:r w:rsidRPr="000B35F0">
        <w:rPr>
          <w:rFonts w:asciiTheme="majorBidi" w:hAnsiTheme="majorBidi" w:cstheme="majorBidi"/>
        </w:rPr>
        <w:lastRenderedPageBreak/>
        <w:t>balance, and instability</w:t>
      </w:r>
      <w:r w:rsidR="001C6FBB" w:rsidRPr="000B35F0">
        <w:rPr>
          <w:rFonts w:asciiTheme="majorBidi" w:hAnsiTheme="majorBidi" w:cstheme="majorBidi"/>
        </w:rPr>
        <w:t xml:space="preserve"> [1,2]</w:t>
      </w:r>
      <w:r w:rsidRPr="000B35F0">
        <w:rPr>
          <w:rFonts w:asciiTheme="majorBidi" w:hAnsiTheme="majorBidi" w:cstheme="majorBidi"/>
        </w:rPr>
        <w:t>. The disease significantly impacts the quality of life, with patients often struggling to perform simple daily activities</w:t>
      </w:r>
      <w:r w:rsidR="001C6FBB" w:rsidRPr="000B35F0">
        <w:rPr>
          <w:rFonts w:asciiTheme="majorBidi" w:hAnsiTheme="majorBidi" w:cstheme="majorBidi"/>
        </w:rPr>
        <w:t xml:space="preserve"> [</w:t>
      </w:r>
      <w:r w:rsidR="0004173E" w:rsidRPr="000B35F0">
        <w:rPr>
          <w:rFonts w:asciiTheme="majorBidi" w:hAnsiTheme="majorBidi" w:cstheme="majorBidi"/>
        </w:rPr>
        <w:t>8</w:t>
      </w:r>
      <w:r w:rsidR="001C6FBB" w:rsidRPr="000B35F0">
        <w:rPr>
          <w:rFonts w:asciiTheme="majorBidi" w:hAnsiTheme="majorBidi" w:cstheme="majorBidi"/>
        </w:rPr>
        <w:t>]</w:t>
      </w:r>
      <w:r w:rsidRPr="000B35F0">
        <w:rPr>
          <w:rFonts w:asciiTheme="majorBidi" w:hAnsiTheme="majorBidi" w:cstheme="majorBidi"/>
        </w:rPr>
        <w:t>.</w:t>
      </w:r>
    </w:p>
    <w:p w14:paraId="47EEDAA5" w14:textId="5DDA8FE4" w:rsidR="00EB5754" w:rsidRPr="000B35F0" w:rsidRDefault="00EB5754" w:rsidP="008C67D6">
      <w:pPr>
        <w:pStyle w:val="NormalWeb"/>
        <w:spacing w:line="360" w:lineRule="auto"/>
        <w:jc w:val="both"/>
        <w:rPr>
          <w:rFonts w:asciiTheme="majorBidi" w:hAnsiTheme="majorBidi" w:cstheme="majorBidi"/>
        </w:rPr>
      </w:pPr>
      <w:r w:rsidRPr="000B35F0">
        <w:rPr>
          <w:rFonts w:asciiTheme="majorBidi" w:hAnsiTheme="majorBidi" w:cstheme="majorBidi"/>
        </w:rPr>
        <w:t xml:space="preserve">Parkinson’s disease is incurable, and its treatment typically involves medication alongside alternative therapies aimed at delaying the progression of the </w:t>
      </w:r>
      <w:r w:rsidR="00FF2907" w:rsidRPr="000B35F0">
        <w:rPr>
          <w:rFonts w:asciiTheme="majorBidi" w:hAnsiTheme="majorBidi" w:cstheme="majorBidi"/>
        </w:rPr>
        <w:t>disease [</w:t>
      </w:r>
      <w:r w:rsidR="001C6FBB" w:rsidRPr="000B35F0">
        <w:rPr>
          <w:rFonts w:asciiTheme="majorBidi" w:hAnsiTheme="majorBidi" w:cstheme="majorBidi"/>
        </w:rPr>
        <w:t>6]</w:t>
      </w:r>
      <w:r w:rsidRPr="000B35F0">
        <w:rPr>
          <w:rFonts w:asciiTheme="majorBidi" w:hAnsiTheme="majorBidi" w:cstheme="majorBidi"/>
        </w:rPr>
        <w:t xml:space="preserve">. Additionally, daily physical activity plays a critical role in improving the functionality of various bodily systems. However, despite the efficacy of medical treatments, physicians face challenges in optimizing medication regimens due to variations in disease progression among </w:t>
      </w:r>
      <w:r w:rsidR="00FF2907" w:rsidRPr="000B35F0">
        <w:rPr>
          <w:rFonts w:asciiTheme="majorBidi" w:hAnsiTheme="majorBidi" w:cstheme="majorBidi"/>
        </w:rPr>
        <w:t>patients [</w:t>
      </w:r>
      <w:r w:rsidR="001C6FBB" w:rsidRPr="000B35F0">
        <w:rPr>
          <w:rFonts w:asciiTheme="majorBidi" w:hAnsiTheme="majorBidi" w:cstheme="majorBidi"/>
        </w:rPr>
        <w:t>7]</w:t>
      </w:r>
      <w:r w:rsidRPr="000B35F0">
        <w:rPr>
          <w:rFonts w:asciiTheme="majorBidi" w:hAnsiTheme="majorBidi" w:cstheme="majorBidi"/>
        </w:rPr>
        <w:t>.</w:t>
      </w:r>
    </w:p>
    <w:p w14:paraId="3146CDE0" w14:textId="1471E0CA" w:rsidR="00EB5754" w:rsidRPr="000B35F0" w:rsidRDefault="00EB5754" w:rsidP="008C67D6">
      <w:pPr>
        <w:pStyle w:val="NormalWeb"/>
        <w:spacing w:line="360" w:lineRule="auto"/>
        <w:jc w:val="both"/>
        <w:rPr>
          <w:rFonts w:asciiTheme="majorBidi" w:hAnsiTheme="majorBidi" w:cstheme="majorBidi"/>
        </w:rPr>
      </w:pPr>
      <w:r w:rsidRPr="000B35F0">
        <w:rPr>
          <w:rFonts w:asciiTheme="majorBidi" w:hAnsiTheme="majorBidi" w:cstheme="majorBidi"/>
        </w:rPr>
        <w:t xml:space="preserve">In recent years, with the advent of personalized medicine, there is growing recognition that analyzing the habits of Parkinson’s patients, interpreting </w:t>
      </w:r>
      <w:r w:rsidR="00036A23" w:rsidRPr="000B35F0">
        <w:rPr>
          <w:rFonts w:asciiTheme="majorBidi" w:hAnsiTheme="majorBidi" w:cstheme="majorBidi"/>
        </w:rPr>
        <w:t xml:space="preserve">her personal </w:t>
      </w:r>
      <w:r w:rsidRPr="000B35F0">
        <w:rPr>
          <w:rFonts w:asciiTheme="majorBidi" w:hAnsiTheme="majorBidi" w:cstheme="majorBidi"/>
        </w:rPr>
        <w:t>data, and</w:t>
      </w:r>
      <w:r w:rsidR="00036A23" w:rsidRPr="000B35F0">
        <w:rPr>
          <w:rFonts w:asciiTheme="majorBidi" w:hAnsiTheme="majorBidi" w:cstheme="majorBidi"/>
        </w:rPr>
        <w:t xml:space="preserve"> funding patterns in the data can help in providing</w:t>
      </w:r>
      <w:r w:rsidRPr="000B35F0">
        <w:rPr>
          <w:rFonts w:asciiTheme="majorBidi" w:hAnsiTheme="majorBidi" w:cstheme="majorBidi"/>
        </w:rPr>
        <w:t xml:space="preserve"> tailored recommendations </w:t>
      </w:r>
      <w:r w:rsidR="00036A23" w:rsidRPr="000B35F0">
        <w:rPr>
          <w:rFonts w:asciiTheme="majorBidi" w:hAnsiTheme="majorBidi" w:cstheme="majorBidi"/>
        </w:rPr>
        <w:t xml:space="preserve">and therefore, </w:t>
      </w:r>
      <w:r w:rsidRPr="000B35F0">
        <w:rPr>
          <w:rFonts w:asciiTheme="majorBidi" w:hAnsiTheme="majorBidi" w:cstheme="majorBidi"/>
        </w:rPr>
        <w:t>can improve their quality of life</w:t>
      </w:r>
      <w:r w:rsidR="00036A23" w:rsidRPr="000B35F0">
        <w:rPr>
          <w:rFonts w:asciiTheme="majorBidi" w:hAnsiTheme="majorBidi" w:cstheme="majorBidi"/>
        </w:rPr>
        <w:t xml:space="preserve"> [</w:t>
      </w:r>
      <w:r w:rsidR="007D5108" w:rsidRPr="000B35F0">
        <w:rPr>
          <w:rFonts w:asciiTheme="majorBidi" w:hAnsiTheme="majorBidi" w:cstheme="majorBidi"/>
        </w:rPr>
        <w:t>9</w:t>
      </w:r>
      <w:r w:rsidR="00036A23" w:rsidRPr="000B35F0">
        <w:rPr>
          <w:rFonts w:asciiTheme="majorBidi" w:hAnsiTheme="majorBidi" w:cstheme="majorBidi"/>
        </w:rPr>
        <w:t>]</w:t>
      </w:r>
      <w:r w:rsidRPr="000B35F0">
        <w:rPr>
          <w:rFonts w:asciiTheme="majorBidi" w:hAnsiTheme="majorBidi" w:cstheme="majorBidi"/>
        </w:rPr>
        <w:t>. This is particularly relevant given the availability of advanced technologies such as artificial intelligence and deep learning. These tools have demonstrated significant effectiveness in analyzing extensive datasets and generating personalized recommendations</w:t>
      </w:r>
      <w:r w:rsidR="00036A23" w:rsidRPr="000B35F0">
        <w:rPr>
          <w:rFonts w:asciiTheme="majorBidi" w:hAnsiTheme="majorBidi" w:cstheme="majorBidi"/>
        </w:rPr>
        <w:t xml:space="preserve"> [</w:t>
      </w:r>
      <w:r w:rsidR="007D5108" w:rsidRPr="000B35F0">
        <w:rPr>
          <w:rFonts w:asciiTheme="majorBidi" w:hAnsiTheme="majorBidi" w:cstheme="majorBidi"/>
        </w:rPr>
        <w:t>10</w:t>
      </w:r>
      <w:r w:rsidR="00036A23" w:rsidRPr="000B35F0">
        <w:rPr>
          <w:rFonts w:asciiTheme="majorBidi" w:hAnsiTheme="majorBidi" w:cstheme="majorBidi"/>
        </w:rPr>
        <w:t>]</w:t>
      </w:r>
      <w:r w:rsidRPr="000B35F0">
        <w:rPr>
          <w:rFonts w:asciiTheme="majorBidi" w:hAnsiTheme="majorBidi" w:cstheme="majorBidi"/>
        </w:rPr>
        <w:t>.</w:t>
      </w:r>
    </w:p>
    <w:p w14:paraId="0454CD5D" w14:textId="13B0DF63" w:rsidR="00EB5754" w:rsidRPr="000B35F0" w:rsidRDefault="00EB5754" w:rsidP="008C67D6">
      <w:pPr>
        <w:pStyle w:val="NormalWeb"/>
        <w:spacing w:line="360" w:lineRule="auto"/>
        <w:jc w:val="both"/>
        <w:rPr>
          <w:rFonts w:asciiTheme="majorBidi" w:hAnsiTheme="majorBidi" w:cstheme="majorBidi"/>
        </w:rPr>
      </w:pPr>
      <w:r w:rsidRPr="000B35F0">
        <w:rPr>
          <w:rFonts w:asciiTheme="majorBidi" w:hAnsiTheme="majorBidi" w:cstheme="majorBidi"/>
        </w:rPr>
        <w:t xml:space="preserve">In this project, </w:t>
      </w:r>
      <w:r w:rsidR="000B35F0" w:rsidRPr="000B35F0">
        <w:rPr>
          <w:rFonts w:asciiTheme="majorBidi" w:hAnsiTheme="majorBidi" w:cstheme="majorBidi"/>
        </w:rPr>
        <w:t>we will</w:t>
      </w:r>
      <w:r w:rsidR="00036A23" w:rsidRPr="000B35F0">
        <w:rPr>
          <w:rFonts w:asciiTheme="majorBidi" w:hAnsiTheme="majorBidi" w:cstheme="majorBidi"/>
        </w:rPr>
        <w:t xml:space="preserve"> </w:t>
      </w:r>
      <w:r w:rsidRPr="000B35F0">
        <w:rPr>
          <w:rFonts w:asciiTheme="majorBidi" w:hAnsiTheme="majorBidi" w:cstheme="majorBidi"/>
        </w:rPr>
        <w:t xml:space="preserve">examine the daily habits of a specific Parkinson’s patient who keeps a daily log of events and activities. </w:t>
      </w:r>
      <w:r w:rsidR="00B6124A" w:rsidRPr="000B35F0">
        <w:rPr>
          <w:rFonts w:asciiTheme="majorBidi" w:hAnsiTheme="majorBidi" w:cstheme="majorBidi"/>
        </w:rPr>
        <w:t>Our project is a continuation of a previous project whose goal was data collection</w:t>
      </w:r>
      <w:r w:rsidRPr="000B35F0">
        <w:rPr>
          <w:rFonts w:asciiTheme="majorBidi" w:hAnsiTheme="majorBidi" w:cstheme="majorBidi"/>
        </w:rPr>
        <w:t xml:space="preserve"> on various aspects, including meal types and times, medication types and schedules, physical activities performed, and their durations. These data will serve as the foundation for analyzing information, </w:t>
      </w:r>
      <w:r w:rsidR="00036A23" w:rsidRPr="000B35F0">
        <w:rPr>
          <w:rFonts w:asciiTheme="majorBidi" w:hAnsiTheme="majorBidi" w:cstheme="majorBidi"/>
        </w:rPr>
        <w:t xml:space="preserve">finding patterns in the data and </w:t>
      </w:r>
      <w:r w:rsidR="000B35F0" w:rsidRPr="000B35F0">
        <w:rPr>
          <w:rFonts w:asciiTheme="majorBidi" w:hAnsiTheme="majorBidi" w:cstheme="majorBidi"/>
        </w:rPr>
        <w:t>presenting</w:t>
      </w:r>
      <w:r w:rsidR="00036A23" w:rsidRPr="000B35F0">
        <w:rPr>
          <w:rFonts w:asciiTheme="majorBidi" w:hAnsiTheme="majorBidi" w:cstheme="majorBidi"/>
        </w:rPr>
        <w:t xml:space="preserve"> them, and as a result, the patient will be able to </w:t>
      </w:r>
      <w:r w:rsidRPr="000B35F0">
        <w:rPr>
          <w:rFonts w:asciiTheme="majorBidi" w:hAnsiTheme="majorBidi" w:cstheme="majorBidi"/>
        </w:rPr>
        <w:t xml:space="preserve">draw insights, and </w:t>
      </w:r>
      <w:r w:rsidR="00D401AD" w:rsidRPr="000B35F0">
        <w:rPr>
          <w:rFonts w:asciiTheme="majorBidi" w:hAnsiTheme="majorBidi" w:cstheme="majorBidi"/>
        </w:rPr>
        <w:t>his doctor may use these patterns to create personalized recommendations aimed at improving her quality of life. The recommendations are made by identifying patterns, after which doctors, in combination with artificial intelligence systems, can observe and understand these patterns, thereby generating tailored recommendations.</w:t>
      </w:r>
    </w:p>
    <w:p w14:paraId="44572B19" w14:textId="0E83E61C" w:rsidR="00EB5754" w:rsidRPr="000B35F0" w:rsidRDefault="00EB5754" w:rsidP="008C67D6">
      <w:pPr>
        <w:pStyle w:val="NormalWeb"/>
        <w:spacing w:line="360" w:lineRule="auto"/>
        <w:jc w:val="both"/>
        <w:rPr>
          <w:rFonts w:asciiTheme="majorBidi" w:hAnsiTheme="majorBidi" w:cstheme="majorBidi"/>
        </w:rPr>
      </w:pPr>
      <w:r w:rsidRPr="000B35F0">
        <w:rPr>
          <w:rFonts w:asciiTheme="majorBidi" w:hAnsiTheme="majorBidi" w:cstheme="majorBidi"/>
        </w:rPr>
        <w:t xml:space="preserve">In addition to </w:t>
      </w:r>
      <w:r w:rsidR="00036A23" w:rsidRPr="000B35F0">
        <w:rPr>
          <w:rFonts w:asciiTheme="majorBidi" w:hAnsiTheme="majorBidi" w:cstheme="majorBidi"/>
        </w:rPr>
        <w:t xml:space="preserve">finding </w:t>
      </w:r>
      <w:r w:rsidR="000B35F0" w:rsidRPr="000B35F0">
        <w:rPr>
          <w:rFonts w:asciiTheme="majorBidi" w:hAnsiTheme="majorBidi" w:cstheme="majorBidi"/>
        </w:rPr>
        <w:t>patterns based</w:t>
      </w:r>
      <w:r w:rsidRPr="000B35F0">
        <w:rPr>
          <w:rFonts w:asciiTheme="majorBidi" w:hAnsiTheme="majorBidi" w:cstheme="majorBidi"/>
        </w:rPr>
        <w:t xml:space="preserve"> on the patient’s individual data, we aim to identify the most effective method for delivering this information to patients. Our study investigates how insights can be presented to Parkinson’s patients in a way that maximizes their utility, whether through visual, textual, or combined formats.</w:t>
      </w:r>
    </w:p>
    <w:p w14:paraId="24F9B896" w14:textId="5F14BC2D" w:rsidR="00EB5754" w:rsidRPr="000B35F0" w:rsidRDefault="00036A23" w:rsidP="008C67D6">
      <w:pPr>
        <w:pStyle w:val="NormalWeb"/>
        <w:spacing w:line="360" w:lineRule="auto"/>
        <w:jc w:val="both"/>
        <w:rPr>
          <w:rFonts w:asciiTheme="majorBidi" w:hAnsiTheme="majorBidi" w:cstheme="majorBidi"/>
        </w:rPr>
      </w:pPr>
      <w:r w:rsidRPr="000B35F0">
        <w:rPr>
          <w:rFonts w:asciiTheme="majorBidi" w:hAnsiTheme="majorBidi" w:cstheme="majorBidi"/>
        </w:rPr>
        <w:t>Hence, t</w:t>
      </w:r>
      <w:r w:rsidR="00EB5754" w:rsidRPr="000B35F0">
        <w:rPr>
          <w:rFonts w:asciiTheme="majorBidi" w:hAnsiTheme="majorBidi" w:cstheme="majorBidi"/>
        </w:rPr>
        <w:t xml:space="preserve">he objective of this research is to </w:t>
      </w:r>
      <w:r w:rsidR="00F914CF" w:rsidRPr="000B35F0">
        <w:rPr>
          <w:rFonts w:asciiTheme="majorBidi" w:hAnsiTheme="majorBidi" w:cstheme="majorBidi"/>
        </w:rPr>
        <w:t xml:space="preserve">review pattern recognition tools </w:t>
      </w:r>
      <w:r w:rsidR="00EB5754" w:rsidRPr="000B35F0">
        <w:rPr>
          <w:rFonts w:asciiTheme="majorBidi" w:hAnsiTheme="majorBidi" w:cstheme="majorBidi"/>
        </w:rPr>
        <w:t>for Parkinson’s patients</w:t>
      </w:r>
      <w:r w:rsidR="00F914CF" w:rsidRPr="000B35F0">
        <w:rPr>
          <w:rFonts w:asciiTheme="majorBidi" w:hAnsiTheme="majorBidi" w:cstheme="majorBidi"/>
        </w:rPr>
        <w:t xml:space="preserve">, </w:t>
      </w:r>
      <w:r w:rsidR="00EB5754" w:rsidRPr="000B35F0">
        <w:rPr>
          <w:rFonts w:asciiTheme="majorBidi" w:hAnsiTheme="majorBidi" w:cstheme="majorBidi"/>
        </w:rPr>
        <w:t xml:space="preserve">analyze it, and present them in the most comprehensible and effective manner. By </w:t>
      </w:r>
      <w:r w:rsidR="00EB5754" w:rsidRPr="000B35F0">
        <w:rPr>
          <w:rFonts w:asciiTheme="majorBidi" w:hAnsiTheme="majorBidi" w:cstheme="majorBidi"/>
        </w:rPr>
        <w:lastRenderedPageBreak/>
        <w:t>doing so, we aim to empower patients to implement these insights to enhance their quality of life.</w:t>
      </w:r>
    </w:p>
    <w:p w14:paraId="3C770A23" w14:textId="26E638A1" w:rsidR="00EB5754" w:rsidRPr="0058738D" w:rsidRDefault="00EB5754" w:rsidP="008C67D6">
      <w:pPr>
        <w:bidi w:val="0"/>
        <w:spacing w:line="360" w:lineRule="auto"/>
        <w:jc w:val="both"/>
        <w:rPr>
          <w:rStyle w:val="E1Char"/>
          <w:rFonts w:eastAsiaTheme="minorHAnsi"/>
        </w:rPr>
      </w:pPr>
      <w:bookmarkStart w:id="11" w:name="_Toc187947062"/>
      <w:r w:rsidRPr="0058738D">
        <w:rPr>
          <w:rStyle w:val="E1Char"/>
          <w:rFonts w:eastAsiaTheme="minorHAnsi"/>
        </w:rPr>
        <w:t>2.</w:t>
      </w:r>
      <w:ins w:id="12" w:author="Julia Sheidin" w:date="2025-01-19T01:33:00Z" w16du:dateUtc="2025-01-18T23:33:00Z">
        <w:r w:rsidR="00830824">
          <w:rPr>
            <w:rStyle w:val="E1Char"/>
            <w:rFonts w:eastAsiaTheme="minorHAnsi"/>
          </w:rPr>
          <w:t xml:space="preserve"> </w:t>
        </w:r>
      </w:ins>
      <w:r w:rsidRPr="0058738D">
        <w:rPr>
          <w:rStyle w:val="E1Char"/>
          <w:rFonts w:eastAsiaTheme="minorHAnsi"/>
        </w:rPr>
        <w:t>Background and Related Work</w:t>
      </w:r>
      <w:bookmarkEnd w:id="11"/>
    </w:p>
    <w:p w14:paraId="4C0BE274" w14:textId="33DA14E6" w:rsidR="00EB5754" w:rsidRPr="0058738D" w:rsidRDefault="00EB5754" w:rsidP="0058738D">
      <w:pPr>
        <w:pStyle w:val="E2"/>
        <w:rPr>
          <w:b w:val="0"/>
          <w:bCs w:val="0"/>
        </w:rPr>
      </w:pPr>
      <w:bookmarkStart w:id="13" w:name="_Toc187947063"/>
      <w:r w:rsidRPr="0058738D">
        <w:rPr>
          <w:b w:val="0"/>
          <w:bCs w:val="0"/>
        </w:rPr>
        <w:t>2.1.</w:t>
      </w:r>
      <w:r w:rsidRPr="0058738D">
        <w:rPr>
          <w:rStyle w:val="CommentTextChar"/>
          <w:b w:val="0"/>
          <w:bCs w:val="0"/>
          <w:sz w:val="24"/>
          <w:szCs w:val="24"/>
        </w:rPr>
        <w:t xml:space="preserve"> </w:t>
      </w:r>
      <w:r w:rsidRPr="0058738D">
        <w:rPr>
          <w:rStyle w:val="Strong"/>
          <w:b/>
          <w:bCs/>
        </w:rPr>
        <w:t>Parkinson's Disease</w:t>
      </w:r>
      <w:bookmarkEnd w:id="13"/>
    </w:p>
    <w:p w14:paraId="7EFB4B26" w14:textId="047671ED" w:rsidR="00EB5754" w:rsidRPr="000B35F0" w:rsidRDefault="00EB5754" w:rsidP="008C67D6">
      <w:pPr>
        <w:pStyle w:val="NormalWeb"/>
        <w:spacing w:line="360" w:lineRule="auto"/>
        <w:jc w:val="both"/>
        <w:rPr>
          <w:rFonts w:asciiTheme="majorBidi" w:hAnsiTheme="majorBidi" w:cstheme="majorBidi"/>
        </w:rPr>
      </w:pPr>
      <w:del w:id="14" w:author="Julia Sheidin" w:date="2025-01-19T01:33:00Z" w16du:dateUtc="2025-01-18T23:33:00Z">
        <w:r w:rsidRPr="000B35F0" w:rsidDel="00A95512">
          <w:rPr>
            <w:rFonts w:asciiTheme="majorBidi" w:hAnsiTheme="majorBidi" w:cstheme="majorBidi"/>
          </w:rPr>
          <w:delText>Parkinson's disease (</w:delText>
        </w:r>
      </w:del>
      <w:r w:rsidRPr="000B35F0">
        <w:rPr>
          <w:rFonts w:asciiTheme="majorBidi" w:hAnsiTheme="majorBidi" w:cstheme="majorBidi"/>
        </w:rPr>
        <w:t>PD</w:t>
      </w:r>
      <w:del w:id="15" w:author="Julia Sheidin" w:date="2025-01-19T01:33:00Z" w16du:dateUtc="2025-01-18T23:33:00Z">
        <w:r w:rsidRPr="000B35F0" w:rsidDel="00A95512">
          <w:rPr>
            <w:rFonts w:asciiTheme="majorBidi" w:hAnsiTheme="majorBidi" w:cstheme="majorBidi"/>
          </w:rPr>
          <w:delText>)</w:delText>
        </w:r>
      </w:del>
      <w:r w:rsidRPr="000B35F0">
        <w:rPr>
          <w:rFonts w:asciiTheme="majorBidi" w:hAnsiTheme="majorBidi" w:cstheme="majorBidi"/>
        </w:rPr>
        <w:t xml:space="preserve"> is a neurodegenerative disorder of the central nervous system that affects both motor and non-motor systems. The symptoms of this disease typically develop gradually, with non-motor issues becoming more prevalent as the disease progresses. Common motor symptoms include tremors, bradykinesia (slowness of movement), rigidity, and difficulty maintaining balance (parkinsonism) [1,2]. In later stages, additional conditions such as Parkinson’s disease dementia, involuntary falls, and neuropsychiatric problems like sleep disorders, psychosis, mood changes, or behavioral alterations may develop</w:t>
      </w:r>
      <w:r w:rsidR="00F914CF" w:rsidRPr="000B35F0">
        <w:rPr>
          <w:rFonts w:asciiTheme="majorBidi" w:hAnsiTheme="majorBidi" w:cstheme="majorBidi"/>
        </w:rPr>
        <w:t xml:space="preserve"> </w:t>
      </w:r>
      <w:r w:rsidR="001036D9" w:rsidRPr="000B35F0">
        <w:rPr>
          <w:rFonts w:asciiTheme="majorBidi" w:hAnsiTheme="majorBidi" w:cstheme="majorBidi"/>
        </w:rPr>
        <w:t>[11</w:t>
      </w:r>
      <w:r w:rsidR="00F914CF" w:rsidRPr="000B35F0">
        <w:rPr>
          <w:rFonts w:asciiTheme="majorBidi" w:hAnsiTheme="majorBidi" w:cstheme="majorBidi"/>
        </w:rPr>
        <w:t>]</w:t>
      </w:r>
      <w:r w:rsidRPr="000B35F0">
        <w:rPr>
          <w:rFonts w:asciiTheme="majorBidi" w:hAnsiTheme="majorBidi" w:cstheme="majorBidi"/>
        </w:rPr>
        <w:t>.</w:t>
      </w:r>
    </w:p>
    <w:p w14:paraId="097EF296" w14:textId="71093086" w:rsidR="00EB5754" w:rsidRPr="000B35F0" w:rsidRDefault="00EB5754" w:rsidP="008C67D6">
      <w:pPr>
        <w:pStyle w:val="NormalWeb"/>
        <w:spacing w:line="360" w:lineRule="auto"/>
        <w:jc w:val="both"/>
        <w:rPr>
          <w:rFonts w:asciiTheme="majorBidi" w:hAnsiTheme="majorBidi" w:cstheme="majorBidi"/>
        </w:rPr>
      </w:pPr>
      <w:r w:rsidRPr="000B35F0">
        <w:rPr>
          <w:rFonts w:asciiTheme="majorBidi" w:hAnsiTheme="majorBidi" w:cstheme="majorBidi"/>
        </w:rPr>
        <w:t>Parkinson's disease occurs due to a deficiency of the neurotransmitter dopamine</w:t>
      </w:r>
      <w:del w:id="16" w:author="Julia Sheidin" w:date="2025-01-19T01:33:00Z" w16du:dateUtc="2025-01-18T23:33:00Z">
        <w:r w:rsidRPr="000B35F0" w:rsidDel="008A48E3">
          <w:rPr>
            <w:rFonts w:asciiTheme="majorBidi" w:hAnsiTheme="majorBidi" w:cstheme="majorBidi"/>
          </w:rPr>
          <w:delText>,</w:delText>
        </w:r>
      </w:del>
      <w:r w:rsidRPr="000B35F0">
        <w:rPr>
          <w:rFonts w:asciiTheme="majorBidi" w:hAnsiTheme="majorBidi" w:cstheme="majorBidi"/>
        </w:rPr>
        <w:t xml:space="preserve"> caused by the degeneration of nerve cells in the substantia nigra [3]. The exact cause of this neuronal degeneration is unknown. However, it appears to result from a combination of genetic and environmental factors [4]. For instance, some patients exhibit a mutation in the </w:t>
      </w:r>
      <w:r w:rsidRPr="00E77B8A">
        <w:rPr>
          <w:rStyle w:val="Strong"/>
          <w:rFonts w:asciiTheme="majorBidi" w:hAnsiTheme="majorBidi" w:cstheme="majorBidi"/>
          <w:b w:val="0"/>
          <w:bCs w:val="0"/>
        </w:rPr>
        <w:t>SCAN</w:t>
      </w:r>
      <w:r w:rsidRPr="00E77B8A">
        <w:rPr>
          <w:rFonts w:asciiTheme="majorBidi" w:hAnsiTheme="majorBidi" w:cstheme="majorBidi"/>
          <w:b/>
          <w:bCs/>
        </w:rPr>
        <w:t xml:space="preserve"> </w:t>
      </w:r>
      <w:r w:rsidRPr="00E77B8A">
        <w:rPr>
          <w:rFonts w:asciiTheme="majorBidi" w:hAnsiTheme="majorBidi" w:cstheme="majorBidi"/>
        </w:rPr>
        <w:t>g</w:t>
      </w:r>
      <w:r w:rsidRPr="000B35F0">
        <w:rPr>
          <w:rFonts w:asciiTheme="majorBidi" w:hAnsiTheme="majorBidi" w:cstheme="majorBidi"/>
        </w:rPr>
        <w:t>ene, which encodes the alpha-synuclein protein. This mutation leads to the accumulation of large quantities of the protein, causing neuronal dysfunction and cell death [5]. In other cases, exposure to toxins such as manganese or neurotoxins has been linked to neurological damage, ultimately leading to the development of Parkinson's disease.</w:t>
      </w:r>
    </w:p>
    <w:p w14:paraId="662D08AE" w14:textId="51FDC07A" w:rsidR="00EB5754" w:rsidRPr="000B35F0" w:rsidRDefault="00EB5754" w:rsidP="008C67D6">
      <w:pPr>
        <w:pStyle w:val="NormalWeb"/>
        <w:spacing w:line="360" w:lineRule="auto"/>
        <w:jc w:val="both"/>
        <w:rPr>
          <w:rFonts w:asciiTheme="majorBidi" w:hAnsiTheme="majorBidi" w:cstheme="majorBidi"/>
        </w:rPr>
      </w:pPr>
      <w:r w:rsidRPr="000B35F0">
        <w:rPr>
          <w:rFonts w:asciiTheme="majorBidi" w:hAnsiTheme="majorBidi" w:cstheme="majorBidi"/>
        </w:rPr>
        <w:t xml:space="preserve">Parkinson's disease is incurable, and treatment aims to slow its progression and prevent severe deterioration of the nervous system. Pharmacological treatments include dopamine agonists and dopamine inhibitors [6]. Additionally, physical activity and cognitive exercises </w:t>
      </w:r>
      <w:r w:rsidR="000B35F0" w:rsidRPr="000B35F0">
        <w:rPr>
          <w:rFonts w:asciiTheme="majorBidi" w:hAnsiTheme="majorBidi" w:cstheme="majorBidi"/>
        </w:rPr>
        <w:t>are significant</w:t>
      </w:r>
      <w:r w:rsidRPr="000B35F0">
        <w:rPr>
          <w:rFonts w:asciiTheme="majorBidi" w:hAnsiTheme="majorBidi" w:cstheme="majorBidi"/>
        </w:rPr>
        <w:t xml:space="preserve"> for preserving brain function [7].</w:t>
      </w:r>
    </w:p>
    <w:p w14:paraId="3FA401B5" w14:textId="77777777" w:rsidR="00974EB8" w:rsidRPr="000B35F0" w:rsidRDefault="00EB5754" w:rsidP="0058738D">
      <w:pPr>
        <w:pStyle w:val="E2"/>
      </w:pPr>
      <w:bookmarkStart w:id="17" w:name="_Toc187947064"/>
      <w:r w:rsidRPr="000B35F0">
        <w:t xml:space="preserve">2.2. </w:t>
      </w:r>
      <w:r w:rsidR="00974EB8" w:rsidRPr="000B35F0">
        <w:t>Processing the Data Collected from the Patient</w:t>
      </w:r>
      <w:bookmarkEnd w:id="17"/>
    </w:p>
    <w:p w14:paraId="11E24EE1" w14:textId="4695849D" w:rsidR="00974EB8" w:rsidRPr="000B35F0" w:rsidRDefault="00974EB8"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Since each patient experiences Parkinson's symptoms uniquely, accurate assessment of symptoms and medication efficacy is essential to enable specialists to evaluate disease progression and patient response to interventions</w:t>
      </w:r>
      <w:r w:rsidR="00F914CF" w:rsidRPr="000B35F0">
        <w:rPr>
          <w:rFonts w:asciiTheme="majorBidi" w:eastAsia="Times New Roman" w:hAnsiTheme="majorBidi" w:cstheme="majorBidi"/>
          <w:sz w:val="24"/>
          <w:szCs w:val="24"/>
        </w:rPr>
        <w:t xml:space="preserve"> [</w:t>
      </w:r>
      <w:r w:rsidR="001036D9" w:rsidRPr="000B35F0">
        <w:rPr>
          <w:rFonts w:asciiTheme="majorBidi" w:eastAsia="Times New Roman" w:hAnsiTheme="majorBidi" w:cstheme="majorBidi"/>
          <w:sz w:val="24"/>
          <w:szCs w:val="24"/>
        </w:rPr>
        <w:t>12</w:t>
      </w:r>
      <w:r w:rsidR="00F914CF" w:rsidRPr="000B35F0">
        <w:rPr>
          <w:rFonts w:asciiTheme="majorBidi" w:eastAsia="Times New Roman" w:hAnsiTheme="majorBidi" w:cstheme="majorBidi"/>
          <w:sz w:val="24"/>
          <w:szCs w:val="24"/>
        </w:rPr>
        <w:t>]</w:t>
      </w:r>
      <w:r w:rsidRPr="000B35F0">
        <w:rPr>
          <w:rFonts w:asciiTheme="majorBidi" w:eastAsia="Times New Roman" w:hAnsiTheme="majorBidi" w:cstheme="majorBidi"/>
          <w:sz w:val="24"/>
          <w:szCs w:val="24"/>
        </w:rPr>
        <w:t xml:space="preserve">. Typically, Parkinson’s patients receive holistic care from a multidisciplinary team of professionals, including neurologists, movement disorder specialists, physiotherapists, psychologists, and dietitians, aimed at improving the </w:t>
      </w:r>
      <w:r w:rsidRPr="000B35F0">
        <w:rPr>
          <w:rFonts w:asciiTheme="majorBidi" w:eastAsia="Times New Roman" w:hAnsiTheme="majorBidi" w:cstheme="majorBidi"/>
          <w:sz w:val="24"/>
          <w:szCs w:val="24"/>
        </w:rPr>
        <w:lastRenderedPageBreak/>
        <w:t>independence and quality of life of Parkinson's patients [</w:t>
      </w:r>
      <w:r w:rsidR="00EA366E" w:rsidRPr="000B35F0">
        <w:rPr>
          <w:rFonts w:asciiTheme="majorBidi" w:eastAsia="Times New Roman" w:hAnsiTheme="majorBidi" w:cstheme="majorBidi"/>
          <w:sz w:val="24"/>
          <w:szCs w:val="24"/>
        </w:rPr>
        <w:t>13</w:t>
      </w:r>
      <w:r w:rsidRPr="000B35F0">
        <w:rPr>
          <w:rFonts w:asciiTheme="majorBidi" w:eastAsia="Times New Roman" w:hAnsiTheme="majorBidi" w:cstheme="majorBidi"/>
          <w:sz w:val="24"/>
          <w:szCs w:val="24"/>
        </w:rPr>
        <w:t>]. Monitoring and evaluating Parkinson's symptoms and disease progression are primarily based on medical history, self-reported data, and neurological assessments such as the Unified Parkinson's Disease Rating Scale (UPDRS).</w:t>
      </w:r>
    </w:p>
    <w:p w14:paraId="31F8C436" w14:textId="7FF1F8B5" w:rsidR="00974EB8" w:rsidRPr="000B35F0" w:rsidRDefault="00974EB8"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 xml:space="preserve">The system we are researching is designed to be personalized for a specific patient and is based on data collected in a previous project focused on patient data gathering. This dataset includes detailed information about the patient's daily routine, such as </w:t>
      </w:r>
      <w:r w:rsidR="000B35F0" w:rsidRPr="000B35F0">
        <w:rPr>
          <w:rFonts w:asciiTheme="majorBidi" w:eastAsia="Times New Roman" w:hAnsiTheme="majorBidi" w:cstheme="majorBidi"/>
          <w:sz w:val="24"/>
          <w:szCs w:val="24"/>
        </w:rPr>
        <w:t>mealtimes</w:t>
      </w:r>
      <w:r w:rsidRPr="000B35F0">
        <w:rPr>
          <w:rFonts w:asciiTheme="majorBidi" w:eastAsia="Times New Roman" w:hAnsiTheme="majorBidi" w:cstheme="majorBidi"/>
          <w:sz w:val="24"/>
          <w:szCs w:val="24"/>
        </w:rPr>
        <w:t xml:space="preserve"> and contents, sleep and wake times, physical activities performed, medication schedules and types, and records of relevant symptoms. However, the collected data is currently presented in a raw and unstructured form, necessitating pre-processing to make it suitable for use with advanced analytical tools.</w:t>
      </w:r>
      <w:r w:rsidR="00F914CF" w:rsidRPr="000B35F0">
        <w:rPr>
          <w:rFonts w:asciiTheme="majorBidi" w:eastAsia="Times New Roman" w:hAnsiTheme="majorBidi" w:cstheme="majorBidi"/>
          <w:sz w:val="24"/>
          <w:szCs w:val="24"/>
        </w:rPr>
        <w:t xml:space="preserve"> Table 1 presents the data</w:t>
      </w:r>
      <w:del w:id="18" w:author="Julia Sheidin" w:date="2025-01-19T01:34:00Z" w16du:dateUtc="2025-01-18T23:34:00Z">
        <w:r w:rsidR="00F914CF" w:rsidRPr="000B35F0" w:rsidDel="00D97DF7">
          <w:rPr>
            <w:rFonts w:asciiTheme="majorBidi" w:eastAsia="Times New Roman" w:hAnsiTheme="majorBidi" w:cstheme="majorBidi"/>
            <w:sz w:val="24"/>
            <w:szCs w:val="24"/>
          </w:rPr>
          <w:delText xml:space="preserve"> that is</w:delText>
        </w:r>
      </w:del>
      <w:r w:rsidR="00F914CF" w:rsidRPr="000B35F0">
        <w:rPr>
          <w:rFonts w:asciiTheme="majorBidi" w:eastAsia="Times New Roman" w:hAnsiTheme="majorBidi" w:cstheme="majorBidi"/>
          <w:sz w:val="24"/>
          <w:szCs w:val="24"/>
        </w:rPr>
        <w:t xml:space="preserve"> collected by the patient and how it is </w:t>
      </w:r>
      <w:ins w:id="19" w:author="Julia Sheidin" w:date="2025-01-19T01:34:00Z" w16du:dateUtc="2025-01-18T23:34:00Z">
        <w:r w:rsidR="00AB1F6C" w:rsidRPr="000B35F0">
          <w:rPr>
            <w:rFonts w:asciiTheme="majorBidi" w:eastAsia="Times New Roman" w:hAnsiTheme="majorBidi" w:cstheme="majorBidi"/>
            <w:sz w:val="24"/>
            <w:szCs w:val="24"/>
          </w:rPr>
          <w:t>currently</w:t>
        </w:r>
      </w:ins>
      <w:ins w:id="20" w:author="Julia Sheidin" w:date="2025-01-19T01:35:00Z" w16du:dateUtc="2025-01-18T23:35:00Z">
        <w:r w:rsidR="00AB1F6C">
          <w:rPr>
            <w:rFonts w:asciiTheme="majorBidi" w:eastAsia="Times New Roman" w:hAnsiTheme="majorBidi" w:cstheme="majorBidi"/>
            <w:sz w:val="24"/>
            <w:szCs w:val="24"/>
          </w:rPr>
          <w:t xml:space="preserve"> </w:t>
        </w:r>
      </w:ins>
      <w:r w:rsidR="00F914CF" w:rsidRPr="000B35F0">
        <w:rPr>
          <w:rFonts w:asciiTheme="majorBidi" w:eastAsia="Times New Roman" w:hAnsiTheme="majorBidi" w:cstheme="majorBidi"/>
          <w:sz w:val="24"/>
          <w:szCs w:val="24"/>
        </w:rPr>
        <w:t xml:space="preserve">presented </w:t>
      </w:r>
      <w:del w:id="21" w:author="Julia Sheidin" w:date="2025-01-19T01:34:00Z" w16du:dateUtc="2025-01-18T23:34:00Z">
        <w:r w:rsidR="00F914CF" w:rsidRPr="000B35F0" w:rsidDel="00AB1F6C">
          <w:rPr>
            <w:rFonts w:asciiTheme="majorBidi" w:eastAsia="Times New Roman" w:hAnsiTheme="majorBidi" w:cstheme="majorBidi"/>
            <w:sz w:val="24"/>
            <w:szCs w:val="24"/>
          </w:rPr>
          <w:delText>currently</w:delText>
        </w:r>
      </w:del>
      <w:ins w:id="22" w:author="Julia Sheidin" w:date="2025-01-19T01:34:00Z" w16du:dateUtc="2025-01-18T23:34:00Z">
        <w:r w:rsidR="00D97DF7">
          <w:rPr>
            <w:rFonts w:asciiTheme="majorBidi" w:eastAsia="Times New Roman" w:hAnsiTheme="majorBidi" w:cstheme="majorBidi"/>
            <w:sz w:val="24"/>
            <w:szCs w:val="24"/>
          </w:rPr>
          <w:t>.</w:t>
        </w:r>
      </w:ins>
    </w:p>
    <w:p w14:paraId="432B3B6E" w14:textId="1E685DB4" w:rsidR="00F914CF" w:rsidRPr="00CA7ED7" w:rsidRDefault="00F914CF" w:rsidP="008C67D6">
      <w:pPr>
        <w:pStyle w:val="Caption"/>
        <w:keepNext/>
        <w:bidi w:val="0"/>
        <w:spacing w:line="360" w:lineRule="auto"/>
        <w:jc w:val="both"/>
        <w:rPr>
          <w:rFonts w:asciiTheme="majorBidi" w:hAnsiTheme="majorBidi" w:cstheme="majorBidi"/>
          <w:color w:val="auto"/>
          <w:sz w:val="24"/>
          <w:szCs w:val="24"/>
        </w:rPr>
      </w:pPr>
      <w:r w:rsidRPr="00CA7ED7">
        <w:rPr>
          <w:rFonts w:asciiTheme="majorBidi" w:hAnsiTheme="majorBidi" w:cstheme="majorBidi"/>
          <w:color w:val="auto"/>
          <w:sz w:val="24"/>
          <w:szCs w:val="24"/>
        </w:rPr>
        <w:t xml:space="preserve">Table </w:t>
      </w:r>
      <w:r w:rsidRPr="00CA7ED7">
        <w:rPr>
          <w:rFonts w:asciiTheme="majorBidi" w:hAnsiTheme="majorBidi" w:cstheme="majorBidi"/>
          <w:color w:val="auto"/>
          <w:sz w:val="24"/>
          <w:szCs w:val="24"/>
        </w:rPr>
        <w:fldChar w:fldCharType="begin"/>
      </w:r>
      <w:r w:rsidRPr="00CA7ED7">
        <w:rPr>
          <w:rFonts w:asciiTheme="majorBidi" w:hAnsiTheme="majorBidi" w:cstheme="majorBidi"/>
          <w:color w:val="auto"/>
          <w:sz w:val="24"/>
          <w:szCs w:val="24"/>
        </w:rPr>
        <w:instrText xml:space="preserve"> SEQ </w:instrText>
      </w:r>
      <w:r w:rsidRPr="00CA7ED7">
        <w:rPr>
          <w:rFonts w:asciiTheme="majorBidi" w:hAnsiTheme="majorBidi" w:cstheme="majorBidi"/>
          <w:color w:val="auto"/>
          <w:sz w:val="24"/>
          <w:szCs w:val="24"/>
          <w:rtl/>
        </w:rPr>
        <w:instrText>טבלה</w:instrText>
      </w:r>
      <w:r w:rsidRPr="00CA7ED7">
        <w:rPr>
          <w:rFonts w:asciiTheme="majorBidi" w:hAnsiTheme="majorBidi" w:cstheme="majorBidi"/>
          <w:color w:val="auto"/>
          <w:sz w:val="24"/>
          <w:szCs w:val="24"/>
        </w:rPr>
        <w:instrText xml:space="preserve"> \* ARABIC </w:instrText>
      </w:r>
      <w:r w:rsidRPr="00CA7ED7">
        <w:rPr>
          <w:rFonts w:asciiTheme="majorBidi" w:hAnsiTheme="majorBidi" w:cstheme="majorBidi"/>
          <w:color w:val="auto"/>
          <w:sz w:val="24"/>
          <w:szCs w:val="24"/>
        </w:rPr>
        <w:fldChar w:fldCharType="separate"/>
      </w:r>
      <w:r w:rsidRPr="00CA7ED7">
        <w:rPr>
          <w:rFonts w:asciiTheme="majorBidi" w:hAnsiTheme="majorBidi" w:cstheme="majorBidi"/>
          <w:noProof/>
          <w:color w:val="auto"/>
          <w:sz w:val="24"/>
          <w:szCs w:val="24"/>
        </w:rPr>
        <w:t>1</w:t>
      </w:r>
      <w:r w:rsidRPr="00CA7ED7">
        <w:rPr>
          <w:rFonts w:asciiTheme="majorBidi" w:hAnsiTheme="majorBidi" w:cstheme="majorBidi"/>
          <w:color w:val="auto"/>
          <w:sz w:val="24"/>
          <w:szCs w:val="24"/>
        </w:rPr>
        <w:fldChar w:fldCharType="end"/>
      </w:r>
      <w:r w:rsidRPr="00CA7ED7">
        <w:rPr>
          <w:rFonts w:asciiTheme="majorBidi" w:hAnsiTheme="majorBidi" w:cstheme="majorBidi"/>
          <w:color w:val="auto"/>
          <w:sz w:val="24"/>
          <w:szCs w:val="24"/>
        </w:rPr>
        <w:t>. Patient data</w:t>
      </w:r>
    </w:p>
    <w:tbl>
      <w:tblPr>
        <w:tblStyle w:val="TableGrid"/>
        <w:tblpPr w:leftFromText="180" w:rightFromText="180" w:vertAnchor="text" w:horzAnchor="margin" w:tblpXSpec="center" w:tblpY="287"/>
        <w:tblW w:w="8463" w:type="dxa"/>
        <w:tblLook w:val="04A0" w:firstRow="1" w:lastRow="0" w:firstColumn="1" w:lastColumn="0" w:noHBand="0" w:noVBand="1"/>
      </w:tblPr>
      <w:tblGrid>
        <w:gridCol w:w="2972"/>
        <w:gridCol w:w="1002"/>
        <w:gridCol w:w="3544"/>
        <w:gridCol w:w="945"/>
      </w:tblGrid>
      <w:tr w:rsidR="0005620A" w:rsidRPr="000B35F0" w14:paraId="1086DEA8" w14:textId="77777777" w:rsidTr="00AD2866">
        <w:tc>
          <w:tcPr>
            <w:tcW w:w="3974" w:type="dxa"/>
            <w:gridSpan w:val="2"/>
            <w:shd w:val="clear" w:color="auto" w:fill="D0CECE" w:themeFill="background2" w:themeFillShade="E6"/>
            <w:vAlign w:val="center"/>
          </w:tcPr>
          <w:p w14:paraId="1EA7C473" w14:textId="77777777" w:rsidR="0005620A" w:rsidRPr="00AD2866" w:rsidRDefault="0005620A" w:rsidP="00AD2866">
            <w:pPr>
              <w:spacing w:line="360" w:lineRule="auto"/>
              <w:jc w:val="center"/>
              <w:rPr>
                <w:rFonts w:ascii="David" w:eastAsia="Times New Roman" w:hAnsi="David" w:cs="David"/>
                <w:b/>
                <w:bCs/>
                <w:sz w:val="24"/>
                <w:szCs w:val="24"/>
                <w:rtl/>
              </w:rPr>
            </w:pPr>
            <w:r w:rsidRPr="00AD2866">
              <w:rPr>
                <w:rFonts w:ascii="David" w:hAnsi="David" w:cs="David"/>
                <w:b/>
                <w:bCs/>
                <w:sz w:val="24"/>
                <w:szCs w:val="24"/>
                <w:rtl/>
              </w:rPr>
              <w:t>יום חמישי 2.11.2023</w:t>
            </w:r>
          </w:p>
        </w:tc>
        <w:tc>
          <w:tcPr>
            <w:tcW w:w="4489" w:type="dxa"/>
            <w:gridSpan w:val="2"/>
            <w:shd w:val="clear" w:color="auto" w:fill="D0CECE" w:themeFill="background2" w:themeFillShade="E6"/>
            <w:vAlign w:val="center"/>
          </w:tcPr>
          <w:p w14:paraId="252827AD"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tl/>
              </w:rPr>
            </w:pPr>
            <w:r w:rsidRPr="00AD2866">
              <w:rPr>
                <w:rFonts w:ascii="David" w:hAnsi="David" w:cs="David"/>
                <w:b/>
                <w:bCs/>
                <w:sz w:val="24"/>
                <w:szCs w:val="24"/>
                <w:rtl/>
              </w:rPr>
              <w:t>יום רביעי 1.11.2023</w:t>
            </w:r>
          </w:p>
        </w:tc>
      </w:tr>
      <w:tr w:rsidR="0005620A" w:rsidRPr="000B35F0" w14:paraId="63F092B4" w14:textId="77777777" w:rsidTr="00AD2866">
        <w:tc>
          <w:tcPr>
            <w:tcW w:w="2972" w:type="dxa"/>
            <w:vAlign w:val="center"/>
          </w:tcPr>
          <w:p w14:paraId="21189F76" w14:textId="77777777" w:rsidR="0005620A" w:rsidRPr="00AD2866" w:rsidRDefault="0005620A" w:rsidP="00AD2866">
            <w:pPr>
              <w:spacing w:line="360" w:lineRule="auto"/>
              <w:jc w:val="center"/>
              <w:rPr>
                <w:rFonts w:ascii="David" w:eastAsia="Times New Roman" w:hAnsi="David" w:cs="David"/>
                <w:b/>
                <w:bCs/>
                <w:sz w:val="24"/>
                <w:szCs w:val="24"/>
                <w:rtl/>
              </w:rPr>
            </w:pPr>
            <w:r w:rsidRPr="00AD2866">
              <w:rPr>
                <w:rFonts w:ascii="David" w:eastAsia="Times New Roman" w:hAnsi="David" w:cs="David"/>
                <w:b/>
                <w:bCs/>
                <w:sz w:val="24"/>
                <w:szCs w:val="24"/>
                <w:rtl/>
              </w:rPr>
              <w:t>פעילות</w:t>
            </w:r>
          </w:p>
        </w:tc>
        <w:tc>
          <w:tcPr>
            <w:tcW w:w="1002" w:type="dxa"/>
            <w:shd w:val="clear" w:color="auto" w:fill="D0CECE" w:themeFill="background2" w:themeFillShade="E6"/>
            <w:vAlign w:val="center"/>
          </w:tcPr>
          <w:p w14:paraId="48AA2FD5" w14:textId="77777777" w:rsidR="0005620A" w:rsidRPr="00AD2866" w:rsidRDefault="0005620A" w:rsidP="00AD2866">
            <w:pPr>
              <w:spacing w:line="360" w:lineRule="auto"/>
              <w:jc w:val="center"/>
              <w:rPr>
                <w:rFonts w:ascii="David" w:eastAsia="Times New Roman" w:hAnsi="David" w:cs="David"/>
                <w:b/>
                <w:bCs/>
                <w:sz w:val="24"/>
                <w:szCs w:val="24"/>
                <w:rtl/>
              </w:rPr>
            </w:pPr>
            <w:r w:rsidRPr="00AD2866">
              <w:rPr>
                <w:rFonts w:ascii="David" w:eastAsia="Times New Roman" w:hAnsi="David" w:cs="David"/>
                <w:b/>
                <w:bCs/>
                <w:sz w:val="24"/>
                <w:szCs w:val="24"/>
                <w:rtl/>
              </w:rPr>
              <w:t>שעה</w:t>
            </w:r>
          </w:p>
        </w:tc>
        <w:tc>
          <w:tcPr>
            <w:tcW w:w="3544" w:type="dxa"/>
            <w:vAlign w:val="center"/>
          </w:tcPr>
          <w:p w14:paraId="43F9E089" w14:textId="77777777" w:rsidR="0005620A" w:rsidRPr="00AD2866" w:rsidRDefault="0005620A" w:rsidP="00AD2866">
            <w:pPr>
              <w:spacing w:line="360" w:lineRule="auto"/>
              <w:jc w:val="center"/>
              <w:rPr>
                <w:rFonts w:ascii="David" w:eastAsia="Times New Roman" w:hAnsi="David" w:cs="David"/>
                <w:b/>
                <w:bCs/>
                <w:sz w:val="24"/>
                <w:szCs w:val="24"/>
                <w:rtl/>
              </w:rPr>
            </w:pPr>
            <w:r w:rsidRPr="00AD2866">
              <w:rPr>
                <w:rFonts w:ascii="David" w:eastAsia="Times New Roman" w:hAnsi="David" w:cs="David"/>
                <w:b/>
                <w:bCs/>
                <w:sz w:val="24"/>
                <w:szCs w:val="24"/>
                <w:rtl/>
              </w:rPr>
              <w:t>פעילות</w:t>
            </w:r>
          </w:p>
        </w:tc>
        <w:tc>
          <w:tcPr>
            <w:tcW w:w="945" w:type="dxa"/>
            <w:shd w:val="clear" w:color="auto" w:fill="D0CECE" w:themeFill="background2" w:themeFillShade="E6"/>
            <w:vAlign w:val="center"/>
          </w:tcPr>
          <w:p w14:paraId="6427BFA9" w14:textId="77777777" w:rsidR="0005620A" w:rsidRPr="00AD2866" w:rsidRDefault="0005620A" w:rsidP="00AD2866">
            <w:pPr>
              <w:spacing w:before="100" w:beforeAutospacing="1" w:after="100" w:afterAutospacing="1" w:line="360" w:lineRule="auto"/>
              <w:jc w:val="center"/>
              <w:rPr>
                <w:rFonts w:ascii="David" w:eastAsia="Times New Roman" w:hAnsi="David" w:cs="David"/>
                <w:b/>
                <w:bCs/>
                <w:sz w:val="24"/>
                <w:szCs w:val="24"/>
              </w:rPr>
            </w:pPr>
            <w:r w:rsidRPr="00AD2866">
              <w:rPr>
                <w:rFonts w:ascii="David" w:eastAsia="Times New Roman" w:hAnsi="David" w:cs="David"/>
                <w:b/>
                <w:bCs/>
                <w:sz w:val="24"/>
                <w:szCs w:val="24"/>
                <w:rtl/>
              </w:rPr>
              <w:t>שעה</w:t>
            </w:r>
          </w:p>
        </w:tc>
      </w:tr>
      <w:tr w:rsidR="0005620A" w:rsidRPr="000B35F0" w14:paraId="26F42C77" w14:textId="77777777" w:rsidTr="00AD2866">
        <w:tc>
          <w:tcPr>
            <w:tcW w:w="2972" w:type="dxa"/>
            <w:vAlign w:val="center"/>
          </w:tcPr>
          <w:p w14:paraId="1F38FB34"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 xml:space="preserve">קימה </w:t>
            </w:r>
            <w:proofErr w:type="spellStart"/>
            <w:r w:rsidRPr="00AD2866">
              <w:rPr>
                <w:rFonts w:ascii="David" w:eastAsia="Times New Roman" w:hAnsi="David" w:cs="David"/>
                <w:sz w:val="24"/>
                <w:szCs w:val="24"/>
                <w:rtl/>
              </w:rPr>
              <w:t>דופיקר</w:t>
            </w:r>
            <w:proofErr w:type="spellEnd"/>
          </w:p>
        </w:tc>
        <w:tc>
          <w:tcPr>
            <w:tcW w:w="1002" w:type="dxa"/>
            <w:shd w:val="clear" w:color="auto" w:fill="D0CECE" w:themeFill="background2" w:themeFillShade="E6"/>
            <w:vAlign w:val="center"/>
          </w:tcPr>
          <w:p w14:paraId="6809BE5F"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06:00</w:t>
            </w:r>
          </w:p>
        </w:tc>
        <w:tc>
          <w:tcPr>
            <w:tcW w:w="3544" w:type="dxa"/>
            <w:vAlign w:val="center"/>
          </w:tcPr>
          <w:p w14:paraId="58D94376"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 xml:space="preserve">קימה </w:t>
            </w:r>
            <w:proofErr w:type="spellStart"/>
            <w:r w:rsidRPr="00AD2866">
              <w:rPr>
                <w:rFonts w:ascii="David" w:eastAsia="Times New Roman" w:hAnsi="David" w:cs="David"/>
                <w:sz w:val="24"/>
                <w:szCs w:val="24"/>
                <w:rtl/>
              </w:rPr>
              <w:t>דופיקר</w:t>
            </w:r>
            <w:proofErr w:type="spellEnd"/>
          </w:p>
        </w:tc>
        <w:tc>
          <w:tcPr>
            <w:tcW w:w="945" w:type="dxa"/>
            <w:shd w:val="clear" w:color="auto" w:fill="D0CECE" w:themeFill="background2" w:themeFillShade="E6"/>
            <w:vAlign w:val="center"/>
          </w:tcPr>
          <w:p w14:paraId="21FDF6DC"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07:30</w:t>
            </w:r>
          </w:p>
        </w:tc>
      </w:tr>
      <w:tr w:rsidR="0005620A" w:rsidRPr="000B35F0" w14:paraId="4A9DC7D1" w14:textId="77777777" w:rsidTr="00AD2866">
        <w:tc>
          <w:tcPr>
            <w:tcW w:w="2972" w:type="dxa"/>
            <w:vAlign w:val="center"/>
          </w:tcPr>
          <w:p w14:paraId="005AA335"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מעדן סויה, אפרסקים עם צימוקים</w:t>
            </w:r>
          </w:p>
        </w:tc>
        <w:tc>
          <w:tcPr>
            <w:tcW w:w="1002" w:type="dxa"/>
            <w:shd w:val="clear" w:color="auto" w:fill="D0CECE" w:themeFill="background2" w:themeFillShade="E6"/>
            <w:vAlign w:val="center"/>
          </w:tcPr>
          <w:p w14:paraId="3033D0CB"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06:50</w:t>
            </w:r>
          </w:p>
        </w:tc>
        <w:tc>
          <w:tcPr>
            <w:tcW w:w="3544" w:type="dxa"/>
            <w:vAlign w:val="center"/>
          </w:tcPr>
          <w:p w14:paraId="4EDDB97D"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חצי מעדן סויה</w:t>
            </w:r>
          </w:p>
        </w:tc>
        <w:tc>
          <w:tcPr>
            <w:tcW w:w="945" w:type="dxa"/>
            <w:shd w:val="clear" w:color="auto" w:fill="D0CECE" w:themeFill="background2" w:themeFillShade="E6"/>
            <w:vAlign w:val="center"/>
          </w:tcPr>
          <w:p w14:paraId="2B21CC0D"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tl/>
              </w:rPr>
            </w:pPr>
            <w:r w:rsidRPr="00AD2866">
              <w:rPr>
                <w:rFonts w:ascii="David" w:eastAsia="Times New Roman" w:hAnsi="David" w:cs="David"/>
                <w:sz w:val="24"/>
                <w:szCs w:val="24"/>
                <w:rtl/>
              </w:rPr>
              <w:t>07:50</w:t>
            </w:r>
          </w:p>
        </w:tc>
      </w:tr>
      <w:tr w:rsidR="0005620A" w:rsidRPr="000B35F0" w14:paraId="73A5CC59" w14:textId="77777777" w:rsidTr="00AD2866">
        <w:tc>
          <w:tcPr>
            <w:tcW w:w="2972" w:type="dxa"/>
            <w:vAlign w:val="center"/>
          </w:tcPr>
          <w:p w14:paraId="22078680"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שירותים</w:t>
            </w:r>
          </w:p>
        </w:tc>
        <w:tc>
          <w:tcPr>
            <w:tcW w:w="1002" w:type="dxa"/>
            <w:shd w:val="clear" w:color="auto" w:fill="D0CECE" w:themeFill="background2" w:themeFillShade="E6"/>
            <w:vAlign w:val="center"/>
          </w:tcPr>
          <w:p w14:paraId="15BFB3B8"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07:50</w:t>
            </w:r>
          </w:p>
        </w:tc>
        <w:tc>
          <w:tcPr>
            <w:tcW w:w="3544" w:type="dxa"/>
            <w:vAlign w:val="center"/>
          </w:tcPr>
          <w:p w14:paraId="765E5DCD"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קפה, טוסט עם חמאה וחצי מעדן סויה עם גרנולה</w:t>
            </w:r>
          </w:p>
        </w:tc>
        <w:tc>
          <w:tcPr>
            <w:tcW w:w="945" w:type="dxa"/>
            <w:shd w:val="clear" w:color="auto" w:fill="D0CECE" w:themeFill="background2" w:themeFillShade="E6"/>
            <w:vAlign w:val="center"/>
          </w:tcPr>
          <w:p w14:paraId="1D417803"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08:10</w:t>
            </w:r>
          </w:p>
        </w:tc>
      </w:tr>
      <w:tr w:rsidR="0005620A" w:rsidRPr="000B35F0" w14:paraId="33593F91" w14:textId="77777777" w:rsidTr="00AD2866">
        <w:tc>
          <w:tcPr>
            <w:tcW w:w="2972" w:type="dxa"/>
            <w:vAlign w:val="center"/>
          </w:tcPr>
          <w:p w14:paraId="3A9D7A8D"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2 טוסטים עם ביצה קשה ומיונז</w:t>
            </w:r>
          </w:p>
        </w:tc>
        <w:tc>
          <w:tcPr>
            <w:tcW w:w="1002" w:type="dxa"/>
            <w:shd w:val="clear" w:color="auto" w:fill="D0CECE" w:themeFill="background2" w:themeFillShade="E6"/>
            <w:vAlign w:val="center"/>
          </w:tcPr>
          <w:p w14:paraId="467355C1"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08:15</w:t>
            </w:r>
          </w:p>
        </w:tc>
        <w:tc>
          <w:tcPr>
            <w:tcW w:w="3544" w:type="dxa"/>
            <w:vAlign w:val="center"/>
          </w:tcPr>
          <w:p w14:paraId="51ADA17B" w14:textId="77777777" w:rsidR="0005620A" w:rsidRPr="00AD2866" w:rsidRDefault="0005620A" w:rsidP="00AD2866">
            <w:pPr>
              <w:spacing w:line="360" w:lineRule="auto"/>
              <w:jc w:val="center"/>
              <w:rPr>
                <w:rFonts w:ascii="David" w:eastAsia="Times New Roman" w:hAnsi="David" w:cs="David"/>
                <w:sz w:val="24"/>
                <w:szCs w:val="24"/>
                <w:rtl/>
              </w:rPr>
            </w:pPr>
            <w:proofErr w:type="spellStart"/>
            <w:r w:rsidRPr="00AD2866">
              <w:rPr>
                <w:rFonts w:ascii="David" w:eastAsia="Times New Roman" w:hAnsi="David" w:cs="David"/>
                <w:sz w:val="24"/>
                <w:szCs w:val="24"/>
                <w:rtl/>
              </w:rPr>
              <w:t>דופיקר</w:t>
            </w:r>
            <w:proofErr w:type="spellEnd"/>
            <w:r w:rsidRPr="00AD2866">
              <w:rPr>
                <w:rFonts w:ascii="David" w:eastAsia="Times New Roman" w:hAnsi="David" w:cs="David"/>
                <w:sz w:val="24"/>
                <w:szCs w:val="24"/>
                <w:rtl/>
              </w:rPr>
              <w:t xml:space="preserve"> לקראת אימון</w:t>
            </w:r>
          </w:p>
          <w:p w14:paraId="0D18D9C2"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 xml:space="preserve">ירקות חתוכים, רבע פיתה עם חרדל </w:t>
            </w:r>
            <w:proofErr w:type="spellStart"/>
            <w:r w:rsidRPr="00AD2866">
              <w:rPr>
                <w:rFonts w:ascii="David" w:eastAsia="Times New Roman" w:hAnsi="David" w:cs="David"/>
                <w:sz w:val="24"/>
                <w:szCs w:val="24"/>
                <w:rtl/>
              </w:rPr>
              <w:t>ופסטרמה</w:t>
            </w:r>
            <w:proofErr w:type="spellEnd"/>
          </w:p>
        </w:tc>
        <w:tc>
          <w:tcPr>
            <w:tcW w:w="945" w:type="dxa"/>
            <w:shd w:val="clear" w:color="auto" w:fill="D0CECE" w:themeFill="background2" w:themeFillShade="E6"/>
            <w:vAlign w:val="center"/>
          </w:tcPr>
          <w:p w14:paraId="0D669470"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09:55</w:t>
            </w:r>
          </w:p>
        </w:tc>
      </w:tr>
      <w:tr w:rsidR="0005620A" w:rsidRPr="000B35F0" w14:paraId="78E794EE" w14:textId="77777777" w:rsidTr="00AD2866">
        <w:tc>
          <w:tcPr>
            <w:tcW w:w="2972" w:type="dxa"/>
            <w:vAlign w:val="center"/>
          </w:tcPr>
          <w:p w14:paraId="01E85DF8" w14:textId="77777777" w:rsidR="0005620A" w:rsidRPr="00AD2866" w:rsidRDefault="0005620A" w:rsidP="00AD2866">
            <w:pPr>
              <w:spacing w:line="360" w:lineRule="auto"/>
              <w:jc w:val="center"/>
              <w:rPr>
                <w:rFonts w:ascii="David" w:eastAsia="Times New Roman" w:hAnsi="David" w:cs="David"/>
                <w:sz w:val="24"/>
                <w:szCs w:val="24"/>
                <w:rtl/>
              </w:rPr>
            </w:pPr>
            <w:proofErr w:type="spellStart"/>
            <w:r w:rsidRPr="00AD2866">
              <w:rPr>
                <w:rFonts w:ascii="David" w:eastAsia="Times New Roman" w:hAnsi="David" w:cs="David"/>
                <w:sz w:val="24"/>
                <w:szCs w:val="24"/>
                <w:rtl/>
              </w:rPr>
              <w:t>דופיקר</w:t>
            </w:r>
            <w:proofErr w:type="spellEnd"/>
          </w:p>
        </w:tc>
        <w:tc>
          <w:tcPr>
            <w:tcW w:w="1002" w:type="dxa"/>
            <w:shd w:val="clear" w:color="auto" w:fill="D0CECE" w:themeFill="background2" w:themeFillShade="E6"/>
            <w:vAlign w:val="center"/>
          </w:tcPr>
          <w:p w14:paraId="4A69A0BA"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09:00</w:t>
            </w:r>
          </w:p>
        </w:tc>
        <w:tc>
          <w:tcPr>
            <w:tcW w:w="3544" w:type="dxa"/>
            <w:vAlign w:val="center"/>
          </w:tcPr>
          <w:p w14:paraId="5147CACD"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אימון אישי</w:t>
            </w:r>
          </w:p>
        </w:tc>
        <w:tc>
          <w:tcPr>
            <w:tcW w:w="945" w:type="dxa"/>
            <w:shd w:val="clear" w:color="auto" w:fill="D0CECE" w:themeFill="background2" w:themeFillShade="E6"/>
            <w:vAlign w:val="center"/>
          </w:tcPr>
          <w:p w14:paraId="4A3BF30A"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11:00</w:t>
            </w:r>
          </w:p>
        </w:tc>
      </w:tr>
      <w:tr w:rsidR="0005620A" w:rsidRPr="000B35F0" w14:paraId="235E216F" w14:textId="77777777" w:rsidTr="00AD2866">
        <w:tc>
          <w:tcPr>
            <w:tcW w:w="2972" w:type="dxa"/>
            <w:vAlign w:val="center"/>
          </w:tcPr>
          <w:p w14:paraId="6749678B"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רסק תפוחים</w:t>
            </w:r>
          </w:p>
        </w:tc>
        <w:tc>
          <w:tcPr>
            <w:tcW w:w="1002" w:type="dxa"/>
            <w:shd w:val="clear" w:color="auto" w:fill="D0CECE" w:themeFill="background2" w:themeFillShade="E6"/>
            <w:vAlign w:val="center"/>
          </w:tcPr>
          <w:p w14:paraId="06162DB8"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09:30</w:t>
            </w:r>
          </w:p>
        </w:tc>
        <w:tc>
          <w:tcPr>
            <w:tcW w:w="3544" w:type="dxa"/>
            <w:vAlign w:val="center"/>
          </w:tcPr>
          <w:p w14:paraId="1BE4A6BD"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ירקות חתוכים</w:t>
            </w:r>
          </w:p>
        </w:tc>
        <w:tc>
          <w:tcPr>
            <w:tcW w:w="945" w:type="dxa"/>
            <w:shd w:val="clear" w:color="auto" w:fill="D0CECE" w:themeFill="background2" w:themeFillShade="E6"/>
            <w:vAlign w:val="center"/>
          </w:tcPr>
          <w:p w14:paraId="2DDD71A9"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11:45</w:t>
            </w:r>
          </w:p>
        </w:tc>
      </w:tr>
      <w:tr w:rsidR="0005620A" w:rsidRPr="000B35F0" w14:paraId="5F78404D" w14:textId="77777777" w:rsidTr="00AD2866">
        <w:tc>
          <w:tcPr>
            <w:tcW w:w="2972" w:type="dxa"/>
            <w:vAlign w:val="center"/>
          </w:tcPr>
          <w:p w14:paraId="6D356C46"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דיקור</w:t>
            </w:r>
          </w:p>
        </w:tc>
        <w:tc>
          <w:tcPr>
            <w:tcW w:w="1002" w:type="dxa"/>
            <w:shd w:val="clear" w:color="auto" w:fill="D0CECE" w:themeFill="background2" w:themeFillShade="E6"/>
            <w:vAlign w:val="center"/>
          </w:tcPr>
          <w:p w14:paraId="3587A82D"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10:10</w:t>
            </w:r>
          </w:p>
        </w:tc>
        <w:tc>
          <w:tcPr>
            <w:tcW w:w="3544" w:type="dxa"/>
            <w:vAlign w:val="center"/>
          </w:tcPr>
          <w:p w14:paraId="304B8BCF"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סיום אימון</w:t>
            </w:r>
          </w:p>
        </w:tc>
        <w:tc>
          <w:tcPr>
            <w:tcW w:w="945" w:type="dxa"/>
            <w:shd w:val="clear" w:color="auto" w:fill="D0CECE" w:themeFill="background2" w:themeFillShade="E6"/>
            <w:vAlign w:val="center"/>
          </w:tcPr>
          <w:p w14:paraId="5D3F4649"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12:00</w:t>
            </w:r>
          </w:p>
        </w:tc>
      </w:tr>
      <w:tr w:rsidR="0005620A" w:rsidRPr="000B35F0" w14:paraId="3AA6FCDB" w14:textId="77777777" w:rsidTr="00AD2866">
        <w:tc>
          <w:tcPr>
            <w:tcW w:w="2972" w:type="dxa"/>
            <w:vAlign w:val="center"/>
          </w:tcPr>
          <w:p w14:paraId="2347A563"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תפו"א מבושלים ושעועית ירוקה</w:t>
            </w:r>
          </w:p>
        </w:tc>
        <w:tc>
          <w:tcPr>
            <w:tcW w:w="1002" w:type="dxa"/>
            <w:shd w:val="clear" w:color="auto" w:fill="D0CECE" w:themeFill="background2" w:themeFillShade="E6"/>
            <w:vAlign w:val="center"/>
          </w:tcPr>
          <w:p w14:paraId="0EA09186"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11:20</w:t>
            </w:r>
          </w:p>
        </w:tc>
        <w:tc>
          <w:tcPr>
            <w:tcW w:w="3544" w:type="dxa"/>
            <w:vAlign w:val="center"/>
          </w:tcPr>
          <w:p w14:paraId="40FB6AE4" w14:textId="77777777" w:rsidR="0005620A" w:rsidRPr="00AD2866" w:rsidRDefault="0005620A" w:rsidP="00AD2866">
            <w:pPr>
              <w:spacing w:line="360" w:lineRule="auto"/>
              <w:jc w:val="center"/>
              <w:rPr>
                <w:rFonts w:ascii="David" w:eastAsia="Times New Roman" w:hAnsi="David" w:cs="David"/>
                <w:sz w:val="24"/>
                <w:szCs w:val="24"/>
                <w:rtl/>
              </w:rPr>
            </w:pPr>
            <w:proofErr w:type="spellStart"/>
            <w:r w:rsidRPr="00AD2866">
              <w:rPr>
                <w:rFonts w:ascii="David" w:eastAsia="Times New Roman" w:hAnsi="David" w:cs="David"/>
                <w:sz w:val="24"/>
                <w:szCs w:val="24"/>
                <w:rtl/>
              </w:rPr>
              <w:t>דופיקר</w:t>
            </w:r>
            <w:proofErr w:type="spellEnd"/>
          </w:p>
          <w:p w14:paraId="084082ED"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כ3</w:t>
            </w:r>
          </w:p>
          <w:p w14:paraId="2DEB6643"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פ3</w:t>
            </w:r>
          </w:p>
          <w:p w14:paraId="3ABED99A"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ירקות חתוכים</w:t>
            </w:r>
          </w:p>
        </w:tc>
        <w:tc>
          <w:tcPr>
            <w:tcW w:w="945" w:type="dxa"/>
            <w:shd w:val="clear" w:color="auto" w:fill="D0CECE" w:themeFill="background2" w:themeFillShade="E6"/>
            <w:vAlign w:val="center"/>
          </w:tcPr>
          <w:p w14:paraId="46AECACD"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12:15</w:t>
            </w:r>
          </w:p>
        </w:tc>
      </w:tr>
      <w:tr w:rsidR="0005620A" w:rsidRPr="000B35F0" w14:paraId="6140AE67" w14:textId="77777777" w:rsidTr="00AD2866">
        <w:tc>
          <w:tcPr>
            <w:tcW w:w="2972" w:type="dxa"/>
            <w:vAlign w:val="center"/>
          </w:tcPr>
          <w:p w14:paraId="333F23FE" w14:textId="77777777" w:rsidR="0005620A" w:rsidRPr="00AD2866" w:rsidRDefault="0005620A" w:rsidP="00AD2866">
            <w:pPr>
              <w:spacing w:line="360" w:lineRule="auto"/>
              <w:jc w:val="center"/>
              <w:rPr>
                <w:rFonts w:ascii="David" w:eastAsia="Times New Roman" w:hAnsi="David" w:cs="David"/>
                <w:sz w:val="24"/>
                <w:szCs w:val="24"/>
                <w:rtl/>
              </w:rPr>
            </w:pPr>
            <w:proofErr w:type="spellStart"/>
            <w:r w:rsidRPr="00AD2866">
              <w:rPr>
                <w:rFonts w:ascii="David" w:eastAsia="Times New Roman" w:hAnsi="David" w:cs="David"/>
                <w:sz w:val="24"/>
                <w:szCs w:val="24"/>
                <w:rtl/>
              </w:rPr>
              <w:t>דופיקר</w:t>
            </w:r>
            <w:proofErr w:type="spellEnd"/>
          </w:p>
        </w:tc>
        <w:tc>
          <w:tcPr>
            <w:tcW w:w="1002" w:type="dxa"/>
            <w:shd w:val="clear" w:color="auto" w:fill="D0CECE" w:themeFill="background2" w:themeFillShade="E6"/>
            <w:vAlign w:val="center"/>
          </w:tcPr>
          <w:p w14:paraId="1854973A"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12:10</w:t>
            </w:r>
          </w:p>
        </w:tc>
        <w:tc>
          <w:tcPr>
            <w:tcW w:w="3544" w:type="dxa"/>
            <w:vAlign w:val="center"/>
          </w:tcPr>
          <w:p w14:paraId="003A3848" w14:textId="77777777" w:rsidR="0005620A" w:rsidRPr="00AD2866" w:rsidRDefault="0005620A" w:rsidP="00AD2866">
            <w:pPr>
              <w:spacing w:line="360" w:lineRule="auto"/>
              <w:jc w:val="center"/>
              <w:rPr>
                <w:rFonts w:ascii="David" w:eastAsia="Times New Roman" w:hAnsi="David" w:cs="David"/>
                <w:sz w:val="24"/>
                <w:szCs w:val="24"/>
              </w:rPr>
            </w:pPr>
            <w:r w:rsidRPr="00AD2866">
              <w:rPr>
                <w:rFonts w:ascii="David" w:eastAsia="Times New Roman" w:hAnsi="David" w:cs="David"/>
                <w:sz w:val="24"/>
                <w:szCs w:val="24"/>
                <w:rtl/>
              </w:rPr>
              <w:t xml:space="preserve">חצי פיתה עם חרדל </w:t>
            </w:r>
            <w:proofErr w:type="spellStart"/>
            <w:r w:rsidRPr="00AD2866">
              <w:rPr>
                <w:rFonts w:ascii="David" w:eastAsia="Times New Roman" w:hAnsi="David" w:cs="David"/>
                <w:sz w:val="24"/>
                <w:szCs w:val="24"/>
                <w:rtl/>
              </w:rPr>
              <w:t>ופסטרמה</w:t>
            </w:r>
            <w:proofErr w:type="spellEnd"/>
          </w:p>
        </w:tc>
        <w:tc>
          <w:tcPr>
            <w:tcW w:w="945" w:type="dxa"/>
            <w:shd w:val="clear" w:color="auto" w:fill="D0CECE" w:themeFill="background2" w:themeFillShade="E6"/>
            <w:vAlign w:val="center"/>
          </w:tcPr>
          <w:p w14:paraId="548DDC13"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12:45</w:t>
            </w:r>
          </w:p>
        </w:tc>
      </w:tr>
      <w:tr w:rsidR="0005620A" w:rsidRPr="000B35F0" w14:paraId="12049933" w14:textId="77777777" w:rsidTr="00AD2866">
        <w:tc>
          <w:tcPr>
            <w:tcW w:w="2972" w:type="dxa"/>
            <w:vAlign w:val="center"/>
          </w:tcPr>
          <w:p w14:paraId="096F840E"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התכווצויות בכפות הרגליים עד 14:30</w:t>
            </w:r>
          </w:p>
        </w:tc>
        <w:tc>
          <w:tcPr>
            <w:tcW w:w="1002" w:type="dxa"/>
            <w:shd w:val="clear" w:color="auto" w:fill="D0CECE" w:themeFill="background2" w:themeFillShade="E6"/>
            <w:vAlign w:val="center"/>
          </w:tcPr>
          <w:p w14:paraId="1629D060"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12:30</w:t>
            </w:r>
          </w:p>
        </w:tc>
        <w:tc>
          <w:tcPr>
            <w:tcW w:w="3544" w:type="dxa"/>
            <w:vAlign w:val="center"/>
          </w:tcPr>
          <w:p w14:paraId="5D2BAAB2" w14:textId="77777777" w:rsidR="0005620A" w:rsidRPr="00AD2866" w:rsidRDefault="0005620A" w:rsidP="00AD2866">
            <w:pPr>
              <w:spacing w:line="360" w:lineRule="auto"/>
              <w:jc w:val="center"/>
              <w:rPr>
                <w:rFonts w:ascii="David" w:eastAsia="Times New Roman" w:hAnsi="David" w:cs="David"/>
                <w:sz w:val="24"/>
                <w:szCs w:val="24"/>
                <w:rtl/>
              </w:rPr>
            </w:pPr>
            <w:proofErr w:type="spellStart"/>
            <w:r w:rsidRPr="00AD2866">
              <w:rPr>
                <w:rFonts w:ascii="David" w:eastAsia="Times New Roman" w:hAnsi="David" w:cs="David"/>
                <w:sz w:val="24"/>
                <w:szCs w:val="24"/>
                <w:rtl/>
              </w:rPr>
              <w:t>דופיקר</w:t>
            </w:r>
            <w:proofErr w:type="spellEnd"/>
          </w:p>
        </w:tc>
        <w:tc>
          <w:tcPr>
            <w:tcW w:w="945" w:type="dxa"/>
            <w:shd w:val="clear" w:color="auto" w:fill="D0CECE" w:themeFill="background2" w:themeFillShade="E6"/>
            <w:vAlign w:val="center"/>
          </w:tcPr>
          <w:p w14:paraId="6F4054DD"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15:25</w:t>
            </w:r>
          </w:p>
        </w:tc>
      </w:tr>
      <w:tr w:rsidR="0005620A" w:rsidRPr="000B35F0" w14:paraId="2573125A" w14:textId="77777777" w:rsidTr="00AD2866">
        <w:tc>
          <w:tcPr>
            <w:tcW w:w="2972" w:type="dxa"/>
            <w:vAlign w:val="center"/>
          </w:tcPr>
          <w:p w14:paraId="5575F731"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lastRenderedPageBreak/>
              <w:t>קומפוט</w:t>
            </w:r>
          </w:p>
        </w:tc>
        <w:tc>
          <w:tcPr>
            <w:tcW w:w="1002" w:type="dxa"/>
            <w:shd w:val="clear" w:color="auto" w:fill="D0CECE" w:themeFill="background2" w:themeFillShade="E6"/>
            <w:vAlign w:val="center"/>
          </w:tcPr>
          <w:p w14:paraId="2998FF73"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13:40</w:t>
            </w:r>
          </w:p>
        </w:tc>
        <w:tc>
          <w:tcPr>
            <w:tcW w:w="3544" w:type="dxa"/>
            <w:vAlign w:val="center"/>
          </w:tcPr>
          <w:p w14:paraId="6D8CA0C9"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נסיעה לאלומות</w:t>
            </w:r>
          </w:p>
          <w:p w14:paraId="47014032"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 xml:space="preserve">ירקות חתוכים חצי  פיתה עם </w:t>
            </w:r>
            <w:proofErr w:type="spellStart"/>
            <w:r w:rsidRPr="00AD2866">
              <w:rPr>
                <w:rFonts w:ascii="David" w:eastAsia="Times New Roman" w:hAnsi="David" w:cs="David"/>
                <w:sz w:val="24"/>
                <w:szCs w:val="24"/>
                <w:rtl/>
              </w:rPr>
              <w:t>גבנ"צ</w:t>
            </w:r>
            <w:proofErr w:type="spellEnd"/>
            <w:r w:rsidRPr="00AD2866">
              <w:rPr>
                <w:rFonts w:ascii="David" w:eastAsia="Times New Roman" w:hAnsi="David" w:cs="David"/>
                <w:sz w:val="24"/>
                <w:szCs w:val="24"/>
                <w:rtl/>
              </w:rPr>
              <w:t xml:space="preserve"> ומיונז</w:t>
            </w:r>
          </w:p>
          <w:p w14:paraId="16089DB3" w14:textId="77777777" w:rsidR="0005620A" w:rsidRPr="00AD2866" w:rsidRDefault="0005620A" w:rsidP="00AD2866">
            <w:pPr>
              <w:spacing w:line="360" w:lineRule="auto"/>
              <w:jc w:val="center"/>
              <w:rPr>
                <w:rFonts w:ascii="David" w:eastAsia="Times New Roman" w:hAnsi="David" w:cs="David"/>
                <w:sz w:val="24"/>
                <w:szCs w:val="24"/>
              </w:rPr>
            </w:pPr>
            <w:r w:rsidRPr="00AD2866">
              <w:rPr>
                <w:rFonts w:ascii="David" w:eastAsia="Times New Roman" w:hAnsi="David" w:cs="David"/>
                <w:sz w:val="24"/>
                <w:szCs w:val="24"/>
                <w:rtl/>
              </w:rPr>
              <w:t>ריבר</w:t>
            </w:r>
          </w:p>
        </w:tc>
        <w:tc>
          <w:tcPr>
            <w:tcW w:w="945" w:type="dxa"/>
            <w:shd w:val="clear" w:color="auto" w:fill="D0CECE" w:themeFill="background2" w:themeFillShade="E6"/>
            <w:vAlign w:val="center"/>
          </w:tcPr>
          <w:p w14:paraId="6396A634"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16:00</w:t>
            </w:r>
          </w:p>
        </w:tc>
      </w:tr>
      <w:tr w:rsidR="0005620A" w:rsidRPr="000B35F0" w14:paraId="41B44AA5" w14:textId="77777777" w:rsidTr="00AD2866">
        <w:tc>
          <w:tcPr>
            <w:tcW w:w="2972" w:type="dxa"/>
            <w:vAlign w:val="center"/>
          </w:tcPr>
          <w:p w14:paraId="4A93CB08"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פשטידת פטריות</w:t>
            </w:r>
          </w:p>
        </w:tc>
        <w:tc>
          <w:tcPr>
            <w:tcW w:w="1002" w:type="dxa"/>
            <w:shd w:val="clear" w:color="auto" w:fill="D0CECE" w:themeFill="background2" w:themeFillShade="E6"/>
            <w:vAlign w:val="center"/>
          </w:tcPr>
          <w:p w14:paraId="22E0BE8F"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14:15</w:t>
            </w:r>
          </w:p>
        </w:tc>
        <w:tc>
          <w:tcPr>
            <w:tcW w:w="3544" w:type="dxa"/>
            <w:vAlign w:val="center"/>
          </w:tcPr>
          <w:p w14:paraId="22FB46D2" w14:textId="77777777" w:rsidR="0005620A" w:rsidRPr="00AD2866" w:rsidRDefault="0005620A" w:rsidP="00AD2866">
            <w:pPr>
              <w:spacing w:line="360" w:lineRule="auto"/>
              <w:jc w:val="center"/>
              <w:rPr>
                <w:rFonts w:ascii="David" w:eastAsia="Times New Roman" w:hAnsi="David" w:cs="David"/>
                <w:sz w:val="24"/>
                <w:szCs w:val="24"/>
                <w:rtl/>
              </w:rPr>
            </w:pPr>
            <w:proofErr w:type="spellStart"/>
            <w:r w:rsidRPr="00AD2866">
              <w:rPr>
                <w:rFonts w:ascii="David" w:eastAsia="Times New Roman" w:hAnsi="David" w:cs="David"/>
                <w:sz w:val="24"/>
                <w:szCs w:val="24"/>
                <w:rtl/>
              </w:rPr>
              <w:t>דופיקר</w:t>
            </w:r>
            <w:proofErr w:type="spellEnd"/>
          </w:p>
        </w:tc>
        <w:tc>
          <w:tcPr>
            <w:tcW w:w="945" w:type="dxa"/>
            <w:shd w:val="clear" w:color="auto" w:fill="D0CECE" w:themeFill="background2" w:themeFillShade="E6"/>
            <w:vAlign w:val="center"/>
          </w:tcPr>
          <w:p w14:paraId="1CD8BC16"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18:25</w:t>
            </w:r>
          </w:p>
        </w:tc>
      </w:tr>
      <w:tr w:rsidR="0005620A" w:rsidRPr="000B35F0" w14:paraId="3FDFF300" w14:textId="77777777" w:rsidTr="00AD2866">
        <w:tc>
          <w:tcPr>
            <w:tcW w:w="2972" w:type="dxa"/>
            <w:vAlign w:val="center"/>
          </w:tcPr>
          <w:p w14:paraId="3CA06DB0" w14:textId="77777777" w:rsidR="0005620A" w:rsidRPr="00AD2866" w:rsidRDefault="0005620A" w:rsidP="00AD2866">
            <w:pPr>
              <w:spacing w:line="360" w:lineRule="auto"/>
              <w:jc w:val="center"/>
              <w:rPr>
                <w:rFonts w:ascii="David" w:eastAsia="Times New Roman" w:hAnsi="David" w:cs="David"/>
                <w:sz w:val="24"/>
                <w:szCs w:val="24"/>
                <w:rtl/>
              </w:rPr>
            </w:pPr>
            <w:proofErr w:type="spellStart"/>
            <w:r w:rsidRPr="00AD2866">
              <w:rPr>
                <w:rFonts w:ascii="David" w:eastAsia="Times New Roman" w:hAnsi="David" w:cs="David"/>
                <w:sz w:val="24"/>
                <w:szCs w:val="24"/>
                <w:rtl/>
              </w:rPr>
              <w:t>דופיקר</w:t>
            </w:r>
            <w:proofErr w:type="spellEnd"/>
            <w:r w:rsidRPr="00AD2866">
              <w:rPr>
                <w:rFonts w:ascii="David" w:eastAsia="Times New Roman" w:hAnsi="David" w:cs="David"/>
                <w:sz w:val="24"/>
                <w:szCs w:val="24"/>
                <w:rtl/>
              </w:rPr>
              <w:t>, מנוחה עד 16:15</w:t>
            </w:r>
          </w:p>
        </w:tc>
        <w:tc>
          <w:tcPr>
            <w:tcW w:w="1002" w:type="dxa"/>
            <w:shd w:val="clear" w:color="auto" w:fill="D0CECE" w:themeFill="background2" w:themeFillShade="E6"/>
            <w:vAlign w:val="center"/>
          </w:tcPr>
          <w:p w14:paraId="719CD94B"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15:00</w:t>
            </w:r>
          </w:p>
        </w:tc>
        <w:tc>
          <w:tcPr>
            <w:tcW w:w="3544" w:type="dxa"/>
            <w:vAlign w:val="center"/>
          </w:tcPr>
          <w:p w14:paraId="294902B7"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התכווצויות בכפות הרגליים</w:t>
            </w:r>
          </w:p>
        </w:tc>
        <w:tc>
          <w:tcPr>
            <w:tcW w:w="945" w:type="dxa"/>
            <w:shd w:val="clear" w:color="auto" w:fill="D0CECE" w:themeFill="background2" w:themeFillShade="E6"/>
            <w:vAlign w:val="center"/>
          </w:tcPr>
          <w:p w14:paraId="70F9F2AE"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18:30</w:t>
            </w:r>
          </w:p>
        </w:tc>
      </w:tr>
      <w:tr w:rsidR="0005620A" w:rsidRPr="000B35F0" w14:paraId="56591424" w14:textId="77777777" w:rsidTr="00AD2866">
        <w:tc>
          <w:tcPr>
            <w:tcW w:w="2972" w:type="dxa"/>
            <w:vAlign w:val="center"/>
          </w:tcPr>
          <w:p w14:paraId="0D7A0F29"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מעדן סויה, אפרסקים עם גרנולה</w:t>
            </w:r>
          </w:p>
        </w:tc>
        <w:tc>
          <w:tcPr>
            <w:tcW w:w="1002" w:type="dxa"/>
            <w:shd w:val="clear" w:color="auto" w:fill="D0CECE" w:themeFill="background2" w:themeFillShade="E6"/>
            <w:vAlign w:val="center"/>
          </w:tcPr>
          <w:p w14:paraId="1EA4484D"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16:15</w:t>
            </w:r>
          </w:p>
        </w:tc>
        <w:tc>
          <w:tcPr>
            <w:tcW w:w="3544" w:type="dxa"/>
            <w:vAlign w:val="center"/>
          </w:tcPr>
          <w:p w14:paraId="1F76727D"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סיום התכווצויות</w:t>
            </w:r>
          </w:p>
        </w:tc>
        <w:tc>
          <w:tcPr>
            <w:tcW w:w="945" w:type="dxa"/>
            <w:shd w:val="clear" w:color="auto" w:fill="D0CECE" w:themeFill="background2" w:themeFillShade="E6"/>
            <w:vAlign w:val="center"/>
          </w:tcPr>
          <w:p w14:paraId="1E12E7F3"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19:20</w:t>
            </w:r>
          </w:p>
        </w:tc>
      </w:tr>
      <w:tr w:rsidR="0005620A" w:rsidRPr="000B35F0" w14:paraId="5E38CAB8" w14:textId="77777777" w:rsidTr="00AD2866">
        <w:tc>
          <w:tcPr>
            <w:tcW w:w="2972" w:type="dxa"/>
            <w:vAlign w:val="center"/>
          </w:tcPr>
          <w:p w14:paraId="32669221"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שירותים</w:t>
            </w:r>
          </w:p>
          <w:p w14:paraId="2400C8CB"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קניות בקיבוץ</w:t>
            </w:r>
          </w:p>
        </w:tc>
        <w:tc>
          <w:tcPr>
            <w:tcW w:w="1002" w:type="dxa"/>
            <w:shd w:val="clear" w:color="auto" w:fill="D0CECE" w:themeFill="background2" w:themeFillShade="E6"/>
            <w:vAlign w:val="center"/>
          </w:tcPr>
          <w:p w14:paraId="4D23CE31"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16:30</w:t>
            </w:r>
          </w:p>
        </w:tc>
        <w:tc>
          <w:tcPr>
            <w:tcW w:w="3544" w:type="dxa"/>
            <w:vAlign w:val="center"/>
          </w:tcPr>
          <w:p w14:paraId="71A9FB59" w14:textId="77777777" w:rsidR="0005620A" w:rsidRPr="00AD2866" w:rsidRDefault="0005620A" w:rsidP="00AD2866">
            <w:pPr>
              <w:spacing w:line="360" w:lineRule="auto"/>
              <w:jc w:val="center"/>
              <w:rPr>
                <w:rFonts w:ascii="David" w:eastAsia="Times New Roman" w:hAnsi="David" w:cs="David"/>
                <w:sz w:val="24"/>
                <w:szCs w:val="24"/>
              </w:rPr>
            </w:pPr>
            <w:proofErr w:type="spellStart"/>
            <w:r w:rsidRPr="00AD2866">
              <w:rPr>
                <w:rFonts w:ascii="David" w:eastAsia="Times New Roman" w:hAnsi="David" w:cs="David"/>
                <w:sz w:val="24"/>
                <w:szCs w:val="24"/>
                <w:rtl/>
              </w:rPr>
              <w:t>א.ערב</w:t>
            </w:r>
            <w:proofErr w:type="spellEnd"/>
            <w:r w:rsidRPr="00AD2866">
              <w:rPr>
                <w:rFonts w:ascii="David" w:eastAsia="Times New Roman" w:hAnsi="David" w:cs="David"/>
                <w:sz w:val="24"/>
                <w:szCs w:val="24"/>
                <w:rtl/>
              </w:rPr>
              <w:t xml:space="preserve"> תפו"א מבושלים שעועית ירוקה</w:t>
            </w:r>
          </w:p>
        </w:tc>
        <w:tc>
          <w:tcPr>
            <w:tcW w:w="945" w:type="dxa"/>
            <w:shd w:val="clear" w:color="auto" w:fill="D0CECE" w:themeFill="background2" w:themeFillShade="E6"/>
            <w:vAlign w:val="center"/>
          </w:tcPr>
          <w:p w14:paraId="211C8576"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19:30</w:t>
            </w:r>
          </w:p>
        </w:tc>
      </w:tr>
      <w:tr w:rsidR="0005620A" w:rsidRPr="000B35F0" w14:paraId="3600285C" w14:textId="77777777" w:rsidTr="00AD2866">
        <w:tc>
          <w:tcPr>
            <w:tcW w:w="2972" w:type="dxa"/>
            <w:vAlign w:val="center"/>
          </w:tcPr>
          <w:p w14:paraId="43C5E04A" w14:textId="77777777" w:rsidR="0005620A" w:rsidRPr="00AD2866" w:rsidRDefault="0005620A" w:rsidP="00AD2866">
            <w:pPr>
              <w:spacing w:line="360" w:lineRule="auto"/>
              <w:jc w:val="center"/>
              <w:rPr>
                <w:rFonts w:ascii="David" w:eastAsia="Times New Roman" w:hAnsi="David" w:cs="David"/>
                <w:sz w:val="24"/>
                <w:szCs w:val="24"/>
                <w:rtl/>
              </w:rPr>
            </w:pPr>
            <w:proofErr w:type="spellStart"/>
            <w:r w:rsidRPr="00AD2866">
              <w:rPr>
                <w:rFonts w:ascii="David" w:eastAsia="Times New Roman" w:hAnsi="David" w:cs="David"/>
                <w:sz w:val="24"/>
                <w:szCs w:val="24"/>
                <w:rtl/>
              </w:rPr>
              <w:t>דופיקר</w:t>
            </w:r>
            <w:proofErr w:type="spellEnd"/>
            <w:r w:rsidRPr="00AD2866">
              <w:rPr>
                <w:rFonts w:ascii="David" w:eastAsia="Times New Roman" w:hAnsi="David" w:cs="David"/>
                <w:sz w:val="24"/>
                <w:szCs w:val="24"/>
                <w:rtl/>
              </w:rPr>
              <w:t xml:space="preserve"> ויציאה לכדורי</w:t>
            </w:r>
          </w:p>
        </w:tc>
        <w:tc>
          <w:tcPr>
            <w:tcW w:w="1002" w:type="dxa"/>
            <w:shd w:val="clear" w:color="auto" w:fill="D0CECE" w:themeFill="background2" w:themeFillShade="E6"/>
            <w:vAlign w:val="center"/>
          </w:tcPr>
          <w:p w14:paraId="193A62DB"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17:45</w:t>
            </w:r>
          </w:p>
        </w:tc>
        <w:tc>
          <w:tcPr>
            <w:tcW w:w="3544" w:type="dxa"/>
            <w:vAlign w:val="center"/>
          </w:tcPr>
          <w:p w14:paraId="6FEF3B94"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 xml:space="preserve">רבע </w:t>
            </w:r>
            <w:proofErr w:type="spellStart"/>
            <w:r w:rsidRPr="00AD2866">
              <w:rPr>
                <w:rFonts w:ascii="David" w:eastAsia="Times New Roman" w:hAnsi="David" w:cs="David"/>
                <w:sz w:val="24"/>
                <w:szCs w:val="24"/>
                <w:rtl/>
              </w:rPr>
              <w:t>דופיקר</w:t>
            </w:r>
            <w:proofErr w:type="spellEnd"/>
            <w:r w:rsidRPr="00AD2866">
              <w:rPr>
                <w:rFonts w:ascii="David" w:eastAsia="Times New Roman" w:hAnsi="David" w:cs="David"/>
                <w:sz w:val="24"/>
                <w:szCs w:val="24"/>
                <w:rtl/>
              </w:rPr>
              <w:t xml:space="preserve"> </w:t>
            </w:r>
            <w:proofErr w:type="spellStart"/>
            <w:r w:rsidRPr="00AD2866">
              <w:rPr>
                <w:rFonts w:ascii="David" w:eastAsia="Times New Roman" w:hAnsi="David" w:cs="David"/>
                <w:sz w:val="24"/>
                <w:szCs w:val="24"/>
                <w:rtl/>
              </w:rPr>
              <w:t>סינמט</w:t>
            </w:r>
            <w:proofErr w:type="spellEnd"/>
            <w:r w:rsidRPr="00AD2866">
              <w:rPr>
                <w:rFonts w:ascii="David" w:eastAsia="Times New Roman" w:hAnsi="David" w:cs="David"/>
                <w:sz w:val="24"/>
                <w:szCs w:val="24"/>
                <w:rtl/>
              </w:rPr>
              <w:t xml:space="preserve"> שבור</w:t>
            </w:r>
          </w:p>
        </w:tc>
        <w:tc>
          <w:tcPr>
            <w:tcW w:w="945" w:type="dxa"/>
            <w:shd w:val="clear" w:color="auto" w:fill="D0CECE" w:themeFill="background2" w:themeFillShade="E6"/>
            <w:vAlign w:val="center"/>
          </w:tcPr>
          <w:p w14:paraId="47CD9CAB"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21:30</w:t>
            </w:r>
          </w:p>
        </w:tc>
      </w:tr>
      <w:tr w:rsidR="0005620A" w:rsidRPr="000B35F0" w14:paraId="3414A236" w14:textId="77777777" w:rsidTr="00AD2866">
        <w:tc>
          <w:tcPr>
            <w:tcW w:w="2972" w:type="dxa"/>
            <w:vAlign w:val="center"/>
          </w:tcPr>
          <w:p w14:paraId="3F191BE7"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ירקות חתוכים</w:t>
            </w:r>
          </w:p>
          <w:p w14:paraId="41503586"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בטן רגישה</w:t>
            </w:r>
          </w:p>
        </w:tc>
        <w:tc>
          <w:tcPr>
            <w:tcW w:w="1002" w:type="dxa"/>
            <w:shd w:val="clear" w:color="auto" w:fill="D0CECE" w:themeFill="background2" w:themeFillShade="E6"/>
            <w:vAlign w:val="center"/>
          </w:tcPr>
          <w:p w14:paraId="3D222FE5"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18:45</w:t>
            </w:r>
          </w:p>
        </w:tc>
        <w:tc>
          <w:tcPr>
            <w:tcW w:w="3544" w:type="dxa"/>
            <w:vAlign w:val="center"/>
          </w:tcPr>
          <w:p w14:paraId="63943257"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לילה טוב</w:t>
            </w:r>
          </w:p>
        </w:tc>
        <w:tc>
          <w:tcPr>
            <w:tcW w:w="945" w:type="dxa"/>
            <w:shd w:val="clear" w:color="auto" w:fill="D0CECE" w:themeFill="background2" w:themeFillShade="E6"/>
            <w:vAlign w:val="center"/>
          </w:tcPr>
          <w:p w14:paraId="475C1EC1"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22:30</w:t>
            </w:r>
          </w:p>
        </w:tc>
      </w:tr>
      <w:tr w:rsidR="0005620A" w:rsidRPr="000B35F0" w14:paraId="065AD142" w14:textId="77777777" w:rsidTr="00AD2866">
        <w:tc>
          <w:tcPr>
            <w:tcW w:w="2972" w:type="dxa"/>
            <w:vAlign w:val="center"/>
          </w:tcPr>
          <w:p w14:paraId="169FD221"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מנוחה בבית קשת</w:t>
            </w:r>
          </w:p>
          <w:p w14:paraId="0C4CEDAB"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 xml:space="preserve">ירקות חתוכים, חצי </w:t>
            </w:r>
            <w:proofErr w:type="spellStart"/>
            <w:r w:rsidRPr="00AD2866">
              <w:rPr>
                <w:rFonts w:ascii="David" w:eastAsia="Times New Roman" w:hAnsi="David" w:cs="David"/>
                <w:sz w:val="24"/>
                <w:szCs w:val="24"/>
                <w:rtl/>
              </w:rPr>
              <w:t>לחמניה</w:t>
            </w:r>
            <w:proofErr w:type="spellEnd"/>
            <w:r w:rsidRPr="00AD2866">
              <w:rPr>
                <w:rFonts w:ascii="David" w:eastAsia="Times New Roman" w:hAnsi="David" w:cs="David"/>
                <w:sz w:val="24"/>
                <w:szCs w:val="24"/>
                <w:rtl/>
              </w:rPr>
              <w:t xml:space="preserve"> עם ביצה קשה ומיונז</w:t>
            </w:r>
          </w:p>
        </w:tc>
        <w:tc>
          <w:tcPr>
            <w:tcW w:w="1002" w:type="dxa"/>
            <w:shd w:val="clear" w:color="auto" w:fill="D0CECE" w:themeFill="background2" w:themeFillShade="E6"/>
            <w:vAlign w:val="center"/>
          </w:tcPr>
          <w:p w14:paraId="7E467D01"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19:00</w:t>
            </w:r>
          </w:p>
        </w:tc>
        <w:tc>
          <w:tcPr>
            <w:tcW w:w="3544" w:type="dxa"/>
            <w:vAlign w:val="center"/>
          </w:tcPr>
          <w:p w14:paraId="71367EEE"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 xml:space="preserve">רבע </w:t>
            </w:r>
            <w:proofErr w:type="spellStart"/>
            <w:r w:rsidRPr="00AD2866">
              <w:rPr>
                <w:rFonts w:ascii="David" w:eastAsia="Times New Roman" w:hAnsi="David" w:cs="David"/>
                <w:sz w:val="24"/>
                <w:szCs w:val="24"/>
                <w:rtl/>
              </w:rPr>
              <w:t>דופיקר</w:t>
            </w:r>
            <w:proofErr w:type="spellEnd"/>
            <w:r w:rsidRPr="00AD2866">
              <w:rPr>
                <w:rFonts w:ascii="David" w:eastAsia="Times New Roman" w:hAnsi="David" w:cs="David"/>
                <w:sz w:val="24"/>
                <w:szCs w:val="24"/>
                <w:rtl/>
              </w:rPr>
              <w:t xml:space="preserve"> </w:t>
            </w:r>
            <w:proofErr w:type="spellStart"/>
            <w:r w:rsidRPr="00AD2866">
              <w:rPr>
                <w:rFonts w:ascii="David" w:eastAsia="Times New Roman" w:hAnsi="David" w:cs="David"/>
                <w:sz w:val="24"/>
                <w:szCs w:val="24"/>
                <w:rtl/>
              </w:rPr>
              <w:t>סינמט</w:t>
            </w:r>
            <w:proofErr w:type="spellEnd"/>
            <w:r w:rsidRPr="00AD2866">
              <w:rPr>
                <w:rFonts w:ascii="David" w:eastAsia="Times New Roman" w:hAnsi="David" w:cs="David"/>
                <w:sz w:val="24"/>
                <w:szCs w:val="24"/>
                <w:rtl/>
              </w:rPr>
              <w:t xml:space="preserve"> שבור</w:t>
            </w:r>
          </w:p>
          <w:p w14:paraId="52B05C22"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חצי שעה בסלון</w:t>
            </w:r>
          </w:p>
          <w:p w14:paraId="52CB5EF0"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5 עוגיות</w:t>
            </w:r>
          </w:p>
        </w:tc>
        <w:tc>
          <w:tcPr>
            <w:tcW w:w="945" w:type="dxa"/>
            <w:shd w:val="clear" w:color="auto" w:fill="D0CECE" w:themeFill="background2" w:themeFillShade="E6"/>
            <w:vAlign w:val="center"/>
          </w:tcPr>
          <w:p w14:paraId="5F060E2E"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r w:rsidRPr="00AD2866">
              <w:rPr>
                <w:rFonts w:ascii="David" w:eastAsia="Times New Roman" w:hAnsi="David" w:cs="David"/>
                <w:sz w:val="24"/>
                <w:szCs w:val="24"/>
              </w:rPr>
              <w:t>01:20</w:t>
            </w:r>
          </w:p>
        </w:tc>
      </w:tr>
      <w:tr w:rsidR="0005620A" w:rsidRPr="000B35F0" w14:paraId="46CCC7A8" w14:textId="77777777" w:rsidTr="00AD2866">
        <w:tc>
          <w:tcPr>
            <w:tcW w:w="2972" w:type="dxa"/>
            <w:vAlign w:val="center"/>
          </w:tcPr>
          <w:p w14:paraId="651A7C95" w14:textId="77777777" w:rsidR="0005620A" w:rsidRPr="00AD2866" w:rsidRDefault="0005620A" w:rsidP="00AD2866">
            <w:pPr>
              <w:spacing w:line="360" w:lineRule="auto"/>
              <w:jc w:val="center"/>
              <w:rPr>
                <w:rFonts w:ascii="David" w:eastAsia="Times New Roman" w:hAnsi="David" w:cs="David"/>
                <w:sz w:val="24"/>
                <w:szCs w:val="24"/>
                <w:rtl/>
              </w:rPr>
            </w:pPr>
            <w:proofErr w:type="spellStart"/>
            <w:r w:rsidRPr="00AD2866">
              <w:rPr>
                <w:rFonts w:ascii="David" w:eastAsia="Times New Roman" w:hAnsi="David" w:cs="David"/>
                <w:sz w:val="24"/>
                <w:szCs w:val="24"/>
                <w:rtl/>
              </w:rPr>
              <w:t>דופיקר</w:t>
            </w:r>
            <w:proofErr w:type="spellEnd"/>
          </w:p>
        </w:tc>
        <w:tc>
          <w:tcPr>
            <w:tcW w:w="1002" w:type="dxa"/>
            <w:shd w:val="clear" w:color="auto" w:fill="D0CECE" w:themeFill="background2" w:themeFillShade="E6"/>
            <w:vAlign w:val="center"/>
          </w:tcPr>
          <w:p w14:paraId="442A5564"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20:40</w:t>
            </w:r>
          </w:p>
        </w:tc>
        <w:tc>
          <w:tcPr>
            <w:tcW w:w="3544" w:type="dxa"/>
            <w:vAlign w:val="center"/>
          </w:tcPr>
          <w:p w14:paraId="271AC16F" w14:textId="77777777" w:rsidR="0005620A" w:rsidRPr="00AD2866" w:rsidRDefault="0005620A" w:rsidP="00AD2866">
            <w:pPr>
              <w:spacing w:line="360" w:lineRule="auto"/>
              <w:jc w:val="center"/>
              <w:rPr>
                <w:rFonts w:ascii="David" w:eastAsia="Times New Roman" w:hAnsi="David" w:cs="David"/>
                <w:sz w:val="24"/>
                <w:szCs w:val="24"/>
                <w:rtl/>
              </w:rPr>
            </w:pPr>
          </w:p>
        </w:tc>
        <w:tc>
          <w:tcPr>
            <w:tcW w:w="945" w:type="dxa"/>
            <w:shd w:val="clear" w:color="auto" w:fill="D0CECE" w:themeFill="background2" w:themeFillShade="E6"/>
            <w:vAlign w:val="center"/>
          </w:tcPr>
          <w:p w14:paraId="487B8C93"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p>
        </w:tc>
      </w:tr>
      <w:tr w:rsidR="0005620A" w:rsidRPr="000B35F0" w14:paraId="718B0365" w14:textId="77777777" w:rsidTr="00AD2866">
        <w:tc>
          <w:tcPr>
            <w:tcW w:w="2972" w:type="dxa"/>
            <w:vAlign w:val="center"/>
          </w:tcPr>
          <w:p w14:paraId="39145338"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שירותים ומקלחת</w:t>
            </w:r>
          </w:p>
        </w:tc>
        <w:tc>
          <w:tcPr>
            <w:tcW w:w="1002" w:type="dxa"/>
            <w:shd w:val="clear" w:color="auto" w:fill="D0CECE" w:themeFill="background2" w:themeFillShade="E6"/>
            <w:vAlign w:val="center"/>
          </w:tcPr>
          <w:p w14:paraId="5BC9675B"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22:00</w:t>
            </w:r>
          </w:p>
        </w:tc>
        <w:tc>
          <w:tcPr>
            <w:tcW w:w="3544" w:type="dxa"/>
            <w:vAlign w:val="center"/>
          </w:tcPr>
          <w:p w14:paraId="588EE9FF" w14:textId="77777777" w:rsidR="0005620A" w:rsidRPr="00AD2866" w:rsidRDefault="0005620A" w:rsidP="00AD2866">
            <w:pPr>
              <w:spacing w:line="360" w:lineRule="auto"/>
              <w:jc w:val="center"/>
              <w:rPr>
                <w:rFonts w:ascii="David" w:eastAsia="Times New Roman" w:hAnsi="David" w:cs="David"/>
                <w:sz w:val="24"/>
                <w:szCs w:val="24"/>
                <w:rtl/>
              </w:rPr>
            </w:pPr>
          </w:p>
        </w:tc>
        <w:tc>
          <w:tcPr>
            <w:tcW w:w="945" w:type="dxa"/>
            <w:shd w:val="clear" w:color="auto" w:fill="D0CECE" w:themeFill="background2" w:themeFillShade="E6"/>
            <w:vAlign w:val="center"/>
          </w:tcPr>
          <w:p w14:paraId="7DB3B09A"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p>
        </w:tc>
      </w:tr>
      <w:tr w:rsidR="0005620A" w:rsidRPr="000B35F0" w14:paraId="2E23A895" w14:textId="77777777" w:rsidTr="00AD2866">
        <w:tc>
          <w:tcPr>
            <w:tcW w:w="2972" w:type="dxa"/>
            <w:vAlign w:val="center"/>
          </w:tcPr>
          <w:p w14:paraId="7D0E38D7" w14:textId="77777777" w:rsidR="0005620A" w:rsidRPr="00AD2866" w:rsidRDefault="0005620A" w:rsidP="00AD2866">
            <w:pPr>
              <w:spacing w:line="360" w:lineRule="auto"/>
              <w:jc w:val="center"/>
              <w:rPr>
                <w:rFonts w:ascii="David" w:eastAsia="Times New Roman" w:hAnsi="David" w:cs="David"/>
                <w:sz w:val="24"/>
                <w:szCs w:val="24"/>
                <w:rtl/>
              </w:rPr>
            </w:pPr>
            <w:proofErr w:type="spellStart"/>
            <w:r w:rsidRPr="00AD2866">
              <w:rPr>
                <w:rFonts w:ascii="David" w:eastAsia="Times New Roman" w:hAnsi="David" w:cs="David"/>
                <w:sz w:val="24"/>
                <w:szCs w:val="24"/>
                <w:rtl/>
              </w:rPr>
              <w:t>סינמט</w:t>
            </w:r>
            <w:proofErr w:type="spellEnd"/>
            <w:r w:rsidRPr="00AD2866">
              <w:rPr>
                <w:rFonts w:ascii="David" w:eastAsia="Times New Roman" w:hAnsi="David" w:cs="David"/>
                <w:sz w:val="24"/>
                <w:szCs w:val="24"/>
                <w:rtl/>
              </w:rPr>
              <w:t xml:space="preserve"> שבור</w:t>
            </w:r>
          </w:p>
        </w:tc>
        <w:tc>
          <w:tcPr>
            <w:tcW w:w="1002" w:type="dxa"/>
            <w:shd w:val="clear" w:color="auto" w:fill="D0CECE" w:themeFill="background2" w:themeFillShade="E6"/>
            <w:vAlign w:val="center"/>
          </w:tcPr>
          <w:p w14:paraId="25A799C0"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22:45</w:t>
            </w:r>
          </w:p>
        </w:tc>
        <w:tc>
          <w:tcPr>
            <w:tcW w:w="3544" w:type="dxa"/>
            <w:vAlign w:val="center"/>
          </w:tcPr>
          <w:p w14:paraId="29C22827" w14:textId="77777777" w:rsidR="0005620A" w:rsidRPr="00AD2866" w:rsidRDefault="0005620A" w:rsidP="00AD2866">
            <w:pPr>
              <w:spacing w:line="360" w:lineRule="auto"/>
              <w:jc w:val="center"/>
              <w:rPr>
                <w:rFonts w:ascii="David" w:eastAsia="Times New Roman" w:hAnsi="David" w:cs="David"/>
                <w:sz w:val="24"/>
                <w:szCs w:val="24"/>
                <w:rtl/>
              </w:rPr>
            </w:pPr>
          </w:p>
        </w:tc>
        <w:tc>
          <w:tcPr>
            <w:tcW w:w="945" w:type="dxa"/>
            <w:shd w:val="clear" w:color="auto" w:fill="D0CECE" w:themeFill="background2" w:themeFillShade="E6"/>
            <w:vAlign w:val="center"/>
          </w:tcPr>
          <w:p w14:paraId="188B2C00"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p>
        </w:tc>
      </w:tr>
      <w:tr w:rsidR="0005620A" w:rsidRPr="000B35F0" w14:paraId="036EF590" w14:textId="77777777" w:rsidTr="00AD2866">
        <w:tc>
          <w:tcPr>
            <w:tcW w:w="2972" w:type="dxa"/>
            <w:vAlign w:val="center"/>
          </w:tcPr>
          <w:p w14:paraId="290738E4"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לילה טוב</w:t>
            </w:r>
          </w:p>
        </w:tc>
        <w:tc>
          <w:tcPr>
            <w:tcW w:w="1002" w:type="dxa"/>
            <w:shd w:val="clear" w:color="auto" w:fill="D0CECE" w:themeFill="background2" w:themeFillShade="E6"/>
            <w:vAlign w:val="center"/>
          </w:tcPr>
          <w:p w14:paraId="151E57BA"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23:00</w:t>
            </w:r>
          </w:p>
        </w:tc>
        <w:tc>
          <w:tcPr>
            <w:tcW w:w="3544" w:type="dxa"/>
            <w:vAlign w:val="center"/>
          </w:tcPr>
          <w:p w14:paraId="48182654" w14:textId="77777777" w:rsidR="0005620A" w:rsidRPr="00AD2866" w:rsidRDefault="0005620A" w:rsidP="00AD2866">
            <w:pPr>
              <w:spacing w:line="360" w:lineRule="auto"/>
              <w:jc w:val="center"/>
              <w:rPr>
                <w:rFonts w:ascii="David" w:eastAsia="Times New Roman" w:hAnsi="David" w:cs="David"/>
                <w:sz w:val="24"/>
                <w:szCs w:val="24"/>
                <w:rtl/>
              </w:rPr>
            </w:pPr>
          </w:p>
        </w:tc>
        <w:tc>
          <w:tcPr>
            <w:tcW w:w="945" w:type="dxa"/>
            <w:shd w:val="clear" w:color="auto" w:fill="D0CECE" w:themeFill="background2" w:themeFillShade="E6"/>
            <w:vAlign w:val="center"/>
          </w:tcPr>
          <w:p w14:paraId="6183415A"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p>
        </w:tc>
      </w:tr>
      <w:tr w:rsidR="0005620A" w:rsidRPr="000B35F0" w14:paraId="432BCEB0" w14:textId="77777777" w:rsidTr="00AD2866">
        <w:tc>
          <w:tcPr>
            <w:tcW w:w="2972" w:type="dxa"/>
            <w:vAlign w:val="center"/>
          </w:tcPr>
          <w:p w14:paraId="52CF3CF3"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 xml:space="preserve">רבע </w:t>
            </w:r>
            <w:proofErr w:type="spellStart"/>
            <w:r w:rsidRPr="00AD2866">
              <w:rPr>
                <w:rFonts w:ascii="David" w:eastAsia="Times New Roman" w:hAnsi="David" w:cs="David"/>
                <w:sz w:val="24"/>
                <w:szCs w:val="24"/>
                <w:rtl/>
              </w:rPr>
              <w:t>דופיקר</w:t>
            </w:r>
            <w:proofErr w:type="spellEnd"/>
            <w:r w:rsidRPr="00AD2866">
              <w:rPr>
                <w:rFonts w:ascii="David" w:eastAsia="Times New Roman" w:hAnsi="David" w:cs="David"/>
                <w:sz w:val="24"/>
                <w:szCs w:val="24"/>
                <w:rtl/>
              </w:rPr>
              <w:t xml:space="preserve"> </w:t>
            </w:r>
            <w:proofErr w:type="spellStart"/>
            <w:r w:rsidRPr="00AD2866">
              <w:rPr>
                <w:rFonts w:ascii="David" w:eastAsia="Times New Roman" w:hAnsi="David" w:cs="David"/>
                <w:sz w:val="24"/>
                <w:szCs w:val="24"/>
                <w:rtl/>
              </w:rPr>
              <w:t>סינמט</w:t>
            </w:r>
            <w:proofErr w:type="spellEnd"/>
            <w:r w:rsidRPr="00AD2866">
              <w:rPr>
                <w:rFonts w:ascii="David" w:eastAsia="Times New Roman" w:hAnsi="David" w:cs="David"/>
                <w:sz w:val="24"/>
                <w:szCs w:val="24"/>
                <w:rtl/>
              </w:rPr>
              <w:t xml:space="preserve"> שבור</w:t>
            </w:r>
          </w:p>
          <w:p w14:paraId="7362137C"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5 עוגיות</w:t>
            </w:r>
          </w:p>
        </w:tc>
        <w:tc>
          <w:tcPr>
            <w:tcW w:w="1002" w:type="dxa"/>
            <w:shd w:val="clear" w:color="auto" w:fill="D0CECE" w:themeFill="background2" w:themeFillShade="E6"/>
            <w:vAlign w:val="center"/>
          </w:tcPr>
          <w:p w14:paraId="14927AC1"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02:00</w:t>
            </w:r>
          </w:p>
        </w:tc>
        <w:tc>
          <w:tcPr>
            <w:tcW w:w="3544" w:type="dxa"/>
            <w:vAlign w:val="center"/>
          </w:tcPr>
          <w:p w14:paraId="527BF795" w14:textId="77777777" w:rsidR="0005620A" w:rsidRPr="00AD2866" w:rsidRDefault="0005620A" w:rsidP="00AD2866">
            <w:pPr>
              <w:spacing w:line="360" w:lineRule="auto"/>
              <w:jc w:val="center"/>
              <w:rPr>
                <w:rFonts w:ascii="David" w:eastAsia="Times New Roman" w:hAnsi="David" w:cs="David"/>
                <w:sz w:val="24"/>
                <w:szCs w:val="24"/>
                <w:rtl/>
              </w:rPr>
            </w:pPr>
          </w:p>
        </w:tc>
        <w:tc>
          <w:tcPr>
            <w:tcW w:w="945" w:type="dxa"/>
            <w:shd w:val="clear" w:color="auto" w:fill="D0CECE" w:themeFill="background2" w:themeFillShade="E6"/>
            <w:vAlign w:val="center"/>
          </w:tcPr>
          <w:p w14:paraId="78D5F52E"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p>
        </w:tc>
      </w:tr>
      <w:tr w:rsidR="0005620A" w:rsidRPr="000B35F0" w14:paraId="5721F14E" w14:textId="77777777" w:rsidTr="00AD2866">
        <w:tc>
          <w:tcPr>
            <w:tcW w:w="2972" w:type="dxa"/>
            <w:vAlign w:val="center"/>
          </w:tcPr>
          <w:p w14:paraId="02A4FBDA"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חזרה לישון</w:t>
            </w:r>
          </w:p>
        </w:tc>
        <w:tc>
          <w:tcPr>
            <w:tcW w:w="1002" w:type="dxa"/>
            <w:shd w:val="clear" w:color="auto" w:fill="D0CECE" w:themeFill="background2" w:themeFillShade="E6"/>
            <w:vAlign w:val="center"/>
          </w:tcPr>
          <w:p w14:paraId="0E5E795E" w14:textId="77777777" w:rsidR="0005620A" w:rsidRPr="00AD2866" w:rsidRDefault="0005620A" w:rsidP="00AD2866">
            <w:pPr>
              <w:spacing w:line="360" w:lineRule="auto"/>
              <w:jc w:val="center"/>
              <w:rPr>
                <w:rFonts w:ascii="David" w:eastAsia="Times New Roman" w:hAnsi="David" w:cs="David"/>
                <w:sz w:val="24"/>
                <w:szCs w:val="24"/>
                <w:rtl/>
              </w:rPr>
            </w:pPr>
            <w:r w:rsidRPr="00AD2866">
              <w:rPr>
                <w:rFonts w:ascii="David" w:eastAsia="Times New Roman" w:hAnsi="David" w:cs="David"/>
                <w:sz w:val="24"/>
                <w:szCs w:val="24"/>
                <w:rtl/>
              </w:rPr>
              <w:t>02:25</w:t>
            </w:r>
          </w:p>
        </w:tc>
        <w:tc>
          <w:tcPr>
            <w:tcW w:w="3544" w:type="dxa"/>
            <w:vAlign w:val="center"/>
          </w:tcPr>
          <w:p w14:paraId="5962D434" w14:textId="77777777" w:rsidR="0005620A" w:rsidRPr="00AD2866" w:rsidRDefault="0005620A" w:rsidP="00AD2866">
            <w:pPr>
              <w:spacing w:line="360" w:lineRule="auto"/>
              <w:jc w:val="center"/>
              <w:rPr>
                <w:rFonts w:ascii="David" w:eastAsia="Times New Roman" w:hAnsi="David" w:cs="David"/>
                <w:sz w:val="24"/>
                <w:szCs w:val="24"/>
                <w:rtl/>
              </w:rPr>
            </w:pPr>
          </w:p>
        </w:tc>
        <w:tc>
          <w:tcPr>
            <w:tcW w:w="945" w:type="dxa"/>
            <w:shd w:val="clear" w:color="auto" w:fill="D0CECE" w:themeFill="background2" w:themeFillShade="E6"/>
            <w:vAlign w:val="center"/>
          </w:tcPr>
          <w:p w14:paraId="3F73C38E" w14:textId="77777777" w:rsidR="0005620A" w:rsidRPr="00AD2866" w:rsidRDefault="0005620A" w:rsidP="00AD2866">
            <w:pPr>
              <w:spacing w:before="100" w:beforeAutospacing="1" w:after="100" w:afterAutospacing="1" w:line="360" w:lineRule="auto"/>
              <w:jc w:val="center"/>
              <w:rPr>
                <w:rFonts w:ascii="David" w:eastAsia="Times New Roman" w:hAnsi="David" w:cs="David"/>
                <w:sz w:val="24"/>
                <w:szCs w:val="24"/>
              </w:rPr>
            </w:pPr>
          </w:p>
        </w:tc>
      </w:tr>
    </w:tbl>
    <w:p w14:paraId="57D3E5E7" w14:textId="77777777" w:rsidR="002B72F2" w:rsidRPr="000B35F0" w:rsidRDefault="002B72F2" w:rsidP="008C67D6">
      <w:pPr>
        <w:bidi w:val="0"/>
        <w:spacing w:before="100" w:beforeAutospacing="1" w:after="100" w:afterAutospacing="1" w:line="360" w:lineRule="auto"/>
        <w:jc w:val="both"/>
        <w:rPr>
          <w:rFonts w:asciiTheme="majorBidi" w:eastAsia="Times New Roman" w:hAnsiTheme="majorBidi" w:cstheme="majorBidi"/>
          <w:b/>
          <w:bCs/>
          <w:sz w:val="24"/>
          <w:szCs w:val="24"/>
        </w:rPr>
      </w:pPr>
    </w:p>
    <w:p w14:paraId="196C7632" w14:textId="4B57784F" w:rsidR="00974EB8" w:rsidRPr="000B35F0" w:rsidRDefault="00974EB8" w:rsidP="0058738D">
      <w:pPr>
        <w:pStyle w:val="E2"/>
        <w:rPr>
          <w:b w:val="0"/>
          <w:bCs w:val="0"/>
        </w:rPr>
      </w:pPr>
      <w:bookmarkStart w:id="23" w:name="_Toc187947065"/>
      <w:r w:rsidRPr="000B35F0">
        <w:t>2.3.</w:t>
      </w:r>
      <w:r w:rsidR="00A21A98" w:rsidRPr="000B35F0">
        <w:t xml:space="preserve"> Tools (technologies) for </w:t>
      </w:r>
      <w:del w:id="24" w:author="Julia Sheidin" w:date="2025-01-19T01:35:00Z" w16du:dateUtc="2025-01-18T23:35:00Z">
        <w:r w:rsidR="00A21A98" w:rsidRPr="000B35F0" w:rsidDel="00A35984">
          <w:delText xml:space="preserve">identifying </w:delText>
        </w:r>
      </w:del>
      <w:ins w:id="25" w:author="Julia Sheidin" w:date="2025-01-19T01:35:00Z" w16du:dateUtc="2025-01-18T23:35:00Z">
        <w:r w:rsidR="00A35984">
          <w:t>I</w:t>
        </w:r>
        <w:r w:rsidR="00A35984" w:rsidRPr="000B35F0">
          <w:t xml:space="preserve">dentifying </w:t>
        </w:r>
      </w:ins>
      <w:del w:id="26" w:author="Julia Sheidin" w:date="2025-01-19T01:35:00Z" w16du:dateUtc="2025-01-18T23:35:00Z">
        <w:r w:rsidR="00A21A98" w:rsidRPr="000B35F0" w:rsidDel="00A35984">
          <w:delText xml:space="preserve">patterns </w:delText>
        </w:r>
      </w:del>
      <w:ins w:id="27" w:author="Julia Sheidin" w:date="2025-01-19T01:35:00Z" w16du:dateUtc="2025-01-18T23:35:00Z">
        <w:r w:rsidR="00A35984">
          <w:t>P</w:t>
        </w:r>
        <w:r w:rsidR="00A35984" w:rsidRPr="000B35F0">
          <w:t xml:space="preserve">atterns </w:t>
        </w:r>
      </w:ins>
      <w:r w:rsidR="00A21A98" w:rsidRPr="000B35F0">
        <w:t xml:space="preserve">in </w:t>
      </w:r>
      <w:del w:id="28" w:author="Julia Sheidin" w:date="2025-01-19T01:36:00Z" w16du:dateUtc="2025-01-18T23:36:00Z">
        <w:r w:rsidR="00A21A98" w:rsidRPr="000B35F0" w:rsidDel="00A35984">
          <w:delText xml:space="preserve">medical </w:delText>
        </w:r>
      </w:del>
      <w:ins w:id="29" w:author="Julia Sheidin" w:date="2025-01-19T01:36:00Z" w16du:dateUtc="2025-01-18T23:36:00Z">
        <w:r w:rsidR="00A35984">
          <w:t>M</w:t>
        </w:r>
        <w:r w:rsidR="00A35984" w:rsidRPr="000B35F0">
          <w:t xml:space="preserve">edical </w:t>
        </w:r>
      </w:ins>
      <w:del w:id="30" w:author="Julia Sheidin" w:date="2025-01-19T01:36:00Z" w16du:dateUtc="2025-01-18T23:36:00Z">
        <w:r w:rsidR="00A21A98" w:rsidRPr="000B35F0" w:rsidDel="00A35984">
          <w:delText>data</w:delText>
        </w:r>
      </w:del>
      <w:bookmarkEnd w:id="23"/>
      <w:ins w:id="31" w:author="Julia Sheidin" w:date="2025-01-19T01:36:00Z" w16du:dateUtc="2025-01-18T23:36:00Z">
        <w:r w:rsidR="00A35984">
          <w:t>D</w:t>
        </w:r>
        <w:r w:rsidR="00A35984" w:rsidRPr="000B35F0">
          <w:t>ata</w:t>
        </w:r>
      </w:ins>
    </w:p>
    <w:p w14:paraId="1054CAD4" w14:textId="2B65BF7E" w:rsidR="00BD6995" w:rsidRPr="000B35F0" w:rsidRDefault="00BD6995"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The analysis of large volumes of digital patient data is essential for deriving characteristics and patterns of patient groups. Pattern recognition provides essential tools for data analysis tasks in the healthcare domain. Specifically, machine learning and deep learning techniques have been successfully applied to various tasks in healthcare, such as risk prediction, disease progression forecasting, and patient sub-classification [</w:t>
      </w:r>
      <w:r w:rsidR="00457912" w:rsidRPr="000B35F0">
        <w:rPr>
          <w:rFonts w:asciiTheme="majorBidi" w:eastAsia="Times New Roman" w:hAnsiTheme="majorBidi" w:cstheme="majorBidi"/>
          <w:sz w:val="24"/>
          <w:szCs w:val="24"/>
        </w:rPr>
        <w:t>19</w:t>
      </w:r>
      <w:r w:rsidRPr="000B35F0">
        <w:rPr>
          <w:rFonts w:asciiTheme="majorBidi" w:eastAsia="Times New Roman" w:hAnsiTheme="majorBidi" w:cstheme="majorBidi"/>
          <w:sz w:val="24"/>
          <w:szCs w:val="24"/>
        </w:rPr>
        <w:t>].</w:t>
      </w:r>
    </w:p>
    <w:p w14:paraId="1FF5EE89" w14:textId="71412B09" w:rsidR="00BD6995" w:rsidRPr="000B35F0" w:rsidRDefault="00BD6995"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For this purpose, tools for pattern recognition are utilized. Below, we present two key tools: Weka and SVM. These tools are used, among other applications, for recognizing patterns in medical information</w:t>
      </w:r>
      <w:del w:id="32" w:author="Julia Sheidin" w:date="2025-01-19T01:36:00Z" w16du:dateUtc="2025-01-18T23:36:00Z">
        <w:r w:rsidRPr="000B35F0" w:rsidDel="008C67CB">
          <w:rPr>
            <w:rFonts w:asciiTheme="majorBidi" w:eastAsia="Times New Roman" w:hAnsiTheme="majorBidi" w:cstheme="majorBidi"/>
            <w:sz w:val="24"/>
            <w:szCs w:val="24"/>
          </w:rPr>
          <w:delText xml:space="preserve"> and are</w:delText>
        </w:r>
      </w:del>
      <w:ins w:id="33" w:author="Julia Sheidin" w:date="2025-01-19T01:36:00Z" w16du:dateUtc="2025-01-18T23:36:00Z">
        <w:r w:rsidR="008C67CB">
          <w:rPr>
            <w:rFonts w:asciiTheme="majorBidi" w:eastAsia="Times New Roman" w:hAnsiTheme="majorBidi" w:cstheme="majorBidi"/>
            <w:sz w:val="24"/>
            <w:szCs w:val="24"/>
          </w:rPr>
          <w:t>. They are</w:t>
        </w:r>
      </w:ins>
      <w:r w:rsidRPr="000B35F0">
        <w:rPr>
          <w:rFonts w:asciiTheme="majorBidi" w:eastAsia="Times New Roman" w:hAnsiTheme="majorBidi" w:cstheme="majorBidi"/>
          <w:sz w:val="24"/>
          <w:szCs w:val="24"/>
        </w:rPr>
        <w:t xml:space="preserve"> widely employed in academic research in this field due </w:t>
      </w:r>
      <w:r w:rsidRPr="000B35F0">
        <w:rPr>
          <w:rFonts w:asciiTheme="majorBidi" w:eastAsia="Times New Roman" w:hAnsiTheme="majorBidi" w:cstheme="majorBidi"/>
          <w:sz w:val="24"/>
          <w:szCs w:val="24"/>
        </w:rPr>
        <w:lastRenderedPageBreak/>
        <w:t xml:space="preserve">to their advanced classification capabilities and </w:t>
      </w:r>
      <w:del w:id="34" w:author="Julia Sheidin" w:date="2025-01-19T01:37:00Z" w16du:dateUtc="2025-01-18T23:37:00Z">
        <w:r w:rsidRPr="000B35F0" w:rsidDel="00C4131F">
          <w:rPr>
            <w:rFonts w:asciiTheme="majorBidi" w:eastAsia="Times New Roman" w:hAnsiTheme="majorBidi" w:cstheme="majorBidi"/>
            <w:sz w:val="24"/>
            <w:szCs w:val="24"/>
          </w:rPr>
          <w:delText>their</w:delText>
        </w:r>
      </w:del>
      <w:r w:rsidRPr="000B35F0">
        <w:rPr>
          <w:rFonts w:asciiTheme="majorBidi" w:eastAsia="Times New Roman" w:hAnsiTheme="majorBidi" w:cstheme="majorBidi"/>
          <w:sz w:val="24"/>
          <w:szCs w:val="24"/>
        </w:rPr>
        <w:t xml:space="preserve"> ability to perform sophisticated regression analyses.</w:t>
      </w:r>
    </w:p>
    <w:p w14:paraId="39E0A0B3" w14:textId="04CEF138" w:rsidR="00BD6995" w:rsidRPr="000B35F0" w:rsidRDefault="00BD6995"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The Waikato Environment for Knowledge Analysis (Weka) is a machine</w:t>
      </w:r>
      <w:ins w:id="35" w:author="Julia Sheidin" w:date="2025-01-19T01:37:00Z" w16du:dateUtc="2025-01-18T23:37:00Z">
        <w:r w:rsidR="00C4131F">
          <w:rPr>
            <w:rFonts w:asciiTheme="majorBidi" w:eastAsia="Times New Roman" w:hAnsiTheme="majorBidi" w:cstheme="majorBidi"/>
            <w:sz w:val="24"/>
            <w:szCs w:val="24"/>
          </w:rPr>
          <w:t>-</w:t>
        </w:r>
      </w:ins>
      <w:del w:id="36" w:author="Julia Sheidin" w:date="2025-01-19T01:37:00Z" w16du:dateUtc="2025-01-18T23:37:00Z">
        <w:r w:rsidRPr="000B35F0" w:rsidDel="00C4131F">
          <w:rPr>
            <w:rFonts w:asciiTheme="majorBidi" w:eastAsia="Times New Roman" w:hAnsiTheme="majorBidi" w:cstheme="majorBidi"/>
            <w:sz w:val="24"/>
            <w:szCs w:val="24"/>
          </w:rPr>
          <w:delText xml:space="preserve"> </w:delText>
        </w:r>
      </w:del>
      <w:r w:rsidRPr="000B35F0">
        <w:rPr>
          <w:rFonts w:asciiTheme="majorBidi" w:eastAsia="Times New Roman" w:hAnsiTheme="majorBidi" w:cstheme="majorBidi"/>
          <w:sz w:val="24"/>
          <w:szCs w:val="24"/>
        </w:rPr>
        <w:t xml:space="preserve">learning toolkit developed by the University of Waikato in New Zealand. It is </w:t>
      </w:r>
      <w:r w:rsidR="000B35F0" w:rsidRPr="000B35F0">
        <w:rPr>
          <w:rFonts w:asciiTheme="majorBidi" w:eastAsia="Times New Roman" w:hAnsiTheme="majorBidi" w:cstheme="majorBidi"/>
          <w:sz w:val="24"/>
          <w:szCs w:val="24"/>
        </w:rPr>
        <w:t>open</w:t>
      </w:r>
      <w:r w:rsidRPr="000B35F0">
        <w:rPr>
          <w:rFonts w:asciiTheme="majorBidi" w:eastAsia="Times New Roman" w:hAnsiTheme="majorBidi" w:cstheme="majorBidi"/>
          <w:sz w:val="24"/>
          <w:szCs w:val="24"/>
        </w:rPr>
        <w:t xml:space="preserve">-source software written in Java (licensed under the GNU General Public License) and is particularly suitable for academic research due to its user-friendly design. The software operates on Windows, Linux, and Mac operating systems. Weka includes a collection of machine learning algorithms designed </w:t>
      </w:r>
      <w:del w:id="37" w:author="Julia Sheidin" w:date="2025-01-19T01:37:00Z" w16du:dateUtc="2025-01-18T23:37:00Z">
        <w:r w:rsidRPr="000B35F0" w:rsidDel="003C42A0">
          <w:rPr>
            <w:rFonts w:asciiTheme="majorBidi" w:eastAsia="Times New Roman" w:hAnsiTheme="majorBidi" w:cstheme="majorBidi"/>
            <w:sz w:val="24"/>
            <w:szCs w:val="24"/>
          </w:rPr>
          <w:delText>for performing</w:delText>
        </w:r>
      </w:del>
      <w:ins w:id="38" w:author="Julia Sheidin" w:date="2025-01-19T01:37:00Z" w16du:dateUtc="2025-01-18T23:37:00Z">
        <w:r w:rsidR="003C42A0">
          <w:rPr>
            <w:rFonts w:asciiTheme="majorBidi" w:eastAsia="Times New Roman" w:hAnsiTheme="majorBidi" w:cstheme="majorBidi"/>
            <w:sz w:val="24"/>
            <w:szCs w:val="24"/>
          </w:rPr>
          <w:t>to perform</w:t>
        </w:r>
      </w:ins>
      <w:r w:rsidRPr="000B35F0">
        <w:rPr>
          <w:rFonts w:asciiTheme="majorBidi" w:eastAsia="Times New Roman" w:hAnsiTheme="majorBidi" w:cstheme="majorBidi"/>
          <w:sz w:val="24"/>
          <w:szCs w:val="24"/>
        </w:rPr>
        <w:t xml:space="preserve"> data mining tasks. The tool is based on a graphical user interface (GUI) and is primarily used for data preprocessing, evaluation methods, and comparing learning techniques [</w:t>
      </w:r>
      <w:r w:rsidR="00B242E1" w:rsidRPr="000B35F0">
        <w:rPr>
          <w:rFonts w:asciiTheme="majorBidi" w:eastAsia="Times New Roman" w:hAnsiTheme="majorBidi" w:cstheme="majorBidi"/>
          <w:sz w:val="24"/>
          <w:szCs w:val="24"/>
        </w:rPr>
        <w:t>18</w:t>
      </w:r>
      <w:r w:rsidRPr="000B35F0">
        <w:rPr>
          <w:rFonts w:asciiTheme="majorBidi" w:eastAsia="Times New Roman" w:hAnsiTheme="majorBidi" w:cstheme="majorBidi"/>
          <w:sz w:val="24"/>
          <w:szCs w:val="24"/>
        </w:rPr>
        <w:t>].</w:t>
      </w:r>
    </w:p>
    <w:p w14:paraId="62E72A8B" w14:textId="076C0397" w:rsidR="00BD6995" w:rsidRPr="000B35F0" w:rsidRDefault="00BD6995"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Due to its ease of use and operation, Weka is considered popular among data scientists and researchers, as mentioned. This is attributed to several main features: First, the graphical user interface (GUI) allows users to explore data, apply machine learning algorithms, and predict outcomes without requiring extensive programming knowledge. Second, the software's rich algorithm library enables its use for various tasks, including regression, classification, and association rule mining. Third, the software offers extensive options for data preprocessing, such as data cleaning, normalization, and feature selection, to prepare data for analysis.</w:t>
      </w:r>
      <w:r w:rsidRPr="000B35F0">
        <w:rPr>
          <w:rFonts w:asciiTheme="majorBidi" w:eastAsia="Times New Roman" w:hAnsiTheme="majorBidi" w:cstheme="majorBidi"/>
          <w:sz w:val="24"/>
          <w:szCs w:val="24"/>
        </w:rPr>
        <w:br/>
        <w:t>Fourth, Weka can be integrated with other programming languages, such as R and Python.</w:t>
      </w:r>
      <w:r w:rsidRPr="000B35F0">
        <w:rPr>
          <w:rFonts w:asciiTheme="majorBidi" w:eastAsia="Times New Roman" w:hAnsiTheme="majorBidi" w:cstheme="majorBidi"/>
          <w:sz w:val="24"/>
          <w:szCs w:val="24"/>
        </w:rPr>
        <w:br/>
        <w:t>Fifth, data can be easily imported and exported from the software, as it supports various data formats (CSV, ARFF, Excel). Sixth, the software provides multiple data visualization tools, including histograms, scatter plots, and decision trees. Seventh, as an open-source platform, the software can be extended by adding algorithms or new features, allowing for customization and tool enhancement. Despite these advantages, the software also has limitations. Its scalability is limited, as it struggles to handle very large datasets. In addition, the software does not support multi-relational data mining and does not natively support sequence modeling, which restricts its use in certain applications [</w:t>
      </w:r>
      <w:r w:rsidR="00457912" w:rsidRPr="000B35F0">
        <w:rPr>
          <w:rFonts w:asciiTheme="majorBidi" w:eastAsia="Times New Roman" w:hAnsiTheme="majorBidi" w:cstheme="majorBidi"/>
          <w:sz w:val="24"/>
          <w:szCs w:val="24"/>
        </w:rPr>
        <w:t>20</w:t>
      </w:r>
      <w:r w:rsidRPr="000B35F0">
        <w:rPr>
          <w:rFonts w:asciiTheme="majorBidi" w:eastAsia="Times New Roman" w:hAnsiTheme="majorBidi" w:cstheme="majorBidi"/>
          <w:sz w:val="24"/>
          <w:szCs w:val="24"/>
        </w:rPr>
        <w:t>].</w:t>
      </w:r>
    </w:p>
    <w:p w14:paraId="4F712781" w14:textId="2D761CC4" w:rsidR="00BD6995" w:rsidRPr="000B35F0" w:rsidRDefault="00BD6995" w:rsidP="008C67D6">
      <w:pPr>
        <w:bidi w:val="0"/>
        <w:spacing w:line="360" w:lineRule="auto"/>
        <w:jc w:val="both"/>
        <w:rPr>
          <w:rFonts w:asciiTheme="majorBidi" w:hAnsiTheme="majorBidi" w:cstheme="majorBidi"/>
          <w:sz w:val="24"/>
          <w:szCs w:val="24"/>
        </w:rPr>
      </w:pPr>
      <w:r w:rsidRPr="000B35F0">
        <w:rPr>
          <w:rFonts w:asciiTheme="majorBidi" w:hAnsiTheme="majorBidi" w:cstheme="majorBidi"/>
          <w:sz w:val="24"/>
          <w:szCs w:val="24"/>
        </w:rPr>
        <w:t xml:space="preserve">Support Vector Machine (SVM) is a supervised learning technique used for data analysis in classification and regression tasks. </w:t>
      </w:r>
      <w:del w:id="39" w:author="Julia Sheidin" w:date="2025-01-19T01:38:00Z" w16du:dateUtc="2025-01-18T23:38:00Z">
        <w:r w:rsidRPr="000B35F0" w:rsidDel="0063050E">
          <w:rPr>
            <w:rFonts w:asciiTheme="majorBidi" w:hAnsiTheme="majorBidi" w:cstheme="majorBidi"/>
            <w:sz w:val="24"/>
            <w:szCs w:val="24"/>
          </w:rPr>
          <w:delText>In this method, training examples are represented</w:delText>
        </w:r>
      </w:del>
      <w:ins w:id="40" w:author="Julia Sheidin" w:date="2025-01-19T01:38:00Z" w16du:dateUtc="2025-01-18T23:38:00Z">
        <w:r w:rsidR="0063050E">
          <w:rPr>
            <w:rFonts w:asciiTheme="majorBidi" w:hAnsiTheme="majorBidi" w:cstheme="majorBidi"/>
            <w:sz w:val="24"/>
            <w:szCs w:val="24"/>
          </w:rPr>
          <w:t xml:space="preserve">This method represents </w:t>
        </w:r>
        <w:proofErr w:type="gramStart"/>
        <w:r w:rsidR="0063050E">
          <w:rPr>
            <w:rFonts w:asciiTheme="majorBidi" w:hAnsiTheme="majorBidi" w:cstheme="majorBidi"/>
            <w:sz w:val="24"/>
            <w:szCs w:val="24"/>
          </w:rPr>
          <w:t>training examples</w:t>
        </w:r>
      </w:ins>
      <w:proofErr w:type="gramEnd"/>
      <w:r w:rsidRPr="000B35F0">
        <w:rPr>
          <w:rFonts w:asciiTheme="majorBidi" w:hAnsiTheme="majorBidi" w:cstheme="majorBidi"/>
          <w:sz w:val="24"/>
          <w:szCs w:val="24"/>
        </w:rPr>
        <w:t xml:space="preserve"> as vectors in a linear space. For classification problems, the training phase involves fitting a classifier that separates positive and negative training examples as accurately as possible. The classifier generated by SVM is a linear separator that maximizes the margin between itself and the nearest examples from both categories. When a </w:t>
      </w:r>
      <w:r w:rsidRPr="000B35F0">
        <w:rPr>
          <w:rFonts w:asciiTheme="majorBidi" w:hAnsiTheme="majorBidi" w:cstheme="majorBidi"/>
          <w:sz w:val="24"/>
          <w:szCs w:val="24"/>
        </w:rPr>
        <w:lastRenderedPageBreak/>
        <w:t xml:space="preserve">new point is presented, the algorithm determines whether it falls within the boundary defining the group or outside of it. </w:t>
      </w:r>
    </w:p>
    <w:p w14:paraId="430569AA" w14:textId="66436C6A" w:rsidR="00BD6995" w:rsidRPr="000B35F0" w:rsidRDefault="00BD6995" w:rsidP="008C67D6">
      <w:pPr>
        <w:bidi w:val="0"/>
        <w:spacing w:line="360" w:lineRule="auto"/>
        <w:jc w:val="both"/>
        <w:rPr>
          <w:rFonts w:asciiTheme="majorBidi" w:hAnsiTheme="majorBidi" w:cstheme="majorBidi"/>
          <w:sz w:val="24"/>
          <w:szCs w:val="24"/>
        </w:rPr>
      </w:pPr>
      <w:r w:rsidRPr="000B35F0">
        <w:rPr>
          <w:rFonts w:asciiTheme="majorBidi" w:hAnsiTheme="majorBidi" w:cstheme="majorBidi"/>
          <w:sz w:val="24"/>
          <w:szCs w:val="24"/>
        </w:rPr>
        <w:t>SVM is not restricted to linear classification and can also perform non-linear classification by employing a kernel function, which maps the input into a higher-dimensional space [</w:t>
      </w:r>
      <w:r w:rsidR="00457912" w:rsidRPr="000B35F0">
        <w:rPr>
          <w:rFonts w:asciiTheme="majorBidi" w:hAnsiTheme="majorBidi" w:cstheme="majorBidi"/>
          <w:sz w:val="24"/>
          <w:szCs w:val="24"/>
        </w:rPr>
        <w:t>21</w:t>
      </w:r>
      <w:r w:rsidRPr="000B35F0">
        <w:rPr>
          <w:rFonts w:asciiTheme="majorBidi" w:hAnsiTheme="majorBidi" w:cstheme="majorBidi"/>
          <w:sz w:val="24"/>
          <w:szCs w:val="24"/>
        </w:rPr>
        <w:t>].</w:t>
      </w:r>
    </w:p>
    <w:p w14:paraId="2E85243B" w14:textId="6A107F8C" w:rsidR="002B72F2" w:rsidRPr="000B35F0" w:rsidRDefault="00BD6995" w:rsidP="008C67D6">
      <w:pPr>
        <w:bidi w:val="0"/>
        <w:spacing w:line="360" w:lineRule="auto"/>
        <w:jc w:val="both"/>
        <w:rPr>
          <w:rFonts w:asciiTheme="majorBidi" w:hAnsiTheme="majorBidi" w:cstheme="majorBidi"/>
          <w:sz w:val="24"/>
          <w:szCs w:val="24"/>
        </w:rPr>
      </w:pPr>
      <w:r w:rsidRPr="000B35F0">
        <w:rPr>
          <w:rFonts w:asciiTheme="majorBidi" w:hAnsiTheme="majorBidi" w:cstheme="majorBidi"/>
          <w:sz w:val="24"/>
          <w:szCs w:val="24"/>
        </w:rPr>
        <w:t xml:space="preserve">SVM </w:t>
      </w:r>
      <w:r w:rsidR="000B35F0" w:rsidRPr="000B35F0">
        <w:rPr>
          <w:rFonts w:asciiTheme="majorBidi" w:hAnsiTheme="majorBidi" w:cstheme="majorBidi"/>
          <w:sz w:val="24"/>
          <w:szCs w:val="24"/>
        </w:rPr>
        <w:t>performs</w:t>
      </w:r>
      <w:r w:rsidRPr="000B35F0">
        <w:rPr>
          <w:rFonts w:asciiTheme="majorBidi" w:hAnsiTheme="majorBidi" w:cstheme="majorBidi"/>
          <w:sz w:val="24"/>
          <w:szCs w:val="24"/>
        </w:rPr>
        <w:t xml:space="preserve"> well with high-dimensional data, which is common in medical datasets that contain numerous features. Additionally, SVM is robust to overfitting, making it particularly effective when the number of dimensions exceeds the number of samples. This ability helps the model generalize well to unseen data. The kernel trick is another strength of SVM, as it can handle non-linear relationships, which is beneficial for identifying complex patterns in medical data. Moreover, SVM tends to offer high accuracy in classification tasks, which is crucial for medical diagnostics. However, SVM can be computationally intensive, often being slow and consuming considerable memory, particularly with large datasets. Another limitation is the need for careful tuning of hyperparameters, such as the regularization parameter and kernel parameters. This tuning process can be complex and time-consuming.</w:t>
      </w:r>
    </w:p>
    <w:p w14:paraId="328CACA2" w14:textId="03C0B612" w:rsidR="00974EB8" w:rsidRPr="000B35F0" w:rsidRDefault="00974EB8" w:rsidP="0058738D">
      <w:pPr>
        <w:pStyle w:val="E2"/>
        <w:rPr>
          <w:rFonts w:hint="cs"/>
          <w:b w:val="0"/>
          <w:bCs w:val="0"/>
          <w:rtl/>
        </w:rPr>
      </w:pPr>
      <w:bookmarkStart w:id="41" w:name="_Toc187947066"/>
      <w:r w:rsidRPr="000B35F0">
        <w:t>2.4.</w:t>
      </w:r>
      <w:r w:rsidR="00A21A98" w:rsidRPr="000B35F0">
        <w:t xml:space="preserve"> </w:t>
      </w:r>
      <w:commentRangeStart w:id="42"/>
      <w:del w:id="43" w:author="Julia Sheidin" w:date="2025-01-19T01:38:00Z" w16du:dateUtc="2025-01-18T23:38:00Z">
        <w:r w:rsidR="00A21A98" w:rsidRPr="000B35F0" w:rsidDel="00BA3E63">
          <w:delText xml:space="preserve">visual </w:delText>
        </w:r>
      </w:del>
      <w:ins w:id="44" w:author="Julia Sheidin" w:date="2025-01-19T01:38:00Z" w16du:dateUtc="2025-01-18T23:38:00Z">
        <w:r w:rsidR="00BA3E63">
          <w:t>V</w:t>
        </w:r>
        <w:r w:rsidR="00BA3E63" w:rsidRPr="000B35F0">
          <w:t xml:space="preserve">isual </w:t>
        </w:r>
      </w:ins>
      <w:r w:rsidR="00A21A98" w:rsidRPr="000B35F0">
        <w:t xml:space="preserve">and </w:t>
      </w:r>
      <w:del w:id="45" w:author="Julia Sheidin" w:date="2025-01-19T01:39:00Z" w16du:dateUtc="2025-01-18T23:39:00Z">
        <w:r w:rsidR="00A21A98" w:rsidRPr="000B35F0" w:rsidDel="00BA3E63">
          <w:delText xml:space="preserve">textual </w:delText>
        </w:r>
      </w:del>
      <w:ins w:id="46" w:author="Julia Sheidin" w:date="2025-01-19T01:39:00Z" w16du:dateUtc="2025-01-18T23:39:00Z">
        <w:r w:rsidR="00BA3E63">
          <w:t>T</w:t>
        </w:r>
        <w:r w:rsidR="00BA3E63" w:rsidRPr="000B35F0">
          <w:t xml:space="preserve">extual </w:t>
        </w:r>
      </w:ins>
      <w:del w:id="47" w:author="Julia Sheidin" w:date="2025-01-19T01:39:00Z" w16du:dateUtc="2025-01-18T23:39:00Z">
        <w:r w:rsidR="00A21A98" w:rsidRPr="000B35F0" w:rsidDel="00BA3E63">
          <w:delText xml:space="preserve">presentation </w:delText>
        </w:r>
      </w:del>
      <w:ins w:id="48" w:author="Julia Sheidin" w:date="2025-01-19T01:39:00Z" w16du:dateUtc="2025-01-18T23:39:00Z">
        <w:r w:rsidR="00BA3E63">
          <w:t>P</w:t>
        </w:r>
        <w:r w:rsidR="00BA3E63" w:rsidRPr="000B35F0">
          <w:t xml:space="preserve">resentation </w:t>
        </w:r>
      </w:ins>
      <w:r w:rsidR="00A21A98" w:rsidRPr="000B35F0">
        <w:t xml:space="preserve">for </w:t>
      </w:r>
      <w:del w:id="49" w:author="Julia Sheidin" w:date="2025-01-19T01:39:00Z" w16du:dateUtc="2025-01-18T23:39:00Z">
        <w:r w:rsidR="00A21A98" w:rsidRPr="000B35F0" w:rsidDel="00BA3E63">
          <w:delText xml:space="preserve">understanding </w:delText>
        </w:r>
      </w:del>
      <w:ins w:id="50" w:author="Julia Sheidin" w:date="2025-01-19T01:39:00Z" w16du:dateUtc="2025-01-18T23:39:00Z">
        <w:r w:rsidR="00BA3E63">
          <w:t>U</w:t>
        </w:r>
        <w:r w:rsidR="00BA3E63" w:rsidRPr="000B35F0">
          <w:t xml:space="preserve">nderstanding </w:t>
        </w:r>
      </w:ins>
      <w:del w:id="51" w:author="Julia Sheidin" w:date="2025-01-19T01:39:00Z" w16du:dateUtc="2025-01-18T23:39:00Z">
        <w:r w:rsidR="00A21A98" w:rsidRPr="000B35F0" w:rsidDel="00BA3E63">
          <w:delText xml:space="preserve">medical </w:delText>
        </w:r>
      </w:del>
      <w:ins w:id="52" w:author="Julia Sheidin" w:date="2025-01-19T01:39:00Z" w16du:dateUtc="2025-01-18T23:39:00Z">
        <w:r w:rsidR="00BA3E63">
          <w:t>M</w:t>
        </w:r>
        <w:r w:rsidR="00BA3E63" w:rsidRPr="000B35F0">
          <w:t xml:space="preserve">edical </w:t>
        </w:r>
      </w:ins>
      <w:del w:id="53" w:author="Julia Sheidin" w:date="2025-01-19T01:39:00Z" w16du:dateUtc="2025-01-18T23:39:00Z">
        <w:r w:rsidR="00A21A98" w:rsidRPr="000B35F0" w:rsidDel="00BA3E63">
          <w:delText>information</w:delText>
        </w:r>
      </w:del>
      <w:bookmarkEnd w:id="41"/>
      <w:ins w:id="54" w:author="Julia Sheidin" w:date="2025-01-19T01:39:00Z" w16du:dateUtc="2025-01-18T23:39:00Z">
        <w:r w:rsidR="00BA3E63">
          <w:t>I</w:t>
        </w:r>
        <w:r w:rsidR="00BA3E63" w:rsidRPr="000B35F0">
          <w:t>nformation</w:t>
        </w:r>
      </w:ins>
      <w:commentRangeEnd w:id="42"/>
      <w:ins w:id="55" w:author="Julia Sheidin" w:date="2025-01-19T02:05:00Z" w16du:dateUtc="2025-01-19T00:05:00Z">
        <w:r w:rsidR="00F134FB">
          <w:rPr>
            <w:rStyle w:val="CommentReference"/>
            <w:rFonts w:asciiTheme="minorHAnsi" w:eastAsiaTheme="minorHAnsi" w:hAnsiTheme="minorHAnsi" w:cstheme="minorBidi"/>
            <w:b w:val="0"/>
            <w:bCs w:val="0"/>
            <w:rtl/>
          </w:rPr>
          <w:commentReference w:id="42"/>
        </w:r>
      </w:ins>
    </w:p>
    <w:p w14:paraId="4AE90575" w14:textId="77777777" w:rsidR="00F75F15" w:rsidRPr="000B35F0" w:rsidRDefault="00F75F15"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 xml:space="preserve">The use of advanced algorithms and technologies to identify patterns in medical information, including patterns of Parkinson's disease, is thriving. However, most artificial intelligence algorithms operate as black boxes and lack explainability. Therefore, Explainable Artificial Intelligence (XAI) helps understand the decisions and reasoning behind computational model predictions, provides explanations for how a particular conclusion was derived, and enhances trust among both users and experts regarding the reliability of the results. </w:t>
      </w:r>
    </w:p>
    <w:p w14:paraId="14329E63" w14:textId="51F09818" w:rsidR="00F75F15" w:rsidRPr="000B35F0" w:rsidRDefault="00F75F15"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We will briefly introduce the most popular tools for providing AI explainability (XAI): Local Interpretable Model-Agnostic Explanations (LIME) and Shapley Additive Explanations (SHAP). LIME and SHAP are general-purpose, ready-to-use tools designed to offer explainability to users, mainly suited for developers of AI algorithms [</w:t>
      </w:r>
      <w:r w:rsidR="00B242E1" w:rsidRPr="000B35F0">
        <w:rPr>
          <w:rFonts w:asciiTheme="majorBidi" w:eastAsia="Times New Roman" w:hAnsiTheme="majorBidi" w:cstheme="majorBidi"/>
          <w:sz w:val="24"/>
          <w:szCs w:val="24"/>
        </w:rPr>
        <w:t>16</w:t>
      </w:r>
      <w:r w:rsidRPr="000B35F0">
        <w:rPr>
          <w:rFonts w:asciiTheme="majorBidi" w:eastAsia="Times New Roman" w:hAnsiTheme="majorBidi" w:cstheme="majorBidi"/>
          <w:sz w:val="24"/>
          <w:szCs w:val="24"/>
        </w:rPr>
        <w:t>]. These explanations can be presented visually, textually, or in a combined manner.</w:t>
      </w:r>
    </w:p>
    <w:p w14:paraId="4BA27A8E" w14:textId="4F5AFCF4" w:rsidR="00F75F15" w:rsidRPr="000B35F0" w:rsidRDefault="00F75F15"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 xml:space="preserve">SHAP (Shapley Additive Explanations) is a method for explaining model predictions by calculating the contribution of each feature to a specific prediction. The method is based on Shapley values, which estimate the marginal contribution of each feature across all possible </w:t>
      </w:r>
      <w:r w:rsidRPr="000B35F0">
        <w:rPr>
          <w:rFonts w:asciiTheme="majorBidi" w:eastAsia="Times New Roman" w:hAnsiTheme="majorBidi" w:cstheme="majorBidi"/>
          <w:sz w:val="24"/>
          <w:szCs w:val="24"/>
        </w:rPr>
        <w:lastRenderedPageBreak/>
        <w:t>coalitions. In other words, it quantifies how each feature influences the model's prediction compared to other features. This approach enables a clear understanding of which features contributed to the model's predictions and why. It presents their impact visually, especially for models involving images [</w:t>
      </w:r>
      <w:r w:rsidR="00473A34" w:rsidRPr="000B35F0">
        <w:rPr>
          <w:rFonts w:asciiTheme="majorBidi" w:eastAsia="Times New Roman" w:hAnsiTheme="majorBidi" w:cstheme="majorBidi"/>
          <w:sz w:val="24"/>
          <w:szCs w:val="24"/>
        </w:rPr>
        <w:t>14</w:t>
      </w:r>
      <w:r w:rsidRPr="000B35F0">
        <w:rPr>
          <w:rFonts w:asciiTheme="majorBidi" w:eastAsia="Times New Roman" w:hAnsiTheme="majorBidi" w:cstheme="majorBidi"/>
          <w:sz w:val="24"/>
          <w:szCs w:val="24"/>
        </w:rPr>
        <w:t>].</w:t>
      </w:r>
    </w:p>
    <w:p w14:paraId="33447261" w14:textId="7E3B9931" w:rsidR="00F75F15" w:rsidRPr="000B35F0" w:rsidRDefault="00F75F15"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 xml:space="preserve">LIME (Local Interpretable Model-Agnostic Explanations) is a method that explains model predictions by approximating them locally with a simple and interpretable model. The method focuses on local fidelity, meaning it provides explanations for individual predictions tailored to the specific conditions under which the prediction was made. The process involves generating new samples that yield predictions from the original model, with each sample evaluated based on its proximity to the instance being analyzed. LIME then constructs a linear model to describe the contribution of each feature in the decision-making process for that </w:t>
      </w:r>
      <w:r w:rsidR="00F50E18" w:rsidRPr="000B35F0">
        <w:rPr>
          <w:rFonts w:asciiTheme="majorBidi" w:eastAsia="Times New Roman" w:hAnsiTheme="majorBidi" w:cstheme="majorBidi"/>
          <w:sz w:val="24"/>
          <w:szCs w:val="24"/>
        </w:rPr>
        <w:t>prediction</w:t>
      </w:r>
      <w:r w:rsidRPr="000B35F0">
        <w:rPr>
          <w:rFonts w:asciiTheme="majorBidi" w:eastAsia="Times New Roman" w:hAnsiTheme="majorBidi" w:cstheme="majorBidi"/>
          <w:sz w:val="24"/>
          <w:szCs w:val="24"/>
        </w:rPr>
        <w:t>. This method is applicable to any machine learning model, regardless of its type [</w:t>
      </w:r>
      <w:r w:rsidR="00987DAE" w:rsidRPr="000B35F0">
        <w:rPr>
          <w:rFonts w:asciiTheme="majorBidi" w:eastAsia="Times New Roman" w:hAnsiTheme="majorBidi" w:cstheme="majorBidi"/>
          <w:sz w:val="24"/>
          <w:szCs w:val="24"/>
        </w:rPr>
        <w:t>15</w:t>
      </w:r>
      <w:r w:rsidRPr="000B35F0">
        <w:rPr>
          <w:rFonts w:asciiTheme="majorBidi" w:eastAsia="Times New Roman" w:hAnsiTheme="majorBidi" w:cstheme="majorBidi"/>
          <w:sz w:val="24"/>
          <w:szCs w:val="24"/>
        </w:rPr>
        <w:t>].</w:t>
      </w:r>
    </w:p>
    <w:p w14:paraId="1DAFAD94" w14:textId="77777777" w:rsidR="00F75F15" w:rsidRPr="000B35F0" w:rsidRDefault="00F75F15" w:rsidP="008C67D6">
      <w:pPr>
        <w:bidi w:val="0"/>
        <w:spacing w:before="100" w:beforeAutospacing="1" w:after="100" w:afterAutospacing="1" w:line="360" w:lineRule="auto"/>
        <w:jc w:val="both"/>
        <w:rPr>
          <w:rFonts w:asciiTheme="majorBidi" w:eastAsia="Times New Roman" w:hAnsiTheme="majorBidi" w:cstheme="majorBidi" w:hint="cs"/>
          <w:sz w:val="24"/>
          <w:szCs w:val="24"/>
          <w:rtl/>
        </w:rPr>
      </w:pPr>
      <w:commentRangeStart w:id="56"/>
      <w:r w:rsidRPr="000B35F0">
        <w:rPr>
          <w:rFonts w:asciiTheme="majorBidi" w:eastAsia="Times New Roman" w:hAnsiTheme="majorBidi" w:cstheme="majorBidi"/>
          <w:sz w:val="24"/>
          <w:szCs w:val="24"/>
        </w:rPr>
        <w:t>In summary, SHAP provides consistent, theory-based explanations suitable for complex models, while LIME offers flexible local explanation solutions that are adaptable to different models and provide simpler insights.</w:t>
      </w:r>
      <w:commentRangeEnd w:id="56"/>
      <w:r w:rsidR="005C363C">
        <w:rPr>
          <w:rStyle w:val="CommentReference"/>
          <w:rtl/>
        </w:rPr>
        <w:commentReference w:id="56"/>
      </w:r>
    </w:p>
    <w:p w14:paraId="1E9153DC" w14:textId="44CBC712" w:rsidR="0005620A" w:rsidRPr="0058738D" w:rsidRDefault="0005620A" w:rsidP="0058738D">
      <w:pPr>
        <w:pStyle w:val="E1"/>
        <w:rPr>
          <w:rStyle w:val="E1Char"/>
          <w:rFonts w:eastAsiaTheme="minorHAnsi"/>
          <w:b/>
          <w:bCs/>
        </w:rPr>
      </w:pPr>
      <w:bookmarkStart w:id="57" w:name="_Toc187947067"/>
      <w:r w:rsidRPr="0058738D">
        <w:rPr>
          <w:rStyle w:val="E1Char"/>
          <w:rFonts w:eastAsiaTheme="minorHAnsi"/>
          <w:b/>
          <w:bCs/>
        </w:rPr>
        <w:t xml:space="preserve">3. </w:t>
      </w:r>
      <w:r w:rsidR="00EF3598" w:rsidRPr="0058738D">
        <w:rPr>
          <w:rStyle w:val="E1Char"/>
          <w:rFonts w:eastAsiaTheme="minorHAnsi"/>
          <w:b/>
          <w:bCs/>
        </w:rPr>
        <w:t>Expected Achievements</w:t>
      </w:r>
      <w:bookmarkEnd w:id="57"/>
    </w:p>
    <w:p w14:paraId="192BEB56" w14:textId="4E9A8FF1" w:rsidR="00C46BEC" w:rsidRPr="000B35F0" w:rsidRDefault="00C46BEC" w:rsidP="008C67D6">
      <w:pPr>
        <w:bidi w:val="0"/>
        <w:spacing w:before="100" w:beforeAutospacing="1" w:after="100" w:afterAutospacing="1" w:line="360" w:lineRule="auto"/>
        <w:jc w:val="both"/>
        <w:rPr>
          <w:rFonts w:asciiTheme="majorBidi" w:eastAsia="Times New Roman" w:hAnsiTheme="majorBidi" w:cstheme="majorBidi"/>
          <w:sz w:val="24"/>
          <w:szCs w:val="24"/>
          <w:rtl/>
        </w:rPr>
      </w:pPr>
      <w:r w:rsidRPr="000B35F0">
        <w:rPr>
          <w:rFonts w:asciiTheme="majorBidi" w:eastAsia="Times New Roman" w:hAnsiTheme="majorBidi" w:cstheme="majorBidi"/>
          <w:sz w:val="24"/>
          <w:szCs w:val="24"/>
        </w:rPr>
        <w:t xml:space="preserve">In our project, we focus on identifying patterns based on the collected data and present them to the patient. This data is particularly relevant for Parkinson's patients, as it enables monitoring of factors influencing symptoms and treatment response, such as sleep patterns, physical activity, and adherence to medication schedules. Our project will serve as a continuation of the previous project, with the goal of advancing the data collection and analysis process. The identified patterns </w:t>
      </w:r>
      <w:r w:rsidR="000B35F0" w:rsidRPr="000B35F0">
        <w:rPr>
          <w:rFonts w:asciiTheme="majorBidi" w:eastAsia="Times New Roman" w:hAnsiTheme="majorBidi" w:cstheme="majorBidi"/>
          <w:sz w:val="24"/>
          <w:szCs w:val="24"/>
        </w:rPr>
        <w:t>may help</w:t>
      </w:r>
      <w:r w:rsidRPr="000B35F0">
        <w:rPr>
          <w:rFonts w:asciiTheme="majorBidi" w:eastAsia="Times New Roman" w:hAnsiTheme="majorBidi" w:cstheme="majorBidi"/>
          <w:sz w:val="24"/>
          <w:szCs w:val="24"/>
        </w:rPr>
        <w:t xml:space="preserve"> patients to improve their quality of life and adapt treatment to their individual condition.</w:t>
      </w:r>
    </w:p>
    <w:p w14:paraId="7AB8563D" w14:textId="5048AAC7" w:rsidR="0005620A" w:rsidRPr="000B35F0" w:rsidRDefault="0005620A"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 xml:space="preserve">The </w:t>
      </w:r>
      <w:r w:rsidR="005D5E4E" w:rsidRPr="000B35F0">
        <w:rPr>
          <w:rFonts w:asciiTheme="majorBidi" w:eastAsia="Times New Roman" w:hAnsiTheme="majorBidi" w:cstheme="majorBidi"/>
          <w:sz w:val="24"/>
          <w:szCs w:val="24"/>
        </w:rPr>
        <w:t xml:space="preserve">identified patterns and their presentation </w:t>
      </w:r>
      <w:r w:rsidRPr="000B35F0">
        <w:rPr>
          <w:rFonts w:asciiTheme="majorBidi" w:eastAsia="Times New Roman" w:hAnsiTheme="majorBidi" w:cstheme="majorBidi"/>
          <w:sz w:val="24"/>
          <w:szCs w:val="24"/>
        </w:rPr>
        <w:t xml:space="preserve">will benefit Parkinson's patients by simplifying the process of understanding the impact of various activities on their condition, </w:t>
      </w:r>
      <w:r w:rsidR="005D5E4E" w:rsidRPr="000B35F0">
        <w:rPr>
          <w:rFonts w:asciiTheme="majorBidi" w:eastAsia="Times New Roman" w:hAnsiTheme="majorBidi" w:cstheme="majorBidi"/>
          <w:sz w:val="24"/>
          <w:szCs w:val="24"/>
        </w:rPr>
        <w:t xml:space="preserve">so the </w:t>
      </w:r>
      <w:r w:rsidRPr="000B35F0">
        <w:rPr>
          <w:rFonts w:asciiTheme="majorBidi" w:eastAsia="Times New Roman" w:hAnsiTheme="majorBidi" w:cstheme="majorBidi"/>
          <w:sz w:val="24"/>
          <w:szCs w:val="24"/>
        </w:rPr>
        <w:t xml:space="preserve">patients </w:t>
      </w:r>
      <w:r w:rsidR="005D5E4E" w:rsidRPr="000B35F0">
        <w:rPr>
          <w:rFonts w:asciiTheme="majorBidi" w:eastAsia="Times New Roman" w:hAnsiTheme="majorBidi" w:cstheme="majorBidi"/>
          <w:sz w:val="24"/>
          <w:szCs w:val="24"/>
        </w:rPr>
        <w:t xml:space="preserve">will be able to </w:t>
      </w:r>
      <w:r w:rsidRPr="000B35F0">
        <w:rPr>
          <w:rFonts w:asciiTheme="majorBidi" w:eastAsia="Times New Roman" w:hAnsiTheme="majorBidi" w:cstheme="majorBidi"/>
          <w:sz w:val="24"/>
          <w:szCs w:val="24"/>
        </w:rPr>
        <w:t>make informed decisions and maintain a high quality of life.</w:t>
      </w:r>
    </w:p>
    <w:p w14:paraId="05765AB9" w14:textId="77777777" w:rsidR="00C46BEC" w:rsidRPr="000B35F0" w:rsidRDefault="00C46BEC"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 xml:space="preserve">The success of the project will be evaluated based on several criteria, including a comparison between the different tools used for pattern detection. We will examine whether the tools </w:t>
      </w:r>
      <w:r w:rsidRPr="000B35F0">
        <w:rPr>
          <w:rFonts w:asciiTheme="majorBidi" w:eastAsia="Times New Roman" w:hAnsiTheme="majorBidi" w:cstheme="majorBidi"/>
          <w:sz w:val="24"/>
          <w:szCs w:val="24"/>
        </w:rPr>
        <w:lastRenderedPageBreak/>
        <w:t xml:space="preserve">identified the same patterns, the relevance of the patterns found, and whether meaningful insights can be drawn from them. </w:t>
      </w:r>
      <w:commentRangeStart w:id="58"/>
      <w:commentRangeStart w:id="59"/>
      <w:r w:rsidRPr="000B35F0">
        <w:rPr>
          <w:rFonts w:asciiTheme="majorBidi" w:eastAsia="Times New Roman" w:hAnsiTheme="majorBidi" w:cstheme="majorBidi"/>
          <w:sz w:val="24"/>
          <w:szCs w:val="24"/>
        </w:rPr>
        <w:t>Additionally, we will assess the effectiveness of the patterns through feedback from the system's user (Michael) to determine whether the patterns are beneficial to him and whether he intends to make any lifestyle changes based on the information provided.</w:t>
      </w:r>
      <w:commentRangeEnd w:id="58"/>
      <w:r w:rsidR="008E2633">
        <w:rPr>
          <w:rStyle w:val="CommentReference"/>
          <w:rtl/>
        </w:rPr>
        <w:commentReference w:id="58"/>
      </w:r>
      <w:commentRangeEnd w:id="59"/>
      <w:r w:rsidR="00AE5018">
        <w:rPr>
          <w:rStyle w:val="CommentReference"/>
          <w:rtl/>
        </w:rPr>
        <w:commentReference w:id="59"/>
      </w:r>
    </w:p>
    <w:p w14:paraId="6E749403" w14:textId="24638474" w:rsidR="002B72F2" w:rsidRPr="000B35F0" w:rsidRDefault="0005620A"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Ultimately, this project has the potential to serve as a foundation for future advancements in personalized medical tools, particularly for neurodegenerative diseases, by demonstrating the value of combining data-driven insights with accessible user interfaces.</w:t>
      </w:r>
    </w:p>
    <w:p w14:paraId="0A76498C" w14:textId="2A287DF3" w:rsidR="0005620A" w:rsidRPr="00DE6427" w:rsidRDefault="00A21A98" w:rsidP="0058738D">
      <w:pPr>
        <w:pStyle w:val="E1"/>
        <w:rPr>
          <w:rtl/>
        </w:rPr>
      </w:pPr>
      <w:bookmarkStart w:id="60" w:name="_Toc187947068"/>
      <w:r w:rsidRPr="00DE6427">
        <w:t>4</w:t>
      </w:r>
      <w:r w:rsidR="0005620A" w:rsidRPr="00DE6427">
        <w:t>. Research Process</w:t>
      </w:r>
      <w:bookmarkEnd w:id="60"/>
    </w:p>
    <w:p w14:paraId="1C403EAC" w14:textId="445491D0" w:rsidR="007823FF" w:rsidRPr="000B35F0" w:rsidRDefault="007823FF"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 xml:space="preserve">The project began under the guidance of our supervisors, who introduced the idea of analyzing and </w:t>
      </w:r>
      <w:r w:rsidR="000B35F0" w:rsidRPr="000B35F0">
        <w:rPr>
          <w:rFonts w:asciiTheme="majorBidi" w:eastAsia="Times New Roman" w:hAnsiTheme="majorBidi" w:cstheme="majorBidi"/>
          <w:sz w:val="24"/>
          <w:szCs w:val="24"/>
        </w:rPr>
        <w:t>presenting Parkinson's</w:t>
      </w:r>
      <w:r w:rsidRPr="000B35F0">
        <w:rPr>
          <w:rFonts w:asciiTheme="majorBidi" w:eastAsia="Times New Roman" w:hAnsiTheme="majorBidi" w:cstheme="majorBidi"/>
          <w:sz w:val="24"/>
          <w:szCs w:val="24"/>
        </w:rPr>
        <w:t xml:space="preserve"> patients data. </w:t>
      </w:r>
      <w:commentRangeStart w:id="61"/>
      <w:commentRangeStart w:id="62"/>
      <w:r w:rsidRPr="000B35F0">
        <w:rPr>
          <w:rFonts w:asciiTheme="majorBidi" w:eastAsia="Times New Roman" w:hAnsiTheme="majorBidi" w:cstheme="majorBidi"/>
          <w:sz w:val="24"/>
          <w:szCs w:val="24"/>
        </w:rPr>
        <w:t xml:space="preserve">During the initial meetings, they presented the data collected from a Parkinson's patient as part of a previous project. </w:t>
      </w:r>
      <w:commentRangeEnd w:id="61"/>
      <w:r w:rsidR="009A64A9">
        <w:rPr>
          <w:rStyle w:val="CommentReference"/>
          <w:rtl/>
        </w:rPr>
        <w:commentReference w:id="61"/>
      </w:r>
      <w:commentRangeEnd w:id="62"/>
      <w:r w:rsidR="0035142D">
        <w:rPr>
          <w:rStyle w:val="CommentReference"/>
          <w:rtl/>
        </w:rPr>
        <w:commentReference w:id="62"/>
      </w:r>
      <w:r w:rsidRPr="000B35F0">
        <w:rPr>
          <w:rFonts w:asciiTheme="majorBidi" w:eastAsia="Times New Roman" w:hAnsiTheme="majorBidi" w:cstheme="majorBidi"/>
          <w:sz w:val="24"/>
          <w:szCs w:val="24"/>
        </w:rPr>
        <w:t xml:space="preserve">This data included information about daily activities, medication schedules, sleep routines, diet, and symptoms. </w:t>
      </w:r>
      <w:r w:rsidR="009306AC" w:rsidRPr="000B35F0">
        <w:rPr>
          <w:rFonts w:asciiTheme="majorBidi" w:eastAsia="Times New Roman" w:hAnsiTheme="majorBidi" w:cstheme="majorBidi"/>
          <w:sz w:val="24"/>
          <w:szCs w:val="24"/>
        </w:rPr>
        <w:t>These datasets</w:t>
      </w:r>
      <w:r w:rsidRPr="000B35F0">
        <w:rPr>
          <w:rFonts w:asciiTheme="majorBidi" w:eastAsia="Times New Roman" w:hAnsiTheme="majorBidi" w:cstheme="majorBidi"/>
          <w:sz w:val="24"/>
          <w:szCs w:val="24"/>
        </w:rPr>
        <w:t xml:space="preserve"> served as a foundation for understanding the complexity and challenges of managing the disease and inspired us to explore ways to utilize this information for the purpose of improving treatment and the patient's quality of life.</w:t>
      </w:r>
    </w:p>
    <w:p w14:paraId="766BAFB2" w14:textId="20A61F53" w:rsidR="007823FF" w:rsidRPr="000B35F0" w:rsidRDefault="007823FF"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 xml:space="preserve">Following the initial discussions, we focused on researching a system that could analyze daily routines and provide actionable patterns that enable gaining insights to enhance the quality of life for Parkinson's patients. Our research centered on identifying the most effective methods for utilizing the data and generating relevant patterns and </w:t>
      </w:r>
      <w:r w:rsidR="000B35F0" w:rsidRPr="000B35F0">
        <w:rPr>
          <w:rFonts w:asciiTheme="majorBidi" w:eastAsia="Times New Roman" w:hAnsiTheme="majorBidi" w:cstheme="majorBidi"/>
          <w:sz w:val="24"/>
          <w:szCs w:val="24"/>
        </w:rPr>
        <w:t>presenting</w:t>
      </w:r>
      <w:r w:rsidRPr="000B35F0">
        <w:rPr>
          <w:rFonts w:asciiTheme="majorBidi" w:eastAsia="Times New Roman" w:hAnsiTheme="majorBidi" w:cstheme="majorBidi"/>
          <w:sz w:val="24"/>
          <w:szCs w:val="24"/>
        </w:rPr>
        <w:t xml:space="preserve"> them to the patient. We reviewed existing literature on similar systems and explored tools and techniques in data analysis, machine learning, explainable ai and user experience design to ensure our approach was both scientifically robust and user-friendly.</w:t>
      </w:r>
    </w:p>
    <w:p w14:paraId="4A8B1EA4" w14:textId="7EF906AB" w:rsidR="00052385" w:rsidRPr="000B35F0" w:rsidRDefault="00052385" w:rsidP="0058738D">
      <w:pPr>
        <w:pStyle w:val="E3"/>
      </w:pPr>
      <w:bookmarkStart w:id="63" w:name="_Toc187947069"/>
      <w:r w:rsidRPr="000B35F0">
        <w:t>4.1 Data Pre-Processing</w:t>
      </w:r>
      <w:bookmarkEnd w:id="63"/>
    </w:p>
    <w:p w14:paraId="69A0460B" w14:textId="77777777" w:rsidR="007823FF" w:rsidRPr="000B35F0" w:rsidRDefault="007823FF" w:rsidP="008C67D6">
      <w:pPr>
        <w:bidi w:val="0"/>
        <w:spacing w:before="100" w:beforeAutospacing="1" w:after="100" w:afterAutospacing="1" w:line="360" w:lineRule="auto"/>
        <w:jc w:val="both"/>
        <w:rPr>
          <w:rFonts w:asciiTheme="majorBidi" w:eastAsia="Times New Roman" w:hAnsiTheme="majorBidi" w:cstheme="majorBidi"/>
          <w:sz w:val="24"/>
          <w:szCs w:val="24"/>
        </w:rPr>
      </w:pPr>
      <w:commentRangeStart w:id="64"/>
      <w:r w:rsidRPr="000B35F0">
        <w:rPr>
          <w:rFonts w:asciiTheme="majorBidi" w:eastAsia="Times New Roman" w:hAnsiTheme="majorBidi" w:cstheme="majorBidi"/>
          <w:sz w:val="24"/>
          <w:szCs w:val="24"/>
        </w:rPr>
        <w:t>At the current stage of the project, we focused on understanding the collected data to identify its structure and key characteristics. In the next stage, we will perform preprocessing of the data to convert it into a format suitable for the analytical tools we plan to use. This process will ensure that the data is prepared and optimized for complex analyses, enabling accurate identification of relevant patterns.</w:t>
      </w:r>
      <w:commentRangeEnd w:id="64"/>
      <w:r w:rsidR="00A4205F">
        <w:rPr>
          <w:rStyle w:val="CommentReference"/>
          <w:rtl/>
        </w:rPr>
        <w:commentReference w:id="64"/>
      </w:r>
    </w:p>
    <w:p w14:paraId="5ACF5195" w14:textId="08CCA3E6" w:rsidR="007823FF" w:rsidRPr="000B35F0" w:rsidRDefault="007823FF" w:rsidP="0058738D">
      <w:pPr>
        <w:pStyle w:val="E3"/>
        <w:rPr>
          <w:b w:val="0"/>
          <w:bCs w:val="0"/>
        </w:rPr>
      </w:pPr>
      <w:bookmarkStart w:id="65" w:name="_Toc187947070"/>
      <w:r w:rsidRPr="000B35F0">
        <w:lastRenderedPageBreak/>
        <w:t>4.</w:t>
      </w:r>
      <w:r w:rsidR="009A1ECB">
        <w:rPr>
          <w:rFonts w:hint="cs"/>
          <w:rtl/>
        </w:rPr>
        <w:t>2</w:t>
      </w:r>
      <w:r w:rsidRPr="000B35F0">
        <w:t xml:space="preserve"> Pattern Identifying Tool Selection</w:t>
      </w:r>
      <w:bookmarkEnd w:id="65"/>
    </w:p>
    <w:p w14:paraId="65505079" w14:textId="00079742" w:rsidR="008C67D6" w:rsidRPr="000B35F0" w:rsidRDefault="008C67D6"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After evaluating both tools, Weka and SVM, we decided to use Weka due to its user-friendly interface and the ability to integrate multiple algorithms, which can assist in preliminary analysis and understanding of the research data. However, as the research progresses, there may be a need to consider combining both tools, especially if the dataset becomes more complex and involves intricate relationships that demand higher precision and reliability.</w:t>
      </w:r>
    </w:p>
    <w:p w14:paraId="1AC57BAA" w14:textId="3A7869D5" w:rsidR="002E5FC3" w:rsidRPr="000B35F0" w:rsidRDefault="002E5FC3" w:rsidP="0058738D">
      <w:pPr>
        <w:pStyle w:val="E3"/>
        <w:rPr>
          <w:b w:val="0"/>
          <w:bCs w:val="0"/>
        </w:rPr>
      </w:pPr>
      <w:bookmarkStart w:id="66" w:name="_Toc187947071"/>
      <w:r w:rsidRPr="000B35F0">
        <w:t>4.</w:t>
      </w:r>
      <w:r w:rsidR="009A1ECB">
        <w:rPr>
          <w:rFonts w:hint="cs"/>
          <w:rtl/>
        </w:rPr>
        <w:t>3</w:t>
      </w:r>
      <w:r w:rsidRPr="000B35F0">
        <w:t xml:space="preserve"> XAI type selection</w:t>
      </w:r>
      <w:bookmarkEnd w:id="66"/>
    </w:p>
    <w:p w14:paraId="1387D155" w14:textId="46433D4C" w:rsidR="00F75F15" w:rsidRPr="000B35F0" w:rsidRDefault="00F75F15"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When examining the advantages and disadvantages, it appears that SHAP is more suitable for the project. While LIME offers an advantage in providing localized explanations that lead to clear insights, it may be less stable in cases of random sampling and is better suited for simpler models. On the other hand, SHAP provides both global and local explanations, giving it an edge in handling complex models. It is more stable and consistent, with the ability to explain the contributions of each feature, though it can be more complex to implement. SHAP seems to be the preferred choice when stability and comprehensive understanding are required, whereas LIME is more appropriate for focused explanations in simpler models [</w:t>
      </w:r>
      <w:r w:rsidR="00B242E1" w:rsidRPr="000B35F0">
        <w:rPr>
          <w:rFonts w:asciiTheme="majorBidi" w:eastAsia="Times New Roman" w:hAnsiTheme="majorBidi" w:cstheme="majorBidi"/>
          <w:sz w:val="24"/>
          <w:szCs w:val="24"/>
        </w:rPr>
        <w:t>17</w:t>
      </w:r>
      <w:r w:rsidRPr="000B35F0">
        <w:rPr>
          <w:rFonts w:asciiTheme="majorBidi" w:eastAsia="Times New Roman" w:hAnsiTheme="majorBidi" w:cstheme="majorBidi"/>
          <w:sz w:val="24"/>
          <w:szCs w:val="24"/>
        </w:rPr>
        <w:t>].</w:t>
      </w:r>
    </w:p>
    <w:p w14:paraId="77DFA556" w14:textId="72C0A61D" w:rsidR="003D08C8" w:rsidRDefault="003D08C8" w:rsidP="003D08C8">
      <w:pPr>
        <w:pStyle w:val="E3"/>
        <w:rPr>
          <w:ins w:id="67" w:author="Julia Sheidin" w:date="2025-01-19T02:00:00Z" w16du:dateUtc="2025-01-19T00:00:00Z"/>
        </w:rPr>
      </w:pPr>
      <w:bookmarkStart w:id="68" w:name="_Toc187947072"/>
      <w:ins w:id="69" w:author="Julia Sheidin" w:date="2025-01-19T02:00:00Z" w16du:dateUtc="2025-01-19T00:00:00Z">
        <w:r>
          <w:t xml:space="preserve">4.4 </w:t>
        </w:r>
        <w:r w:rsidRPr="003D08C8">
          <w:t xml:space="preserve">Architecture and </w:t>
        </w:r>
        <w:r>
          <w:t>T</w:t>
        </w:r>
        <w:r w:rsidRPr="003D08C8">
          <w:t xml:space="preserve">ools </w:t>
        </w:r>
      </w:ins>
    </w:p>
    <w:p w14:paraId="4F4CF685" w14:textId="5D0A81D2" w:rsidR="003D08C8" w:rsidRDefault="003D08C8" w:rsidP="003D08C8">
      <w:pPr>
        <w:pStyle w:val="E3"/>
        <w:rPr>
          <w:ins w:id="70" w:author="Julia Sheidin" w:date="2025-01-19T02:00:00Z" w16du:dateUtc="2025-01-19T00:00:00Z"/>
        </w:rPr>
      </w:pPr>
      <w:ins w:id="71" w:author="Julia Sheidin" w:date="2025-01-19T02:00:00Z" w16du:dateUtc="2025-01-19T00:00:00Z">
        <w:r>
          <w:t>4. 5 GUI</w:t>
        </w:r>
      </w:ins>
    </w:p>
    <w:p w14:paraId="5304AFCB" w14:textId="70A19EDB" w:rsidR="00BE0A45" w:rsidRPr="000B35F0" w:rsidRDefault="00BE0A45" w:rsidP="0058738D">
      <w:pPr>
        <w:pStyle w:val="E3"/>
        <w:rPr>
          <w:b w:val="0"/>
          <w:bCs w:val="0"/>
        </w:rPr>
      </w:pPr>
      <w:r w:rsidRPr="000B35F0">
        <w:rPr>
          <w:rtl/>
        </w:rPr>
        <w:t>4.</w:t>
      </w:r>
      <w:del w:id="72" w:author="Julia Sheidin" w:date="2025-01-19T02:00:00Z" w16du:dateUtc="2025-01-19T00:00:00Z">
        <w:r w:rsidR="009A1ECB" w:rsidDel="003D08C8">
          <w:rPr>
            <w:rFonts w:hint="cs"/>
            <w:rtl/>
          </w:rPr>
          <w:delText>4</w:delText>
        </w:r>
        <w:r w:rsidRPr="000B35F0" w:rsidDel="003D08C8">
          <w:delText xml:space="preserve"> </w:delText>
        </w:r>
      </w:del>
      <w:ins w:id="73" w:author="Julia Sheidin" w:date="2025-01-19T02:00:00Z" w16du:dateUtc="2025-01-19T00:00:00Z">
        <w:r w:rsidR="003D08C8">
          <w:t>6</w:t>
        </w:r>
        <w:r w:rsidR="003D08C8" w:rsidRPr="000B35F0">
          <w:t xml:space="preserve"> </w:t>
        </w:r>
      </w:ins>
      <w:r w:rsidRPr="000B35F0">
        <w:t xml:space="preserve">Next Phase Process </w:t>
      </w:r>
      <w:del w:id="74" w:author="Julia Sheidin" w:date="2025-01-19T01:55:00Z" w16du:dateUtc="2025-01-18T23:55:00Z">
        <w:r w:rsidRPr="000B35F0" w:rsidDel="00800CD1">
          <w:delText>– activity diagram</w:delText>
        </w:r>
      </w:del>
      <w:bookmarkEnd w:id="68"/>
    </w:p>
    <w:p w14:paraId="70FCAE35" w14:textId="7F54D899" w:rsidR="00BE0A45" w:rsidRPr="000B35F0" w:rsidRDefault="00BE0A45" w:rsidP="008C67D6">
      <w:pPr>
        <w:bidi w:val="0"/>
        <w:spacing w:before="100" w:beforeAutospacing="1" w:after="100" w:afterAutospacing="1" w:line="360" w:lineRule="auto"/>
        <w:jc w:val="both"/>
        <w:rPr>
          <w:rFonts w:asciiTheme="majorBidi" w:eastAsia="Times New Roman" w:hAnsiTheme="majorBidi" w:cstheme="majorBidi"/>
          <w:sz w:val="24"/>
          <w:szCs w:val="24"/>
        </w:rPr>
      </w:pPr>
      <w:commentRangeStart w:id="75"/>
      <w:r w:rsidRPr="000B35F0">
        <w:rPr>
          <w:rFonts w:asciiTheme="majorBidi" w:eastAsia="Times New Roman" w:hAnsiTheme="majorBidi" w:cstheme="majorBidi"/>
          <w:sz w:val="24"/>
          <w:szCs w:val="24"/>
        </w:rPr>
        <w:t xml:space="preserve">In the next stage, we will review the tools presented in the literature review and choose the most suitable tool for identifying patterns from the collected data. </w:t>
      </w:r>
      <w:commentRangeEnd w:id="75"/>
      <w:r w:rsidR="002A0052">
        <w:rPr>
          <w:rStyle w:val="CommentReference"/>
          <w:rtl/>
        </w:rPr>
        <w:commentReference w:id="75"/>
      </w:r>
      <w:r w:rsidRPr="000B35F0">
        <w:rPr>
          <w:rFonts w:asciiTheme="majorBidi" w:eastAsia="Times New Roman" w:hAnsiTheme="majorBidi" w:cstheme="majorBidi"/>
          <w:sz w:val="24"/>
          <w:szCs w:val="24"/>
        </w:rPr>
        <w:t xml:space="preserve">Afterward, we will preprocess the patient’s data and integrate it into the selected tool for pattern recognition. </w:t>
      </w:r>
      <w:r w:rsidR="00BE2332" w:rsidRPr="000B35F0">
        <w:rPr>
          <w:rFonts w:asciiTheme="majorBidi" w:eastAsia="Times New Roman" w:hAnsiTheme="majorBidi" w:cstheme="majorBidi"/>
          <w:sz w:val="24"/>
          <w:szCs w:val="24"/>
        </w:rPr>
        <w:t>Subsequently</w:t>
      </w:r>
      <w:r w:rsidRPr="000B35F0">
        <w:rPr>
          <w:rFonts w:asciiTheme="majorBidi" w:eastAsia="Times New Roman" w:hAnsiTheme="majorBidi" w:cstheme="majorBidi"/>
          <w:sz w:val="24"/>
          <w:szCs w:val="24"/>
        </w:rPr>
        <w:t xml:space="preserve">, we will evaluate the two tools we introduced for presenting the patterns and ultimately select the one most appropriate for displaying the identified patterns. The entire process will be presented in an </w:t>
      </w:r>
      <w:commentRangeStart w:id="76"/>
      <w:r w:rsidRPr="000B35F0">
        <w:rPr>
          <w:rFonts w:asciiTheme="majorBidi" w:eastAsia="Times New Roman" w:hAnsiTheme="majorBidi" w:cstheme="majorBidi"/>
          <w:sz w:val="24"/>
          <w:szCs w:val="24"/>
        </w:rPr>
        <w:t xml:space="preserve">activity </w:t>
      </w:r>
      <w:commentRangeEnd w:id="76"/>
      <w:r w:rsidR="00954927">
        <w:rPr>
          <w:rStyle w:val="CommentReference"/>
          <w:rtl/>
        </w:rPr>
        <w:commentReference w:id="76"/>
      </w:r>
      <w:r w:rsidRPr="000B35F0">
        <w:rPr>
          <w:rFonts w:asciiTheme="majorBidi" w:eastAsia="Times New Roman" w:hAnsiTheme="majorBidi" w:cstheme="majorBidi"/>
          <w:sz w:val="24"/>
          <w:szCs w:val="24"/>
        </w:rPr>
        <w:t>diagram to help understand the workflow of the project.</w:t>
      </w:r>
    </w:p>
    <w:p w14:paraId="43522FCA" w14:textId="2C461BFB" w:rsidR="002B72F2" w:rsidRPr="000B35F0" w:rsidRDefault="00685DF5" w:rsidP="008C67D6">
      <w:pPr>
        <w:bidi w:val="0"/>
        <w:spacing w:before="100" w:beforeAutospacing="1" w:after="100" w:afterAutospacing="1" w:line="360" w:lineRule="auto"/>
        <w:jc w:val="both"/>
        <w:rPr>
          <w:rFonts w:asciiTheme="majorBidi" w:hAnsiTheme="majorBidi" w:cstheme="majorBidi" w:hint="cs"/>
          <w:b/>
          <w:bCs/>
          <w:sz w:val="24"/>
          <w:szCs w:val="24"/>
          <w:rtl/>
        </w:rPr>
      </w:pPr>
      <w:commentRangeStart w:id="77"/>
      <w:r w:rsidRPr="00685DF5">
        <w:rPr>
          <w:rFonts w:asciiTheme="majorBidi" w:hAnsiTheme="majorBidi" w:cstheme="majorBidi"/>
          <w:b/>
          <w:bCs/>
          <w:noProof/>
          <w:sz w:val="24"/>
          <w:szCs w:val="24"/>
        </w:rPr>
        <w:lastRenderedPageBreak/>
        <w:drawing>
          <wp:anchor distT="0" distB="0" distL="114300" distR="114300" simplePos="0" relativeHeight="251659264" behindDoc="0" locked="0" layoutInCell="1" allowOverlap="1" wp14:anchorId="18AC42A8" wp14:editId="66E855C8">
            <wp:simplePos x="0" y="0"/>
            <wp:positionH relativeFrom="column">
              <wp:posOffset>1173480</wp:posOffset>
            </wp:positionH>
            <wp:positionV relativeFrom="paragraph">
              <wp:posOffset>0</wp:posOffset>
            </wp:positionV>
            <wp:extent cx="3055885" cy="6744284"/>
            <wp:effectExtent l="19050" t="19050" r="11430" b="19050"/>
            <wp:wrapTopAndBottom/>
            <wp:docPr id="504555386" name="תמונה 1" descr="תמונה שמכילה טקסט, צילום מסך, תרשים,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55386" name="תמונה 1" descr="תמונה שמכילה טקסט, צילום מסך, תרשים, גופן&#10;&#10;התיאור נוצר באופן אוטומטי"/>
                    <pic:cNvPicPr/>
                  </pic:nvPicPr>
                  <pic:blipFill>
                    <a:blip r:embed="rId14">
                      <a:extLst>
                        <a:ext uri="{28A0092B-C50C-407E-A947-70E740481C1C}">
                          <a14:useLocalDpi xmlns:a14="http://schemas.microsoft.com/office/drawing/2010/main" val="0"/>
                        </a:ext>
                      </a:extLst>
                    </a:blip>
                    <a:stretch>
                      <a:fillRect/>
                    </a:stretch>
                  </pic:blipFill>
                  <pic:spPr>
                    <a:xfrm>
                      <a:off x="0" y="0"/>
                      <a:ext cx="3055885" cy="6744284"/>
                    </a:xfrm>
                    <a:prstGeom prst="rect">
                      <a:avLst/>
                    </a:prstGeom>
                    <a:ln>
                      <a:solidFill>
                        <a:schemeClr val="tx1"/>
                      </a:solidFill>
                    </a:ln>
                  </pic:spPr>
                </pic:pic>
              </a:graphicData>
            </a:graphic>
          </wp:anchor>
        </w:drawing>
      </w:r>
      <w:commentRangeEnd w:id="77"/>
      <w:r w:rsidR="005E5071">
        <w:rPr>
          <w:rStyle w:val="CommentReference"/>
          <w:rtl/>
        </w:rPr>
        <w:commentReference w:id="77"/>
      </w:r>
    </w:p>
    <w:p w14:paraId="1E649E67" w14:textId="4FB739FB" w:rsidR="00EB0386" w:rsidRPr="000B35F0" w:rsidRDefault="00EB0386" w:rsidP="0058738D">
      <w:pPr>
        <w:pStyle w:val="E3"/>
      </w:pPr>
      <w:bookmarkStart w:id="78" w:name="_Toc187947073"/>
      <w:r w:rsidRPr="000B35F0">
        <w:t>4.</w:t>
      </w:r>
      <w:del w:id="79" w:author="Julia Sheidin" w:date="2025-01-19T02:00:00Z" w16du:dateUtc="2025-01-19T00:00:00Z">
        <w:r w:rsidR="009A1ECB" w:rsidDel="003D08C8">
          <w:rPr>
            <w:rFonts w:hint="cs"/>
            <w:rtl/>
          </w:rPr>
          <w:delText>5</w:delText>
        </w:r>
        <w:r w:rsidR="00704227" w:rsidDel="003D08C8">
          <w:delText xml:space="preserve"> </w:delText>
        </w:r>
        <w:r w:rsidRPr="000B35F0" w:rsidDel="003D08C8">
          <w:rPr>
            <w:rtl/>
          </w:rPr>
          <w:delText xml:space="preserve"> </w:delText>
        </w:r>
      </w:del>
      <w:proofErr w:type="gramStart"/>
      <w:ins w:id="80" w:author="Julia Sheidin" w:date="2025-01-19T02:00:00Z" w16du:dateUtc="2025-01-19T00:00:00Z">
        <w:r w:rsidR="003D08C8">
          <w:t>7</w:t>
        </w:r>
        <w:r w:rsidR="003D08C8">
          <w:t xml:space="preserve"> </w:t>
        </w:r>
        <w:r w:rsidR="003D08C8" w:rsidRPr="000B35F0">
          <w:rPr>
            <w:rtl/>
          </w:rPr>
          <w:t xml:space="preserve"> </w:t>
        </w:r>
      </w:ins>
      <w:r w:rsidRPr="000B35F0">
        <w:t>Challenges</w:t>
      </w:r>
      <w:bookmarkEnd w:id="78"/>
      <w:proofErr w:type="gramEnd"/>
    </w:p>
    <w:p w14:paraId="356FD198" w14:textId="34A37B6C" w:rsidR="000F4A9F" w:rsidRPr="000B35F0" w:rsidRDefault="00203BE2" w:rsidP="008C67D6">
      <w:pPr>
        <w:bidi w:val="0"/>
        <w:spacing w:before="100" w:beforeAutospacing="1" w:after="100" w:afterAutospacing="1" w:line="360" w:lineRule="auto"/>
        <w:jc w:val="both"/>
        <w:rPr>
          <w:rFonts w:asciiTheme="majorBidi" w:eastAsia="Times New Roman" w:hAnsiTheme="majorBidi" w:cstheme="majorBidi"/>
          <w:sz w:val="24"/>
          <w:szCs w:val="24"/>
        </w:rPr>
      </w:pPr>
      <w:r w:rsidRPr="000B35F0">
        <w:rPr>
          <w:rFonts w:asciiTheme="majorBidi" w:eastAsia="Times New Roman" w:hAnsiTheme="majorBidi" w:cstheme="majorBidi"/>
          <w:sz w:val="24"/>
          <w:szCs w:val="24"/>
        </w:rPr>
        <w:t xml:space="preserve">The challenges we expect in the project are </w:t>
      </w:r>
      <w:commentRangeStart w:id="81"/>
      <w:r w:rsidRPr="000B35F0">
        <w:rPr>
          <w:rFonts w:asciiTheme="majorBidi" w:eastAsia="Times New Roman" w:hAnsiTheme="majorBidi" w:cstheme="majorBidi"/>
          <w:sz w:val="24"/>
          <w:szCs w:val="24"/>
        </w:rPr>
        <w:t xml:space="preserve">our lack of medical </w:t>
      </w:r>
      <w:commentRangeEnd w:id="81"/>
      <w:r w:rsidR="001841EC">
        <w:rPr>
          <w:rStyle w:val="CommentReference"/>
          <w:rtl/>
        </w:rPr>
        <w:commentReference w:id="81"/>
      </w:r>
      <w:r w:rsidRPr="000B35F0">
        <w:rPr>
          <w:rFonts w:asciiTheme="majorBidi" w:eastAsia="Times New Roman" w:hAnsiTheme="majorBidi" w:cstheme="majorBidi"/>
          <w:sz w:val="24"/>
          <w:szCs w:val="24"/>
        </w:rPr>
        <w:t xml:space="preserve">knowledge, which makes it difficult to analyze the data and determine whether the identified patterns are correct or how they can be used effectively. </w:t>
      </w:r>
      <w:commentRangeStart w:id="82"/>
      <w:r w:rsidRPr="000B35F0">
        <w:rPr>
          <w:rFonts w:asciiTheme="majorBidi" w:eastAsia="Times New Roman" w:hAnsiTheme="majorBidi" w:cstheme="majorBidi"/>
          <w:sz w:val="24"/>
          <w:szCs w:val="24"/>
        </w:rPr>
        <w:t xml:space="preserve">In addition, using the tools may pose a challenge, as there is a need for a deep understanding of the tools themselves </w:t>
      </w:r>
      <w:r w:rsidR="000B35F0" w:rsidRPr="000B35F0">
        <w:rPr>
          <w:rFonts w:asciiTheme="majorBidi" w:eastAsia="Times New Roman" w:hAnsiTheme="majorBidi" w:cstheme="majorBidi"/>
          <w:sz w:val="24"/>
          <w:szCs w:val="24"/>
        </w:rPr>
        <w:t>to</w:t>
      </w:r>
      <w:r w:rsidRPr="000B35F0">
        <w:rPr>
          <w:rFonts w:asciiTheme="majorBidi" w:eastAsia="Times New Roman" w:hAnsiTheme="majorBidi" w:cstheme="majorBidi"/>
          <w:sz w:val="24"/>
          <w:szCs w:val="24"/>
        </w:rPr>
        <w:t xml:space="preserve"> extract maximum benefit from them. </w:t>
      </w:r>
      <w:r w:rsidRPr="000B35F0">
        <w:rPr>
          <w:rFonts w:asciiTheme="majorBidi" w:eastAsia="Times New Roman" w:hAnsiTheme="majorBidi" w:cstheme="majorBidi"/>
          <w:sz w:val="24"/>
          <w:szCs w:val="24"/>
        </w:rPr>
        <w:lastRenderedPageBreak/>
        <w:t>Furthermore, we must consider the challenge of ensuring compatibility between the tools to ensure they operate smoothly and are well-integrated within the project framework.</w:t>
      </w:r>
      <w:commentRangeEnd w:id="82"/>
      <w:r w:rsidR="00616C1E">
        <w:rPr>
          <w:rStyle w:val="CommentReference"/>
          <w:rtl/>
        </w:rPr>
        <w:commentReference w:id="82"/>
      </w:r>
    </w:p>
    <w:p w14:paraId="4480F0B2" w14:textId="77777777" w:rsidR="00DF5044" w:rsidRPr="000B35F0" w:rsidRDefault="00DF5044" w:rsidP="008C67D6">
      <w:pPr>
        <w:bidi w:val="0"/>
        <w:spacing w:line="360" w:lineRule="auto"/>
        <w:jc w:val="both"/>
        <w:rPr>
          <w:rFonts w:asciiTheme="majorBidi" w:eastAsia="Times New Roman" w:hAnsiTheme="majorBidi" w:cstheme="majorBidi"/>
          <w:b/>
          <w:bCs/>
          <w:sz w:val="24"/>
          <w:szCs w:val="24"/>
        </w:rPr>
      </w:pPr>
    </w:p>
    <w:p w14:paraId="06FE08F3" w14:textId="1726BF2D" w:rsidR="000F4A9F" w:rsidRPr="00DE6427" w:rsidRDefault="00EB0386" w:rsidP="0058738D">
      <w:pPr>
        <w:pStyle w:val="E1"/>
        <w:rPr>
          <w:b w:val="0"/>
          <w:bCs w:val="0"/>
        </w:rPr>
      </w:pPr>
      <w:bookmarkStart w:id="83" w:name="_Toc187947074"/>
      <w:r w:rsidRPr="00DE6427">
        <w:t>5. Evaluation Plan</w:t>
      </w:r>
      <w:bookmarkEnd w:id="83"/>
      <w:r w:rsidRPr="00DE6427">
        <w:t xml:space="preserve"> </w:t>
      </w:r>
    </w:p>
    <w:p w14:paraId="50E86EA2" w14:textId="77777777" w:rsidR="008F5B75" w:rsidRPr="008F5B75" w:rsidRDefault="008F5B75" w:rsidP="00C7360C">
      <w:pPr>
        <w:bidi w:val="0"/>
        <w:spacing w:line="360" w:lineRule="auto"/>
        <w:jc w:val="both"/>
        <w:rPr>
          <w:ins w:id="84" w:author="Julia Sheidin" w:date="2025-01-19T02:02:00Z" w16du:dateUtc="2025-01-19T00:02:00Z"/>
          <w:rFonts w:asciiTheme="majorBidi" w:eastAsia="Times New Roman" w:hAnsiTheme="majorBidi" w:cstheme="majorBidi"/>
          <w:sz w:val="24"/>
          <w:szCs w:val="24"/>
        </w:rPr>
      </w:pPr>
      <w:ins w:id="85" w:author="Julia Sheidin" w:date="2025-01-19T02:02:00Z" w16du:dateUtc="2025-01-19T00:02:00Z">
        <w:r w:rsidRPr="008F5B75">
          <w:rPr>
            <w:rFonts w:asciiTheme="majorBidi" w:eastAsia="Times New Roman" w:hAnsiTheme="majorBidi" w:cstheme="majorBidi"/>
            <w:sz w:val="24"/>
            <w:szCs w:val="24"/>
          </w:rPr>
          <w:t>To ensure the system operates correctly and as intended, we will evaluate it through the following steps</w:t>
        </w:r>
        <w:r w:rsidRPr="008F5B75">
          <w:rPr>
            <w:rFonts w:asciiTheme="majorBidi" w:eastAsia="Times New Roman" w:hAnsiTheme="majorBidi" w:cs="Times New Roman"/>
            <w:sz w:val="24"/>
            <w:szCs w:val="24"/>
            <w:rtl/>
          </w:rPr>
          <w:t>:</w:t>
        </w:r>
      </w:ins>
    </w:p>
    <w:p w14:paraId="7FE91FE7" w14:textId="77777777" w:rsidR="008F5B75" w:rsidRPr="008F5B75" w:rsidRDefault="008F5B75" w:rsidP="00C7360C">
      <w:pPr>
        <w:bidi w:val="0"/>
        <w:spacing w:line="360" w:lineRule="auto"/>
        <w:jc w:val="both"/>
        <w:rPr>
          <w:ins w:id="86" w:author="Julia Sheidin" w:date="2025-01-19T02:02:00Z" w16du:dateUtc="2025-01-19T00:02:00Z"/>
          <w:rFonts w:asciiTheme="majorBidi" w:eastAsia="Times New Roman" w:hAnsiTheme="majorBidi" w:cstheme="majorBidi"/>
          <w:sz w:val="24"/>
          <w:szCs w:val="24"/>
        </w:rPr>
      </w:pPr>
      <w:ins w:id="87" w:author="Julia Sheidin" w:date="2025-01-19T02:02:00Z" w16du:dateUtc="2025-01-19T00:02:00Z">
        <w:r w:rsidRPr="008F5B75">
          <w:rPr>
            <w:rFonts w:asciiTheme="majorBidi" w:eastAsia="Times New Roman" w:hAnsiTheme="majorBidi" w:cstheme="majorBidi"/>
            <w:sz w:val="24"/>
            <w:szCs w:val="24"/>
          </w:rPr>
          <w:t>1</w:t>
        </w:r>
        <w:r w:rsidRPr="008F5B75">
          <w:rPr>
            <w:rFonts w:asciiTheme="majorBidi" w:eastAsia="Times New Roman" w:hAnsiTheme="majorBidi" w:cs="Times New Roman"/>
            <w:sz w:val="24"/>
            <w:szCs w:val="24"/>
            <w:rtl/>
          </w:rPr>
          <w:t>.</w:t>
        </w:r>
        <w:r w:rsidRPr="008F5B75">
          <w:rPr>
            <w:rFonts w:asciiTheme="majorBidi" w:eastAsia="Times New Roman" w:hAnsiTheme="majorBidi" w:cs="Times New Roman"/>
            <w:sz w:val="24"/>
            <w:szCs w:val="24"/>
            <w:rtl/>
          </w:rPr>
          <w:tab/>
        </w:r>
        <w:r w:rsidRPr="008F5B75">
          <w:rPr>
            <w:rFonts w:asciiTheme="majorBidi" w:eastAsia="Times New Roman" w:hAnsiTheme="majorBidi" w:cstheme="majorBidi"/>
            <w:sz w:val="24"/>
            <w:szCs w:val="24"/>
          </w:rPr>
          <w:t>Execute the testing plan</w:t>
        </w:r>
        <w:r w:rsidRPr="008F5B75">
          <w:rPr>
            <w:rFonts w:asciiTheme="majorBidi" w:eastAsia="Times New Roman" w:hAnsiTheme="majorBidi" w:cs="Times New Roman"/>
            <w:sz w:val="24"/>
            <w:szCs w:val="24"/>
            <w:rtl/>
          </w:rPr>
          <w:t>.</w:t>
        </w:r>
      </w:ins>
    </w:p>
    <w:p w14:paraId="100ECF6F" w14:textId="237C9873" w:rsidR="00C80E9A" w:rsidRDefault="008F5B75" w:rsidP="00C80E9A">
      <w:pPr>
        <w:bidi w:val="0"/>
        <w:spacing w:line="360" w:lineRule="auto"/>
        <w:jc w:val="both"/>
        <w:rPr>
          <w:ins w:id="88" w:author="Julia Sheidin" w:date="2025-01-19T02:02:00Z" w16du:dateUtc="2025-01-19T00:02:00Z"/>
          <w:rFonts w:asciiTheme="majorBidi" w:eastAsia="Times New Roman" w:hAnsiTheme="majorBidi" w:cstheme="majorBidi"/>
          <w:sz w:val="24"/>
          <w:szCs w:val="24"/>
        </w:rPr>
      </w:pPr>
      <w:ins w:id="89" w:author="Julia Sheidin" w:date="2025-01-19T02:02:00Z" w16du:dateUtc="2025-01-19T00:02:00Z">
        <w:r w:rsidRPr="008F5B75">
          <w:rPr>
            <w:rFonts w:asciiTheme="majorBidi" w:eastAsia="Times New Roman" w:hAnsiTheme="majorBidi" w:cstheme="majorBidi"/>
            <w:sz w:val="24"/>
            <w:szCs w:val="24"/>
          </w:rPr>
          <w:t>2</w:t>
        </w:r>
        <w:r w:rsidRPr="008F5B75">
          <w:rPr>
            <w:rFonts w:asciiTheme="majorBidi" w:eastAsia="Times New Roman" w:hAnsiTheme="majorBidi" w:cs="Times New Roman"/>
            <w:sz w:val="24"/>
            <w:szCs w:val="24"/>
            <w:rtl/>
          </w:rPr>
          <w:t>.</w:t>
        </w:r>
        <w:r w:rsidRPr="008F5B75">
          <w:rPr>
            <w:rFonts w:asciiTheme="majorBidi" w:eastAsia="Times New Roman" w:hAnsiTheme="majorBidi" w:cs="Times New Roman"/>
            <w:sz w:val="24"/>
            <w:szCs w:val="24"/>
            <w:rtl/>
          </w:rPr>
          <w:tab/>
        </w:r>
        <w:r w:rsidRPr="008F5B75">
          <w:rPr>
            <w:rFonts w:asciiTheme="majorBidi" w:eastAsia="Times New Roman" w:hAnsiTheme="majorBidi" w:cstheme="majorBidi"/>
            <w:sz w:val="24"/>
            <w:szCs w:val="24"/>
          </w:rPr>
          <w:t>Have the system used by real user</w:t>
        </w:r>
      </w:ins>
    </w:p>
    <w:p w14:paraId="387BEB79" w14:textId="7A3CF84E" w:rsidR="008F5B75" w:rsidRPr="008F5B75" w:rsidRDefault="008F5B75" w:rsidP="00C7360C">
      <w:pPr>
        <w:bidi w:val="0"/>
        <w:spacing w:line="360" w:lineRule="auto"/>
        <w:jc w:val="both"/>
        <w:rPr>
          <w:ins w:id="90" w:author="Julia Sheidin" w:date="2025-01-19T02:02:00Z" w16du:dateUtc="2025-01-19T00:02:00Z"/>
          <w:rFonts w:asciiTheme="majorBidi" w:eastAsia="Times New Roman" w:hAnsiTheme="majorBidi" w:cstheme="majorBidi"/>
          <w:sz w:val="24"/>
          <w:szCs w:val="24"/>
        </w:rPr>
      </w:pPr>
      <w:ins w:id="91" w:author="Julia Sheidin" w:date="2025-01-19T02:02:00Z" w16du:dateUtc="2025-01-19T00:02:00Z">
        <w:r w:rsidRPr="008F5B75">
          <w:rPr>
            <w:rFonts w:asciiTheme="majorBidi" w:eastAsia="Times New Roman" w:hAnsiTheme="majorBidi" w:cstheme="majorBidi"/>
            <w:sz w:val="24"/>
            <w:szCs w:val="24"/>
          </w:rPr>
          <w:t>This test plan outlines the strategy for testing the …. This test plan aims to ensure that the system meets its requirements and performs as expected</w:t>
        </w:r>
        <w:r w:rsidRPr="008F5B75">
          <w:rPr>
            <w:rFonts w:asciiTheme="majorBidi" w:eastAsia="Times New Roman" w:hAnsiTheme="majorBidi" w:cs="Times New Roman"/>
            <w:sz w:val="24"/>
            <w:szCs w:val="24"/>
            <w:rtl/>
          </w:rPr>
          <w:t>.</w:t>
        </w:r>
      </w:ins>
    </w:p>
    <w:p w14:paraId="2F192AD6" w14:textId="27272BAA" w:rsidR="008C67D6" w:rsidRPr="000B35F0" w:rsidRDefault="00203BE2" w:rsidP="008F5B75">
      <w:pPr>
        <w:bidi w:val="0"/>
        <w:spacing w:line="360" w:lineRule="auto"/>
        <w:jc w:val="both"/>
        <w:rPr>
          <w:rFonts w:asciiTheme="majorBidi" w:eastAsia="Times New Roman" w:hAnsiTheme="majorBidi" w:cstheme="majorBidi"/>
          <w:b/>
          <w:bCs/>
          <w:sz w:val="24"/>
          <w:szCs w:val="24"/>
        </w:rPr>
      </w:pPr>
      <w:r w:rsidRPr="000B35F0">
        <w:rPr>
          <w:rFonts w:asciiTheme="majorBidi" w:eastAsia="Times New Roman" w:hAnsiTheme="majorBidi" w:cstheme="majorBidi"/>
          <w:sz w:val="24"/>
          <w:szCs w:val="24"/>
        </w:rPr>
        <w:t xml:space="preserve">To evaluate our work, we </w:t>
      </w:r>
      <w:del w:id="92" w:author="Julia Sheidin" w:date="2025-01-19T02:00:00Z" w16du:dateUtc="2025-01-19T00:00:00Z">
        <w:r w:rsidRPr="000B35F0" w:rsidDel="00840C68">
          <w:rPr>
            <w:rFonts w:asciiTheme="majorBidi" w:eastAsia="Times New Roman" w:hAnsiTheme="majorBidi" w:cstheme="majorBidi"/>
            <w:sz w:val="24"/>
            <w:szCs w:val="24"/>
          </w:rPr>
          <w:delText xml:space="preserve">can </w:delText>
        </w:r>
      </w:del>
      <w:ins w:id="93" w:author="Julia Sheidin" w:date="2025-01-19T02:00:00Z" w16du:dateUtc="2025-01-19T00:00:00Z">
        <w:r w:rsidR="00840C68">
          <w:rPr>
            <w:rFonts w:asciiTheme="majorBidi" w:eastAsia="Times New Roman" w:hAnsiTheme="majorBidi" w:cstheme="majorBidi"/>
            <w:sz w:val="24"/>
            <w:szCs w:val="24"/>
          </w:rPr>
          <w:t>wi</w:t>
        </w:r>
      </w:ins>
      <w:ins w:id="94" w:author="Julia Sheidin" w:date="2025-01-19T02:01:00Z" w16du:dateUtc="2025-01-19T00:01:00Z">
        <w:r w:rsidR="00840C68">
          <w:rPr>
            <w:rFonts w:asciiTheme="majorBidi" w:eastAsia="Times New Roman" w:hAnsiTheme="majorBidi" w:cstheme="majorBidi"/>
            <w:sz w:val="24"/>
            <w:szCs w:val="24"/>
          </w:rPr>
          <w:t>ll</w:t>
        </w:r>
      </w:ins>
      <w:ins w:id="95" w:author="Julia Sheidin" w:date="2025-01-19T02:00:00Z" w16du:dateUtc="2025-01-19T00:00:00Z">
        <w:r w:rsidR="00840C68" w:rsidRPr="000B35F0">
          <w:rPr>
            <w:rFonts w:asciiTheme="majorBidi" w:eastAsia="Times New Roman" w:hAnsiTheme="majorBidi" w:cstheme="majorBidi"/>
            <w:sz w:val="24"/>
            <w:szCs w:val="24"/>
          </w:rPr>
          <w:t xml:space="preserve"> </w:t>
        </w:r>
      </w:ins>
      <w:r w:rsidRPr="000B35F0">
        <w:rPr>
          <w:rFonts w:asciiTheme="majorBidi" w:eastAsia="Times New Roman" w:hAnsiTheme="majorBidi" w:cstheme="majorBidi"/>
          <w:sz w:val="24"/>
          <w:szCs w:val="24"/>
        </w:rPr>
        <w:t xml:space="preserve">present the identified patterns to Michael, a Parkinson's patient, in various formats, such as visual, textual, or a combination of both. We </w:t>
      </w:r>
      <w:del w:id="96" w:author="Julia Sheidin" w:date="2025-01-19T02:03:00Z" w16du:dateUtc="2025-01-19T00:03:00Z">
        <w:r w:rsidRPr="000B35F0" w:rsidDel="000A258E">
          <w:rPr>
            <w:rFonts w:asciiTheme="majorBidi" w:eastAsia="Times New Roman" w:hAnsiTheme="majorBidi" w:cstheme="majorBidi"/>
            <w:sz w:val="24"/>
            <w:szCs w:val="24"/>
          </w:rPr>
          <w:delText xml:space="preserve">can </w:delText>
        </w:r>
      </w:del>
      <w:ins w:id="97" w:author="Julia Sheidin" w:date="2025-01-19T02:03:00Z" w16du:dateUtc="2025-01-19T00:03:00Z">
        <w:r w:rsidR="000A258E">
          <w:rPr>
            <w:rFonts w:asciiTheme="majorBidi" w:eastAsia="Times New Roman" w:hAnsiTheme="majorBidi" w:cstheme="majorBidi"/>
            <w:sz w:val="24"/>
            <w:szCs w:val="24"/>
          </w:rPr>
          <w:t>will</w:t>
        </w:r>
        <w:r w:rsidR="000A258E" w:rsidRPr="000B35F0">
          <w:rPr>
            <w:rFonts w:asciiTheme="majorBidi" w:eastAsia="Times New Roman" w:hAnsiTheme="majorBidi" w:cstheme="majorBidi"/>
            <w:sz w:val="24"/>
            <w:szCs w:val="24"/>
          </w:rPr>
          <w:t xml:space="preserve"> </w:t>
        </w:r>
      </w:ins>
      <w:r w:rsidRPr="000B35F0">
        <w:rPr>
          <w:rFonts w:asciiTheme="majorBidi" w:eastAsia="Times New Roman" w:hAnsiTheme="majorBidi" w:cstheme="majorBidi"/>
          <w:sz w:val="24"/>
          <w:szCs w:val="24"/>
        </w:rPr>
        <w:t>then ask him which presentation method is the clearest and most understandable for him and whether the identified patterns are relevant and meaningful to him. Additionally, we can ensure the clarity and understanding of the patterns with various stakeholders (</w:t>
      </w:r>
      <w:commentRangeStart w:id="98"/>
      <w:r w:rsidRPr="000B35F0">
        <w:rPr>
          <w:rFonts w:asciiTheme="majorBidi" w:eastAsia="Times New Roman" w:hAnsiTheme="majorBidi" w:cstheme="majorBidi"/>
          <w:sz w:val="24"/>
          <w:szCs w:val="24"/>
        </w:rPr>
        <w:t>doctors</w:t>
      </w:r>
      <w:commentRangeEnd w:id="98"/>
      <w:r w:rsidR="003A622F">
        <w:rPr>
          <w:rStyle w:val="CommentReference"/>
          <w:rtl/>
        </w:rPr>
        <w:commentReference w:id="98"/>
      </w:r>
      <w:r w:rsidRPr="000B35F0">
        <w:rPr>
          <w:rFonts w:asciiTheme="majorBidi" w:eastAsia="Times New Roman" w:hAnsiTheme="majorBidi" w:cstheme="majorBidi"/>
          <w:sz w:val="24"/>
          <w:szCs w:val="24"/>
        </w:rPr>
        <w:t xml:space="preserve">, dietitians, physiotherapists, etc.) to confirm that the results are not only clear and comprehensible but also provide practical insights. In other words, we aim to determine whether conclusions can be drawn from the presented patterns, develop </w:t>
      </w:r>
      <w:commentRangeStart w:id="99"/>
      <w:r w:rsidRPr="000B35F0">
        <w:rPr>
          <w:rFonts w:asciiTheme="majorBidi" w:eastAsia="Times New Roman" w:hAnsiTheme="majorBidi" w:cstheme="majorBidi"/>
          <w:sz w:val="24"/>
          <w:szCs w:val="24"/>
        </w:rPr>
        <w:t>personalized recommendations</w:t>
      </w:r>
      <w:commentRangeEnd w:id="99"/>
      <w:r w:rsidR="008835A6">
        <w:rPr>
          <w:rStyle w:val="CommentReference"/>
          <w:rtl/>
        </w:rPr>
        <w:commentReference w:id="99"/>
      </w:r>
      <w:r w:rsidRPr="000B35F0">
        <w:rPr>
          <w:rFonts w:asciiTheme="majorBidi" w:eastAsia="Times New Roman" w:hAnsiTheme="majorBidi" w:cstheme="majorBidi"/>
          <w:sz w:val="24"/>
          <w:szCs w:val="24"/>
        </w:rPr>
        <w:t>, and ultimately help Michael significantly improve his quality of life.</w:t>
      </w:r>
      <w:r w:rsidR="00D51EC0" w:rsidRPr="000B35F0">
        <w:rPr>
          <w:rFonts w:asciiTheme="majorBidi" w:eastAsia="Times New Roman" w:hAnsiTheme="majorBidi" w:cstheme="majorBidi"/>
          <w:sz w:val="24"/>
          <w:szCs w:val="24"/>
        </w:rPr>
        <w:t xml:space="preserve"> Furthermore, we can evaluate the work using the </w:t>
      </w:r>
      <w:commentRangeStart w:id="100"/>
      <w:r w:rsidR="00D51EC0" w:rsidRPr="000B35F0">
        <w:rPr>
          <w:rFonts w:asciiTheme="majorBidi" w:eastAsia="Times New Roman" w:hAnsiTheme="majorBidi" w:cstheme="majorBidi"/>
          <w:sz w:val="24"/>
          <w:szCs w:val="24"/>
        </w:rPr>
        <w:t>metrics</w:t>
      </w:r>
      <w:commentRangeEnd w:id="100"/>
      <w:r w:rsidR="00EE111A">
        <w:rPr>
          <w:rStyle w:val="CommentReference"/>
          <w:rtl/>
        </w:rPr>
        <w:commentReference w:id="100"/>
      </w:r>
      <w:r w:rsidR="00D51EC0" w:rsidRPr="000B35F0">
        <w:rPr>
          <w:rFonts w:asciiTheme="majorBidi" w:eastAsia="Times New Roman" w:hAnsiTheme="majorBidi" w:cstheme="majorBidi"/>
          <w:sz w:val="24"/>
          <w:szCs w:val="24"/>
        </w:rPr>
        <w:t xml:space="preserve"> of the tools we use (in terms of performance, accuracy, etc.).</w:t>
      </w:r>
    </w:p>
    <w:p w14:paraId="47003E7E" w14:textId="6F6A3CAA" w:rsidR="002011A2" w:rsidRPr="000B35F0" w:rsidRDefault="002011A2" w:rsidP="002011A2">
      <w:pPr>
        <w:bidi w:val="0"/>
        <w:spacing w:line="360" w:lineRule="auto"/>
        <w:jc w:val="both"/>
        <w:rPr>
          <w:rFonts w:asciiTheme="majorBidi" w:eastAsia="Times New Roman" w:hAnsiTheme="majorBidi" w:cstheme="majorBidi"/>
          <w:b/>
          <w:bCs/>
          <w:sz w:val="24"/>
          <w:szCs w:val="24"/>
        </w:rPr>
      </w:pPr>
    </w:p>
    <w:p w14:paraId="59A63E3E" w14:textId="59AEAD5C" w:rsidR="002011A2" w:rsidRPr="000B35F0" w:rsidRDefault="002011A2" w:rsidP="002011A2">
      <w:pPr>
        <w:bidi w:val="0"/>
        <w:spacing w:line="360" w:lineRule="auto"/>
        <w:jc w:val="both"/>
        <w:rPr>
          <w:rFonts w:asciiTheme="majorBidi" w:eastAsia="Times New Roman" w:hAnsiTheme="majorBidi" w:cstheme="majorBidi"/>
          <w:b/>
          <w:bCs/>
          <w:sz w:val="24"/>
          <w:szCs w:val="24"/>
        </w:rPr>
      </w:pPr>
    </w:p>
    <w:p w14:paraId="1D3D7E49" w14:textId="5B228485" w:rsidR="002011A2" w:rsidRPr="000B35F0" w:rsidRDefault="002011A2" w:rsidP="002011A2">
      <w:pPr>
        <w:bidi w:val="0"/>
        <w:spacing w:line="360" w:lineRule="auto"/>
        <w:jc w:val="both"/>
        <w:rPr>
          <w:rFonts w:asciiTheme="majorBidi" w:eastAsia="Times New Roman" w:hAnsiTheme="majorBidi" w:cstheme="majorBidi"/>
          <w:b/>
          <w:bCs/>
          <w:sz w:val="24"/>
          <w:szCs w:val="24"/>
        </w:rPr>
      </w:pPr>
    </w:p>
    <w:p w14:paraId="5642BF87" w14:textId="59BA7662" w:rsidR="002011A2" w:rsidRPr="000B35F0" w:rsidRDefault="002011A2" w:rsidP="002011A2">
      <w:pPr>
        <w:bidi w:val="0"/>
        <w:spacing w:line="360" w:lineRule="auto"/>
        <w:jc w:val="both"/>
        <w:rPr>
          <w:rFonts w:asciiTheme="majorBidi" w:eastAsia="Times New Roman" w:hAnsiTheme="majorBidi" w:cstheme="majorBidi"/>
          <w:b/>
          <w:bCs/>
          <w:sz w:val="24"/>
          <w:szCs w:val="24"/>
        </w:rPr>
      </w:pPr>
    </w:p>
    <w:p w14:paraId="615C6D5C" w14:textId="31DC4182" w:rsidR="002011A2" w:rsidRPr="000B35F0" w:rsidRDefault="002011A2" w:rsidP="002011A2">
      <w:pPr>
        <w:bidi w:val="0"/>
        <w:spacing w:line="360" w:lineRule="auto"/>
        <w:jc w:val="both"/>
        <w:rPr>
          <w:rFonts w:asciiTheme="majorBidi" w:eastAsia="Times New Roman" w:hAnsiTheme="majorBidi" w:cstheme="majorBidi"/>
          <w:b/>
          <w:bCs/>
          <w:sz w:val="24"/>
          <w:szCs w:val="24"/>
        </w:rPr>
      </w:pPr>
    </w:p>
    <w:p w14:paraId="69C9DEF5" w14:textId="007B48D4" w:rsidR="002011A2" w:rsidRPr="000B35F0" w:rsidRDefault="002011A2" w:rsidP="002011A2">
      <w:pPr>
        <w:bidi w:val="0"/>
        <w:spacing w:line="360" w:lineRule="auto"/>
        <w:jc w:val="both"/>
        <w:rPr>
          <w:rFonts w:asciiTheme="majorBidi" w:eastAsia="Times New Roman" w:hAnsiTheme="majorBidi" w:cstheme="majorBidi"/>
          <w:b/>
          <w:bCs/>
          <w:sz w:val="24"/>
          <w:szCs w:val="24"/>
        </w:rPr>
      </w:pPr>
    </w:p>
    <w:p w14:paraId="14A5AF1B" w14:textId="333B5A3B" w:rsidR="002011A2" w:rsidRPr="000B35F0" w:rsidRDefault="002011A2" w:rsidP="002011A2">
      <w:pPr>
        <w:bidi w:val="0"/>
        <w:spacing w:line="360" w:lineRule="auto"/>
        <w:jc w:val="both"/>
        <w:rPr>
          <w:rFonts w:asciiTheme="majorBidi" w:eastAsia="Times New Roman" w:hAnsiTheme="majorBidi" w:cstheme="majorBidi"/>
          <w:b/>
          <w:bCs/>
          <w:sz w:val="24"/>
          <w:szCs w:val="24"/>
        </w:rPr>
      </w:pPr>
    </w:p>
    <w:p w14:paraId="070149FD" w14:textId="578021BF" w:rsidR="002011A2" w:rsidRPr="000B35F0" w:rsidRDefault="002011A2" w:rsidP="002011A2">
      <w:pPr>
        <w:bidi w:val="0"/>
        <w:spacing w:line="360" w:lineRule="auto"/>
        <w:jc w:val="both"/>
        <w:rPr>
          <w:rFonts w:asciiTheme="majorBidi" w:eastAsia="Times New Roman" w:hAnsiTheme="majorBidi" w:cstheme="majorBidi"/>
          <w:b/>
          <w:bCs/>
          <w:sz w:val="24"/>
          <w:szCs w:val="24"/>
        </w:rPr>
      </w:pPr>
    </w:p>
    <w:p w14:paraId="699B92BC" w14:textId="10591F80" w:rsidR="002011A2" w:rsidRPr="000B35F0" w:rsidRDefault="002011A2" w:rsidP="002011A2">
      <w:pPr>
        <w:bidi w:val="0"/>
        <w:spacing w:line="360" w:lineRule="auto"/>
        <w:jc w:val="both"/>
        <w:rPr>
          <w:rFonts w:asciiTheme="majorBidi" w:eastAsia="Times New Roman" w:hAnsiTheme="majorBidi" w:cstheme="majorBidi"/>
          <w:b/>
          <w:bCs/>
          <w:sz w:val="24"/>
          <w:szCs w:val="24"/>
        </w:rPr>
      </w:pPr>
    </w:p>
    <w:p w14:paraId="461A25E0" w14:textId="742BDAF0" w:rsidR="002011A2" w:rsidRPr="000B35F0" w:rsidRDefault="002011A2" w:rsidP="002011A2">
      <w:pPr>
        <w:bidi w:val="0"/>
        <w:spacing w:line="360" w:lineRule="auto"/>
        <w:jc w:val="both"/>
        <w:rPr>
          <w:rFonts w:asciiTheme="majorBidi" w:eastAsia="Times New Roman" w:hAnsiTheme="majorBidi" w:cstheme="majorBidi"/>
          <w:b/>
          <w:bCs/>
          <w:sz w:val="24"/>
          <w:szCs w:val="24"/>
        </w:rPr>
      </w:pPr>
    </w:p>
    <w:p w14:paraId="517B1DDA" w14:textId="7B3506FD" w:rsidR="002011A2" w:rsidRPr="000B35F0" w:rsidRDefault="002011A2" w:rsidP="002011A2">
      <w:pPr>
        <w:bidi w:val="0"/>
        <w:spacing w:line="360" w:lineRule="auto"/>
        <w:jc w:val="both"/>
        <w:rPr>
          <w:rFonts w:asciiTheme="majorBidi" w:eastAsia="Times New Roman" w:hAnsiTheme="majorBidi" w:cstheme="majorBidi"/>
          <w:b/>
          <w:bCs/>
          <w:sz w:val="24"/>
          <w:szCs w:val="24"/>
        </w:rPr>
      </w:pPr>
    </w:p>
    <w:p w14:paraId="3C5A0D19" w14:textId="65B55537" w:rsidR="002011A2" w:rsidRPr="000B35F0" w:rsidRDefault="002011A2" w:rsidP="002011A2">
      <w:pPr>
        <w:bidi w:val="0"/>
        <w:spacing w:line="360" w:lineRule="auto"/>
        <w:jc w:val="both"/>
        <w:rPr>
          <w:rFonts w:asciiTheme="majorBidi" w:eastAsia="Times New Roman" w:hAnsiTheme="majorBidi" w:cstheme="majorBidi"/>
          <w:b/>
          <w:bCs/>
          <w:sz w:val="24"/>
          <w:szCs w:val="24"/>
        </w:rPr>
      </w:pPr>
    </w:p>
    <w:p w14:paraId="1E7A4C7C" w14:textId="77777777" w:rsidR="002011A2" w:rsidDel="00EE111A" w:rsidRDefault="002011A2" w:rsidP="002011A2">
      <w:pPr>
        <w:bidi w:val="0"/>
        <w:spacing w:line="360" w:lineRule="auto"/>
        <w:jc w:val="both"/>
        <w:rPr>
          <w:del w:id="101" w:author="Julia Sheidin" w:date="2025-01-19T01:54:00Z" w16du:dateUtc="2025-01-18T23:54:00Z"/>
          <w:rFonts w:asciiTheme="majorBidi" w:eastAsia="Times New Roman" w:hAnsiTheme="majorBidi" w:cstheme="majorBidi"/>
          <w:b/>
          <w:bCs/>
          <w:sz w:val="24"/>
          <w:szCs w:val="24"/>
        </w:rPr>
      </w:pPr>
    </w:p>
    <w:p w14:paraId="49651492" w14:textId="77777777" w:rsidR="000B35F0" w:rsidDel="00EE111A" w:rsidRDefault="000B35F0" w:rsidP="000B35F0">
      <w:pPr>
        <w:bidi w:val="0"/>
        <w:spacing w:line="360" w:lineRule="auto"/>
        <w:jc w:val="both"/>
        <w:rPr>
          <w:del w:id="102" w:author="Julia Sheidin" w:date="2025-01-19T01:54:00Z" w16du:dateUtc="2025-01-18T23:54:00Z"/>
          <w:rFonts w:asciiTheme="majorBidi" w:eastAsia="Times New Roman" w:hAnsiTheme="majorBidi" w:cstheme="majorBidi"/>
          <w:b/>
          <w:bCs/>
          <w:sz w:val="24"/>
          <w:szCs w:val="24"/>
        </w:rPr>
      </w:pPr>
    </w:p>
    <w:p w14:paraId="4A916F06" w14:textId="77777777" w:rsidR="000B35F0" w:rsidDel="00EE111A" w:rsidRDefault="000B35F0" w:rsidP="000B35F0">
      <w:pPr>
        <w:bidi w:val="0"/>
        <w:spacing w:line="360" w:lineRule="auto"/>
        <w:jc w:val="both"/>
        <w:rPr>
          <w:del w:id="103" w:author="Julia Sheidin" w:date="2025-01-19T01:54:00Z" w16du:dateUtc="2025-01-18T23:54:00Z"/>
          <w:rFonts w:asciiTheme="majorBidi" w:eastAsia="Times New Roman" w:hAnsiTheme="majorBidi" w:cstheme="majorBidi"/>
          <w:b/>
          <w:bCs/>
          <w:sz w:val="24"/>
          <w:szCs w:val="24"/>
        </w:rPr>
      </w:pPr>
    </w:p>
    <w:p w14:paraId="33C3EE9B" w14:textId="77777777" w:rsidR="000B35F0" w:rsidRPr="000B35F0" w:rsidRDefault="000B35F0" w:rsidP="000B35F0">
      <w:pPr>
        <w:bidi w:val="0"/>
        <w:spacing w:line="360" w:lineRule="auto"/>
        <w:jc w:val="both"/>
        <w:rPr>
          <w:rFonts w:asciiTheme="majorBidi" w:eastAsia="Times New Roman" w:hAnsiTheme="majorBidi" w:cstheme="majorBidi"/>
          <w:b/>
          <w:bCs/>
          <w:sz w:val="24"/>
          <w:szCs w:val="24"/>
        </w:rPr>
      </w:pPr>
    </w:p>
    <w:p w14:paraId="497F5CBB" w14:textId="21BF10FB" w:rsidR="0005620A" w:rsidRPr="0058738D" w:rsidRDefault="0005620A" w:rsidP="0058738D">
      <w:pPr>
        <w:pStyle w:val="E1"/>
        <w:rPr>
          <w:u w:val="single"/>
        </w:rPr>
      </w:pPr>
      <w:bookmarkStart w:id="104" w:name="_Toc187947075"/>
      <w:r w:rsidRPr="0058738D">
        <w:rPr>
          <w:u w:val="single"/>
        </w:rPr>
        <w:t>References</w:t>
      </w:r>
      <w:bookmarkEnd w:id="104"/>
    </w:p>
    <w:p w14:paraId="1B26EC38" w14:textId="77777777" w:rsidR="00F33F95" w:rsidRPr="000B35F0" w:rsidRDefault="0005620A" w:rsidP="000B35F0">
      <w:pPr>
        <w:bidi w:val="0"/>
        <w:spacing w:line="240" w:lineRule="auto"/>
        <w:jc w:val="both"/>
        <w:rPr>
          <w:rFonts w:asciiTheme="majorBidi" w:hAnsiTheme="majorBidi" w:cstheme="majorBidi"/>
          <w:sz w:val="24"/>
          <w:szCs w:val="24"/>
        </w:rPr>
      </w:pPr>
      <w:r w:rsidRPr="000B35F0">
        <w:rPr>
          <w:rFonts w:asciiTheme="majorBidi" w:hAnsiTheme="majorBidi" w:cstheme="majorBidi"/>
          <w:sz w:val="24"/>
          <w:szCs w:val="24"/>
        </w:rPr>
        <w:t xml:space="preserve">[1] </w:t>
      </w:r>
      <w:r w:rsidR="00F33F95" w:rsidRPr="000B35F0">
        <w:rPr>
          <w:rFonts w:asciiTheme="majorBidi" w:hAnsiTheme="majorBidi" w:cstheme="majorBidi"/>
          <w:sz w:val="24"/>
          <w:szCs w:val="24"/>
        </w:rPr>
        <w:t xml:space="preserve">Bhattacharyya, K. B. (2017). Hallmarks of clinical aspects of Parkinson's disease through centuries. In K. P. Bhatia, K. R. Chaudhuri, &amp; M. </w:t>
      </w:r>
      <w:proofErr w:type="spellStart"/>
      <w:r w:rsidR="00F33F95" w:rsidRPr="000B35F0">
        <w:rPr>
          <w:rFonts w:asciiTheme="majorBidi" w:hAnsiTheme="majorBidi" w:cstheme="majorBidi"/>
          <w:sz w:val="24"/>
          <w:szCs w:val="24"/>
        </w:rPr>
        <w:t>Stamelou</w:t>
      </w:r>
      <w:proofErr w:type="spellEnd"/>
      <w:r w:rsidR="00F33F95" w:rsidRPr="000B35F0">
        <w:rPr>
          <w:rFonts w:asciiTheme="majorBidi" w:hAnsiTheme="majorBidi" w:cstheme="majorBidi"/>
          <w:sz w:val="24"/>
          <w:szCs w:val="24"/>
        </w:rPr>
        <w:t xml:space="preserve"> (Eds.), </w:t>
      </w:r>
      <w:r w:rsidR="00F33F95" w:rsidRPr="000B35F0">
        <w:rPr>
          <w:rStyle w:val="Emphasis"/>
          <w:rFonts w:asciiTheme="majorBidi" w:hAnsiTheme="majorBidi" w:cstheme="majorBidi"/>
          <w:sz w:val="24"/>
          <w:szCs w:val="24"/>
        </w:rPr>
        <w:t>Parkinson's Disease. International Review of Neurobiology</w:t>
      </w:r>
      <w:r w:rsidR="00F33F95" w:rsidRPr="000B35F0">
        <w:rPr>
          <w:rFonts w:asciiTheme="majorBidi" w:hAnsiTheme="majorBidi" w:cstheme="majorBidi"/>
          <w:sz w:val="24"/>
          <w:szCs w:val="24"/>
        </w:rPr>
        <w:t xml:space="preserve"> (Vol. 132, pp. 7). Academic Press. </w:t>
      </w:r>
    </w:p>
    <w:p w14:paraId="2F21098E" w14:textId="61AD6A6C" w:rsidR="00F33F95" w:rsidRPr="000B35F0" w:rsidRDefault="0005620A" w:rsidP="000B35F0">
      <w:pPr>
        <w:pStyle w:val="NormalWeb"/>
        <w:rPr>
          <w:rFonts w:asciiTheme="majorBidi" w:hAnsiTheme="majorBidi" w:cstheme="majorBidi"/>
        </w:rPr>
      </w:pPr>
      <w:r w:rsidRPr="000B35F0">
        <w:rPr>
          <w:rFonts w:asciiTheme="majorBidi" w:hAnsiTheme="majorBidi" w:cstheme="majorBidi"/>
        </w:rPr>
        <w:t xml:space="preserve">[2] </w:t>
      </w:r>
      <w:r w:rsidR="00F33F95" w:rsidRPr="000B35F0">
        <w:rPr>
          <w:rFonts w:asciiTheme="majorBidi" w:hAnsiTheme="majorBidi" w:cstheme="majorBidi"/>
        </w:rPr>
        <w:t xml:space="preserve">Stanford Parkinson's Community Outreach. (2025). </w:t>
      </w:r>
      <w:r w:rsidR="00F33F95" w:rsidRPr="000B35F0">
        <w:rPr>
          <w:rFonts w:asciiTheme="majorBidi" w:hAnsiTheme="majorBidi" w:cstheme="majorBidi"/>
          <w:i/>
          <w:iCs/>
        </w:rPr>
        <w:t>Stanford University School of Medicine</w:t>
      </w:r>
      <w:r w:rsidR="00F33F95" w:rsidRPr="000B35F0">
        <w:rPr>
          <w:rFonts w:asciiTheme="majorBidi" w:hAnsiTheme="majorBidi" w:cstheme="majorBidi"/>
        </w:rPr>
        <w:t>. Retrieved January 3, 2025.</w:t>
      </w:r>
    </w:p>
    <w:p w14:paraId="295DE33E" w14:textId="1CDE41FB" w:rsidR="0005620A" w:rsidRPr="000B35F0" w:rsidRDefault="0005620A" w:rsidP="000B35F0">
      <w:pPr>
        <w:pStyle w:val="NormalWeb"/>
        <w:rPr>
          <w:rFonts w:asciiTheme="majorBidi" w:hAnsiTheme="majorBidi" w:cstheme="majorBidi"/>
        </w:rPr>
      </w:pPr>
      <w:r w:rsidRPr="000B35F0">
        <w:rPr>
          <w:rFonts w:asciiTheme="majorBidi" w:hAnsiTheme="majorBidi" w:cstheme="majorBidi"/>
        </w:rPr>
        <w:t>[3]</w:t>
      </w:r>
      <w:r w:rsidR="00F33F95" w:rsidRPr="000B35F0">
        <w:rPr>
          <w:rFonts w:asciiTheme="majorBidi" w:hAnsiTheme="majorBidi" w:cstheme="majorBidi"/>
        </w:rPr>
        <w:t xml:space="preserve"> Ramesh, S. D., &amp; Arachchige, A. S. (2023). Depletion of dopamine in Parkinson's disease and relevant therapeutic options: A review of the literature. </w:t>
      </w:r>
      <w:r w:rsidR="00F33F95" w:rsidRPr="000B35F0">
        <w:rPr>
          <w:rFonts w:asciiTheme="majorBidi" w:hAnsiTheme="majorBidi" w:cstheme="majorBidi"/>
          <w:i/>
          <w:iCs/>
        </w:rPr>
        <w:t>AIMS Neuroscience, 10</w:t>
      </w:r>
      <w:r w:rsidR="00F33F95" w:rsidRPr="000B35F0">
        <w:rPr>
          <w:rFonts w:asciiTheme="majorBidi" w:hAnsiTheme="majorBidi" w:cstheme="majorBidi"/>
        </w:rPr>
        <w:t>(3), 201–203.</w:t>
      </w:r>
    </w:p>
    <w:p w14:paraId="11E37B85" w14:textId="24382E08" w:rsidR="0005620A" w:rsidRPr="008C162D" w:rsidRDefault="0005620A" w:rsidP="000B35F0">
      <w:pPr>
        <w:pStyle w:val="NormalWeb"/>
        <w:rPr>
          <w:rFonts w:asciiTheme="majorBidi" w:hAnsiTheme="majorBidi" w:cstheme="majorBidi"/>
          <w:lang w:val="it-IT"/>
        </w:rPr>
      </w:pPr>
      <w:r w:rsidRPr="000B35F0">
        <w:rPr>
          <w:rFonts w:asciiTheme="majorBidi" w:hAnsiTheme="majorBidi" w:cstheme="majorBidi"/>
        </w:rPr>
        <w:t xml:space="preserve">[4] </w:t>
      </w:r>
      <w:r w:rsidR="00F33F95" w:rsidRPr="000B35F0">
        <w:rPr>
          <w:rFonts w:asciiTheme="majorBidi" w:hAnsiTheme="majorBidi" w:cstheme="majorBidi"/>
        </w:rPr>
        <w:t xml:space="preserve">Morris, H. R., </w:t>
      </w:r>
      <w:proofErr w:type="spellStart"/>
      <w:r w:rsidR="00F33F95" w:rsidRPr="000B35F0">
        <w:rPr>
          <w:rFonts w:asciiTheme="majorBidi" w:hAnsiTheme="majorBidi" w:cstheme="majorBidi"/>
        </w:rPr>
        <w:t>Spillantini</w:t>
      </w:r>
      <w:proofErr w:type="spellEnd"/>
      <w:r w:rsidR="00F33F95" w:rsidRPr="000B35F0">
        <w:rPr>
          <w:rFonts w:asciiTheme="majorBidi" w:hAnsiTheme="majorBidi" w:cstheme="majorBidi"/>
        </w:rPr>
        <w:t xml:space="preserve">, M. G., Sue, C. M., &amp; Williams-Gray, C. H. (2024, January). </w:t>
      </w:r>
      <w:r w:rsidR="00F33F95" w:rsidRPr="008C162D">
        <w:rPr>
          <w:rFonts w:asciiTheme="majorBidi" w:hAnsiTheme="majorBidi" w:cstheme="majorBidi"/>
          <w:lang w:val="it-IT"/>
        </w:rPr>
        <w:t xml:space="preserve">The pathogenesis of Parkinson's disease. </w:t>
      </w:r>
      <w:r w:rsidR="00F33F95" w:rsidRPr="008C162D">
        <w:rPr>
          <w:rFonts w:asciiTheme="majorBidi" w:hAnsiTheme="majorBidi" w:cstheme="majorBidi"/>
          <w:i/>
          <w:iCs/>
          <w:lang w:val="it-IT"/>
        </w:rPr>
        <w:t>Lancet, 403</w:t>
      </w:r>
      <w:r w:rsidR="00F33F95" w:rsidRPr="008C162D">
        <w:rPr>
          <w:rFonts w:asciiTheme="majorBidi" w:hAnsiTheme="majorBidi" w:cstheme="majorBidi"/>
          <w:lang w:val="it-IT"/>
        </w:rPr>
        <w:t>(10423), 293–304.</w:t>
      </w:r>
    </w:p>
    <w:p w14:paraId="5F06676B" w14:textId="57A479F8" w:rsidR="0005620A" w:rsidRPr="000B35F0" w:rsidRDefault="0005620A" w:rsidP="000B35F0">
      <w:pPr>
        <w:pStyle w:val="NormalWeb"/>
        <w:rPr>
          <w:rFonts w:asciiTheme="majorBidi" w:hAnsiTheme="majorBidi" w:cstheme="majorBidi"/>
        </w:rPr>
      </w:pPr>
      <w:r w:rsidRPr="008C162D">
        <w:rPr>
          <w:rFonts w:asciiTheme="majorBidi" w:hAnsiTheme="majorBidi" w:cstheme="majorBidi"/>
          <w:lang w:val="it-IT"/>
        </w:rPr>
        <w:t xml:space="preserve">[5] </w:t>
      </w:r>
      <w:r w:rsidR="00F33F95" w:rsidRPr="008C162D">
        <w:rPr>
          <w:rFonts w:asciiTheme="majorBidi" w:hAnsiTheme="majorBidi" w:cstheme="majorBidi"/>
          <w:lang w:val="it-IT"/>
        </w:rPr>
        <w:t xml:space="preserve">Calabresi, P., Mechelli, A., Natale, G., Volpicelli-Daley, L., Di Lazzaro, G., &amp; Ghiglieri, V. (2023). </w:t>
      </w:r>
      <w:r w:rsidR="00F33F95" w:rsidRPr="000B35F0">
        <w:rPr>
          <w:rFonts w:asciiTheme="majorBidi" w:hAnsiTheme="majorBidi" w:cstheme="majorBidi"/>
        </w:rPr>
        <w:t xml:space="preserve">Alpha-synuclein in Parkinson's disease and other </w:t>
      </w:r>
      <w:proofErr w:type="spellStart"/>
      <w:r w:rsidR="00F33F95" w:rsidRPr="000B35F0">
        <w:rPr>
          <w:rFonts w:asciiTheme="majorBidi" w:hAnsiTheme="majorBidi" w:cstheme="majorBidi"/>
        </w:rPr>
        <w:t>synucleinopathies</w:t>
      </w:r>
      <w:proofErr w:type="spellEnd"/>
      <w:r w:rsidR="00F33F95" w:rsidRPr="000B35F0">
        <w:rPr>
          <w:rFonts w:asciiTheme="majorBidi" w:hAnsiTheme="majorBidi" w:cstheme="majorBidi"/>
        </w:rPr>
        <w:t xml:space="preserve">: From overt neurodegeneration back to early synaptic dysfunction. </w:t>
      </w:r>
      <w:r w:rsidR="00F33F95" w:rsidRPr="000B35F0">
        <w:rPr>
          <w:rFonts w:asciiTheme="majorBidi" w:hAnsiTheme="majorBidi" w:cstheme="majorBidi"/>
          <w:i/>
          <w:iCs/>
        </w:rPr>
        <w:t>Cell Death &amp; Disease, 14</w:t>
      </w:r>
      <w:r w:rsidR="00F33F95" w:rsidRPr="000B35F0">
        <w:rPr>
          <w:rFonts w:asciiTheme="majorBidi" w:hAnsiTheme="majorBidi" w:cstheme="majorBidi"/>
        </w:rPr>
        <w:t>(3), 176, 1–5.</w:t>
      </w:r>
    </w:p>
    <w:p w14:paraId="13BA665D" w14:textId="7BCF7AD2" w:rsidR="0005620A" w:rsidRPr="000B35F0" w:rsidRDefault="0005620A" w:rsidP="000B35F0">
      <w:pPr>
        <w:pStyle w:val="NormalWeb"/>
        <w:rPr>
          <w:rFonts w:asciiTheme="majorBidi" w:hAnsiTheme="majorBidi" w:cstheme="majorBidi"/>
          <w:rtl/>
        </w:rPr>
      </w:pPr>
      <w:r w:rsidRPr="000B35F0">
        <w:rPr>
          <w:rFonts w:asciiTheme="majorBidi" w:hAnsiTheme="majorBidi" w:cstheme="majorBidi"/>
        </w:rPr>
        <w:t xml:space="preserve">[6] </w:t>
      </w:r>
      <w:proofErr w:type="spellStart"/>
      <w:r w:rsidR="00F33F95" w:rsidRPr="000B35F0">
        <w:rPr>
          <w:rFonts w:asciiTheme="majorBidi" w:hAnsiTheme="majorBidi" w:cstheme="majorBidi"/>
        </w:rPr>
        <w:t>Bie</w:t>
      </w:r>
      <w:proofErr w:type="spellEnd"/>
      <w:r w:rsidR="00F33F95" w:rsidRPr="000B35F0">
        <w:rPr>
          <w:rFonts w:asciiTheme="majorBidi" w:hAnsiTheme="majorBidi" w:cstheme="majorBidi"/>
        </w:rPr>
        <w:t xml:space="preserve">, R. M., Clarke, C. E., </w:t>
      </w:r>
      <w:proofErr w:type="spellStart"/>
      <w:r w:rsidR="00F33F95" w:rsidRPr="000B35F0">
        <w:rPr>
          <w:rFonts w:asciiTheme="majorBidi" w:hAnsiTheme="majorBidi" w:cstheme="majorBidi"/>
        </w:rPr>
        <w:t>Espay</w:t>
      </w:r>
      <w:proofErr w:type="spellEnd"/>
      <w:r w:rsidR="00F33F95" w:rsidRPr="000B35F0">
        <w:rPr>
          <w:rFonts w:asciiTheme="majorBidi" w:hAnsiTheme="majorBidi" w:cstheme="majorBidi"/>
        </w:rPr>
        <w:t xml:space="preserve">, A. J., Fox, S. H., &amp; Lang, A. E. (2020, March). Initiation of pharmacological therapy in Parkinson's disease: When, why, and how. </w:t>
      </w:r>
      <w:r w:rsidR="00F33F95" w:rsidRPr="000B35F0">
        <w:rPr>
          <w:rFonts w:asciiTheme="majorBidi" w:hAnsiTheme="majorBidi" w:cstheme="majorBidi"/>
          <w:i/>
          <w:iCs/>
        </w:rPr>
        <w:t>Lancet Neurology, 19</w:t>
      </w:r>
      <w:r w:rsidR="00F33F95" w:rsidRPr="000B35F0">
        <w:rPr>
          <w:rFonts w:asciiTheme="majorBidi" w:hAnsiTheme="majorBidi" w:cstheme="majorBidi"/>
        </w:rPr>
        <w:t>(5), 452–461.</w:t>
      </w:r>
    </w:p>
    <w:p w14:paraId="7DDD1AAA" w14:textId="55CD0160" w:rsidR="00F33F95" w:rsidRPr="008C162D" w:rsidRDefault="0005620A" w:rsidP="000B35F0">
      <w:pPr>
        <w:pStyle w:val="NormalWeb"/>
        <w:rPr>
          <w:rFonts w:asciiTheme="majorBidi" w:hAnsiTheme="majorBidi" w:cstheme="majorBidi"/>
          <w:lang w:val="it-IT"/>
        </w:rPr>
      </w:pPr>
      <w:r w:rsidRPr="000B35F0">
        <w:rPr>
          <w:rFonts w:asciiTheme="majorBidi" w:hAnsiTheme="majorBidi" w:cstheme="majorBidi"/>
        </w:rPr>
        <w:t>[7]</w:t>
      </w:r>
      <w:r w:rsidR="00F33F95" w:rsidRPr="000B35F0">
        <w:rPr>
          <w:rFonts w:asciiTheme="majorBidi" w:hAnsiTheme="majorBidi" w:cstheme="majorBidi"/>
        </w:rPr>
        <w:t xml:space="preserve"> </w:t>
      </w:r>
      <w:proofErr w:type="spellStart"/>
      <w:r w:rsidR="00F33F95" w:rsidRPr="000B35F0">
        <w:rPr>
          <w:rFonts w:asciiTheme="majorBidi" w:hAnsiTheme="majorBidi" w:cstheme="majorBidi"/>
        </w:rPr>
        <w:t>Ahlskog</w:t>
      </w:r>
      <w:proofErr w:type="spellEnd"/>
      <w:r w:rsidR="00F33F95" w:rsidRPr="000B35F0">
        <w:rPr>
          <w:rFonts w:asciiTheme="majorBidi" w:hAnsiTheme="majorBidi" w:cstheme="majorBidi"/>
        </w:rPr>
        <w:t xml:space="preserve">, J. E. (2011, July). Does vigorous exercise have a neuroprotective effect in Parkinson disease? </w:t>
      </w:r>
      <w:r w:rsidR="00F33F95" w:rsidRPr="008C162D">
        <w:rPr>
          <w:rFonts w:asciiTheme="majorBidi" w:hAnsiTheme="majorBidi" w:cstheme="majorBidi"/>
          <w:i/>
          <w:iCs/>
          <w:lang w:val="it-IT"/>
        </w:rPr>
        <w:t>Neurology, 77</w:t>
      </w:r>
      <w:r w:rsidR="00F33F95" w:rsidRPr="008C162D">
        <w:rPr>
          <w:rFonts w:asciiTheme="majorBidi" w:hAnsiTheme="majorBidi" w:cstheme="majorBidi"/>
          <w:lang w:val="it-IT"/>
        </w:rPr>
        <w:t>(3), 288–294.</w:t>
      </w:r>
    </w:p>
    <w:p w14:paraId="75D0EC36" w14:textId="60F2F5B0" w:rsidR="0004173E" w:rsidRPr="000B35F0" w:rsidRDefault="0004173E" w:rsidP="000B35F0">
      <w:pPr>
        <w:bidi w:val="0"/>
        <w:spacing w:line="240" w:lineRule="auto"/>
        <w:jc w:val="both"/>
        <w:rPr>
          <w:rFonts w:asciiTheme="majorBidi" w:hAnsiTheme="majorBidi" w:cstheme="majorBidi"/>
          <w:sz w:val="24"/>
          <w:szCs w:val="24"/>
        </w:rPr>
      </w:pPr>
      <w:r w:rsidRPr="008C162D">
        <w:rPr>
          <w:rFonts w:asciiTheme="majorBidi" w:hAnsiTheme="majorBidi" w:cstheme="majorBidi"/>
          <w:sz w:val="24"/>
          <w:szCs w:val="24"/>
          <w:lang w:val="it-IT"/>
        </w:rPr>
        <w:t xml:space="preserve">[8] Bohanec, M., Miljković, D., Valmarska, A., Mileva Boshkoska, B., Gasparoli, E., Gentile, G., Konitsiotis, S. (2018). </w:t>
      </w:r>
      <w:r w:rsidRPr="000B35F0">
        <w:rPr>
          <w:rFonts w:asciiTheme="majorBidi" w:hAnsiTheme="majorBidi" w:cstheme="majorBidi"/>
          <w:sz w:val="24"/>
          <w:szCs w:val="24"/>
        </w:rPr>
        <w:t xml:space="preserve">A decision support system for Parkinson disease management: expert </w:t>
      </w:r>
      <w:r w:rsidRPr="000B35F0">
        <w:rPr>
          <w:rFonts w:asciiTheme="majorBidi" w:hAnsiTheme="majorBidi" w:cstheme="majorBidi"/>
          <w:sz w:val="24"/>
          <w:szCs w:val="24"/>
        </w:rPr>
        <w:lastRenderedPageBreak/>
        <w:t>models for suggesting medication change. </w:t>
      </w:r>
      <w:r w:rsidRPr="000B35F0">
        <w:rPr>
          <w:rFonts w:asciiTheme="majorBidi" w:hAnsiTheme="majorBidi" w:cstheme="majorBidi"/>
          <w:i/>
          <w:iCs/>
          <w:sz w:val="24"/>
          <w:szCs w:val="24"/>
        </w:rPr>
        <w:t>Journal of Decision Systems</w:t>
      </w:r>
      <w:r w:rsidRPr="000B35F0">
        <w:rPr>
          <w:rFonts w:asciiTheme="majorBidi" w:hAnsiTheme="majorBidi" w:cstheme="majorBidi"/>
          <w:sz w:val="24"/>
          <w:szCs w:val="24"/>
        </w:rPr>
        <w:t>, </w:t>
      </w:r>
      <w:r w:rsidRPr="000B35F0">
        <w:rPr>
          <w:rFonts w:asciiTheme="majorBidi" w:hAnsiTheme="majorBidi" w:cstheme="majorBidi"/>
          <w:i/>
          <w:iCs/>
          <w:sz w:val="24"/>
          <w:szCs w:val="24"/>
        </w:rPr>
        <w:t>27</w:t>
      </w:r>
      <w:r w:rsidRPr="000B35F0">
        <w:rPr>
          <w:rFonts w:asciiTheme="majorBidi" w:hAnsiTheme="majorBidi" w:cstheme="majorBidi"/>
          <w:sz w:val="24"/>
          <w:szCs w:val="24"/>
        </w:rPr>
        <w:t xml:space="preserve">(sup1), 164–172. </w:t>
      </w:r>
      <w:hyperlink r:id="rId15" w:history="1">
        <w:r w:rsidR="007D5108" w:rsidRPr="000B35F0">
          <w:rPr>
            <w:rStyle w:val="Hyperlink"/>
            <w:rFonts w:asciiTheme="majorBidi" w:hAnsiTheme="majorBidi" w:cstheme="majorBidi"/>
            <w:color w:val="auto"/>
            <w:sz w:val="24"/>
            <w:szCs w:val="24"/>
            <w:u w:val="none"/>
          </w:rPr>
          <w:t>https://doi.org/10.1080/12460125.2018.1469320</w:t>
        </w:r>
      </w:hyperlink>
      <w:r w:rsidRPr="000B35F0">
        <w:rPr>
          <w:rFonts w:asciiTheme="majorBidi" w:hAnsiTheme="majorBidi" w:cstheme="majorBidi"/>
          <w:sz w:val="24"/>
          <w:szCs w:val="24"/>
        </w:rPr>
        <w:t>.</w:t>
      </w:r>
    </w:p>
    <w:p w14:paraId="20C2357D" w14:textId="06031836" w:rsidR="007D5108" w:rsidRPr="000B35F0" w:rsidRDefault="007D5108" w:rsidP="000B35F0">
      <w:pPr>
        <w:pStyle w:val="NormalWeb"/>
        <w:jc w:val="both"/>
        <w:rPr>
          <w:rFonts w:asciiTheme="majorBidi" w:hAnsiTheme="majorBidi" w:cstheme="majorBidi"/>
        </w:rPr>
      </w:pPr>
      <w:r w:rsidRPr="008C162D">
        <w:rPr>
          <w:rFonts w:asciiTheme="majorBidi" w:hAnsiTheme="majorBidi" w:cstheme="majorBidi"/>
          <w:lang w:val="it-IT"/>
        </w:rPr>
        <w:t xml:space="preserve">[9] Titova, N., &amp; Chaudhuri, K. R. (2017). </w:t>
      </w:r>
      <w:r w:rsidRPr="000B35F0">
        <w:rPr>
          <w:rFonts w:asciiTheme="majorBidi" w:hAnsiTheme="majorBidi" w:cstheme="majorBidi"/>
        </w:rPr>
        <w:t>Personalized medicine in Parkinson's disease: Time to be precise. </w:t>
      </w:r>
      <w:r w:rsidRPr="000B35F0">
        <w:rPr>
          <w:rFonts w:asciiTheme="majorBidi" w:hAnsiTheme="majorBidi" w:cstheme="majorBidi"/>
          <w:i/>
          <w:iCs/>
        </w:rPr>
        <w:t xml:space="preserve">Movement </w:t>
      </w:r>
      <w:proofErr w:type="gramStart"/>
      <w:r w:rsidRPr="000B35F0">
        <w:rPr>
          <w:rFonts w:asciiTheme="majorBidi" w:hAnsiTheme="majorBidi" w:cstheme="majorBidi"/>
          <w:i/>
          <w:iCs/>
        </w:rPr>
        <w:t>disorders :</w:t>
      </w:r>
      <w:proofErr w:type="gramEnd"/>
      <w:r w:rsidRPr="000B35F0">
        <w:rPr>
          <w:rFonts w:asciiTheme="majorBidi" w:hAnsiTheme="majorBidi" w:cstheme="majorBidi"/>
          <w:i/>
          <w:iCs/>
        </w:rPr>
        <w:t xml:space="preserve"> official journal of the Movement Disorder Society</w:t>
      </w:r>
      <w:r w:rsidRPr="000B35F0">
        <w:rPr>
          <w:rFonts w:asciiTheme="majorBidi" w:hAnsiTheme="majorBidi" w:cstheme="majorBidi"/>
        </w:rPr>
        <w:t>, </w:t>
      </w:r>
      <w:r w:rsidRPr="000B35F0">
        <w:rPr>
          <w:rFonts w:asciiTheme="majorBidi" w:hAnsiTheme="majorBidi" w:cstheme="majorBidi"/>
          <w:i/>
          <w:iCs/>
        </w:rPr>
        <w:t>32</w:t>
      </w:r>
      <w:r w:rsidRPr="000B35F0">
        <w:rPr>
          <w:rFonts w:asciiTheme="majorBidi" w:hAnsiTheme="majorBidi" w:cstheme="majorBidi"/>
        </w:rPr>
        <w:t xml:space="preserve">(8), 1147–1154. </w:t>
      </w:r>
      <w:hyperlink r:id="rId16" w:history="1">
        <w:r w:rsidRPr="000B35F0">
          <w:rPr>
            <w:rStyle w:val="Hyperlink"/>
            <w:rFonts w:asciiTheme="majorBidi" w:hAnsiTheme="majorBidi" w:cstheme="majorBidi"/>
            <w:color w:val="auto"/>
            <w:u w:val="none"/>
          </w:rPr>
          <w:t>https://doi.org/</w:t>
        </w:r>
        <w:r w:rsidR="001036D9" w:rsidRPr="000B35F0">
          <w:rPr>
            <w:rStyle w:val="Hyperlink"/>
            <w:rFonts w:asciiTheme="majorBidi" w:hAnsiTheme="majorBidi" w:cstheme="majorBidi"/>
            <w:color w:val="auto"/>
            <w:u w:val="none"/>
          </w:rPr>
          <w:t>34</w:t>
        </w:r>
        <w:r w:rsidRPr="000B35F0">
          <w:rPr>
            <w:rStyle w:val="Hyperlink"/>
            <w:rFonts w:asciiTheme="majorBidi" w:hAnsiTheme="majorBidi" w:cstheme="majorBidi"/>
            <w:color w:val="auto"/>
            <w:u w:val="none"/>
          </w:rPr>
          <w:t>.1002/mds.27027</w:t>
        </w:r>
      </w:hyperlink>
    </w:p>
    <w:p w14:paraId="3C17B1F3" w14:textId="42B1159C" w:rsidR="007D5108" w:rsidRPr="000B35F0" w:rsidRDefault="007D5108" w:rsidP="000B35F0">
      <w:pPr>
        <w:pStyle w:val="NormalWeb"/>
        <w:jc w:val="both"/>
        <w:rPr>
          <w:rFonts w:asciiTheme="majorBidi" w:hAnsiTheme="majorBidi" w:cstheme="majorBidi"/>
        </w:rPr>
      </w:pPr>
      <w:r w:rsidRPr="008C162D">
        <w:rPr>
          <w:rFonts w:asciiTheme="majorBidi" w:hAnsiTheme="majorBidi" w:cstheme="majorBidi"/>
          <w:lang w:val="it-IT"/>
        </w:rPr>
        <w:t xml:space="preserve">[10] Coelho, B. F. O., Massaranduba, A. B. R., Souza, C. A. d. S., Viana, G. G., Brys, I., &amp; Ramos, R. P. (2023). </w:t>
      </w:r>
      <w:r w:rsidRPr="000B35F0">
        <w:rPr>
          <w:rFonts w:asciiTheme="majorBidi" w:hAnsiTheme="majorBidi" w:cstheme="majorBidi"/>
        </w:rPr>
        <w:t xml:space="preserve">Parkinson’s disease effective biomarkers based on Hjorth features improved by machine learning. </w:t>
      </w:r>
      <w:r w:rsidRPr="000B35F0">
        <w:rPr>
          <w:rFonts w:asciiTheme="majorBidi" w:hAnsiTheme="majorBidi" w:cstheme="majorBidi"/>
          <w:i/>
          <w:iCs/>
        </w:rPr>
        <w:t>Expert Systems with Applications, 212</w:t>
      </w:r>
      <w:r w:rsidRPr="000B35F0">
        <w:rPr>
          <w:rFonts w:asciiTheme="majorBidi" w:hAnsiTheme="majorBidi" w:cstheme="majorBidi"/>
        </w:rPr>
        <w:t>, 118772</w:t>
      </w:r>
    </w:p>
    <w:p w14:paraId="6C28799F" w14:textId="712A5237" w:rsidR="001036D9" w:rsidRPr="000B35F0" w:rsidRDefault="001036D9" w:rsidP="000B35F0">
      <w:pPr>
        <w:pStyle w:val="NormalWeb"/>
        <w:jc w:val="both"/>
        <w:rPr>
          <w:rFonts w:asciiTheme="majorBidi" w:hAnsiTheme="majorBidi" w:cstheme="majorBidi"/>
        </w:rPr>
      </w:pPr>
      <w:r w:rsidRPr="000B35F0">
        <w:rPr>
          <w:rFonts w:asciiTheme="majorBidi" w:hAnsiTheme="majorBidi" w:cstheme="majorBidi"/>
        </w:rPr>
        <w:t xml:space="preserve">[11] </w:t>
      </w:r>
      <w:proofErr w:type="spellStart"/>
      <w:r w:rsidRPr="000B35F0">
        <w:rPr>
          <w:rFonts w:asciiTheme="majorBidi" w:hAnsiTheme="majorBidi" w:cstheme="majorBidi"/>
        </w:rPr>
        <w:t>Bohanec</w:t>
      </w:r>
      <w:proofErr w:type="spellEnd"/>
      <w:r w:rsidRPr="000B35F0">
        <w:rPr>
          <w:rFonts w:asciiTheme="majorBidi" w:hAnsiTheme="majorBidi" w:cstheme="majorBidi"/>
        </w:rPr>
        <w:t xml:space="preserve">, M., </w:t>
      </w:r>
      <w:proofErr w:type="spellStart"/>
      <w:r w:rsidRPr="000B35F0">
        <w:rPr>
          <w:rFonts w:asciiTheme="majorBidi" w:hAnsiTheme="majorBidi" w:cstheme="majorBidi"/>
        </w:rPr>
        <w:t>Miljković</w:t>
      </w:r>
      <w:proofErr w:type="spellEnd"/>
      <w:r w:rsidRPr="000B35F0">
        <w:rPr>
          <w:rFonts w:asciiTheme="majorBidi" w:hAnsiTheme="majorBidi" w:cstheme="majorBidi"/>
        </w:rPr>
        <w:t xml:space="preserve">, D., </w:t>
      </w:r>
      <w:proofErr w:type="spellStart"/>
      <w:r w:rsidRPr="000B35F0">
        <w:rPr>
          <w:rFonts w:asciiTheme="majorBidi" w:hAnsiTheme="majorBidi" w:cstheme="majorBidi"/>
        </w:rPr>
        <w:t>Valmarska</w:t>
      </w:r>
      <w:proofErr w:type="spellEnd"/>
      <w:r w:rsidRPr="000B35F0">
        <w:rPr>
          <w:rFonts w:asciiTheme="majorBidi" w:hAnsiTheme="majorBidi" w:cstheme="majorBidi"/>
        </w:rPr>
        <w:t xml:space="preserve">, A., Mileva </w:t>
      </w:r>
      <w:proofErr w:type="spellStart"/>
      <w:r w:rsidRPr="000B35F0">
        <w:rPr>
          <w:rFonts w:asciiTheme="majorBidi" w:hAnsiTheme="majorBidi" w:cstheme="majorBidi"/>
        </w:rPr>
        <w:t>Boshkoska</w:t>
      </w:r>
      <w:proofErr w:type="spellEnd"/>
      <w:r w:rsidRPr="000B35F0">
        <w:rPr>
          <w:rFonts w:asciiTheme="majorBidi" w:hAnsiTheme="majorBidi" w:cstheme="majorBidi"/>
        </w:rPr>
        <w:t xml:space="preserve">, B., </w:t>
      </w:r>
      <w:proofErr w:type="spellStart"/>
      <w:r w:rsidRPr="000B35F0">
        <w:rPr>
          <w:rFonts w:asciiTheme="majorBidi" w:hAnsiTheme="majorBidi" w:cstheme="majorBidi"/>
        </w:rPr>
        <w:t>Gasparoli</w:t>
      </w:r>
      <w:proofErr w:type="spellEnd"/>
      <w:r w:rsidRPr="000B35F0">
        <w:rPr>
          <w:rFonts w:asciiTheme="majorBidi" w:hAnsiTheme="majorBidi" w:cstheme="majorBidi"/>
        </w:rPr>
        <w:t xml:space="preserve">, E., Gentile, G., </w:t>
      </w:r>
      <w:proofErr w:type="spellStart"/>
      <w:r w:rsidRPr="000B35F0">
        <w:rPr>
          <w:rFonts w:asciiTheme="majorBidi" w:hAnsiTheme="majorBidi" w:cstheme="majorBidi"/>
        </w:rPr>
        <w:t>Konitsiotis</w:t>
      </w:r>
      <w:proofErr w:type="spellEnd"/>
      <w:r w:rsidRPr="000B35F0">
        <w:rPr>
          <w:rFonts w:asciiTheme="majorBidi" w:hAnsiTheme="majorBidi" w:cstheme="majorBidi"/>
        </w:rPr>
        <w:t xml:space="preserve">, S. (2018). A decision support system for Parkinson disease management: expert models for suggesting medication change. Journal of Decision Systems, 27(sup1), 164–172. </w:t>
      </w:r>
      <w:hyperlink r:id="rId17" w:history="1">
        <w:r w:rsidRPr="000B35F0">
          <w:rPr>
            <w:rStyle w:val="Hyperlink"/>
            <w:rFonts w:asciiTheme="majorBidi" w:hAnsiTheme="majorBidi" w:cstheme="majorBidi"/>
            <w:color w:val="auto"/>
            <w:u w:val="none"/>
          </w:rPr>
          <w:t>https://doi.org/10.1080/12460125.2018.1469320</w:t>
        </w:r>
      </w:hyperlink>
    </w:p>
    <w:p w14:paraId="2DD3D2F8" w14:textId="43F937A9" w:rsidR="001036D9" w:rsidRPr="000B35F0" w:rsidRDefault="001036D9" w:rsidP="000B35F0">
      <w:pPr>
        <w:pStyle w:val="NormalWeb"/>
        <w:jc w:val="both"/>
        <w:rPr>
          <w:rFonts w:asciiTheme="majorBidi" w:hAnsiTheme="majorBidi" w:cstheme="majorBidi"/>
          <w:rtl/>
        </w:rPr>
      </w:pPr>
      <w:r w:rsidRPr="000B35F0">
        <w:rPr>
          <w:rFonts w:asciiTheme="majorBidi" w:hAnsiTheme="majorBidi" w:cstheme="majorBidi"/>
        </w:rPr>
        <w:t xml:space="preserve">[12] Evers, L. J. W., Peeters, J. M., Bloem, B. R., &amp; Meinders, M. J. (2023). Need for personalized monitoring of Parkinson's disease: the perspectives of patients and specialized healthcare providers. Frontiers in neurology, 14, 1150634. </w:t>
      </w:r>
      <w:hyperlink r:id="rId18" w:history="1">
        <w:r w:rsidRPr="000B35F0">
          <w:rPr>
            <w:rStyle w:val="Hyperlink"/>
            <w:rFonts w:asciiTheme="majorBidi" w:hAnsiTheme="majorBidi" w:cstheme="majorBidi"/>
            <w:color w:val="auto"/>
            <w:u w:val="none"/>
          </w:rPr>
          <w:t>https://doi.org/10.3389/fneur.2023.1150634</w:t>
        </w:r>
      </w:hyperlink>
    </w:p>
    <w:p w14:paraId="763D0D2E" w14:textId="3945DA4E" w:rsidR="0005620A" w:rsidRPr="000B35F0" w:rsidRDefault="0005620A" w:rsidP="000B35F0">
      <w:pPr>
        <w:pStyle w:val="NormalWeb"/>
        <w:jc w:val="both"/>
        <w:rPr>
          <w:rFonts w:asciiTheme="majorBidi" w:hAnsiTheme="majorBidi" w:cstheme="majorBidi"/>
        </w:rPr>
      </w:pPr>
      <w:r w:rsidRPr="008C162D">
        <w:rPr>
          <w:rFonts w:asciiTheme="majorBidi" w:hAnsiTheme="majorBidi" w:cstheme="majorBidi"/>
        </w:rPr>
        <w:t>[1</w:t>
      </w:r>
      <w:r w:rsidR="00EA366E" w:rsidRPr="008C162D">
        <w:rPr>
          <w:rFonts w:asciiTheme="majorBidi" w:hAnsiTheme="majorBidi" w:cstheme="majorBidi"/>
        </w:rPr>
        <w:t>3</w:t>
      </w:r>
      <w:r w:rsidRPr="008C162D">
        <w:rPr>
          <w:rFonts w:asciiTheme="majorBidi" w:hAnsiTheme="majorBidi" w:cstheme="majorBidi"/>
        </w:rPr>
        <w:t xml:space="preserve">] J. Cancela, M. Pastorino, M. T. Arredondo, and O. Hurtado. </w:t>
      </w:r>
      <w:r w:rsidRPr="000B35F0">
        <w:rPr>
          <w:rFonts w:asciiTheme="majorBidi" w:hAnsiTheme="majorBidi" w:cstheme="majorBidi"/>
        </w:rPr>
        <w:t>2013. A telehealth system for Parkinson’s disease remote monitoring. In Proceedings of the 2013 35th Annual International Conference of the IEEE Engineering in Medicine and Biology Society (EMBC). 7492–7495.</w:t>
      </w:r>
    </w:p>
    <w:p w14:paraId="15C11B06" w14:textId="338B0D77" w:rsidR="00F75F15" w:rsidRPr="000B35F0" w:rsidRDefault="00F75F15" w:rsidP="000B35F0">
      <w:pPr>
        <w:pStyle w:val="NormalWeb"/>
        <w:jc w:val="both"/>
        <w:rPr>
          <w:rFonts w:asciiTheme="majorBidi" w:hAnsiTheme="majorBidi" w:cstheme="majorBidi"/>
        </w:rPr>
      </w:pPr>
      <w:r w:rsidRPr="000B35F0">
        <w:rPr>
          <w:rFonts w:asciiTheme="majorBidi" w:hAnsiTheme="majorBidi" w:cstheme="majorBidi"/>
        </w:rPr>
        <w:t>[</w:t>
      </w:r>
      <w:r w:rsidR="00473A34" w:rsidRPr="000B35F0">
        <w:rPr>
          <w:rFonts w:asciiTheme="majorBidi" w:hAnsiTheme="majorBidi" w:cstheme="majorBidi"/>
        </w:rPr>
        <w:t>14</w:t>
      </w:r>
      <w:r w:rsidRPr="000B35F0">
        <w:rPr>
          <w:rFonts w:asciiTheme="majorBidi" w:hAnsiTheme="majorBidi" w:cstheme="majorBidi"/>
        </w:rPr>
        <w:t xml:space="preserve">] Zhang, K., Xu, P., &amp; Zhang, J. (2020, October). Explainable AI in deep reinforcement learning models: A </w:t>
      </w:r>
      <w:proofErr w:type="spellStart"/>
      <w:r w:rsidRPr="000B35F0">
        <w:rPr>
          <w:rFonts w:asciiTheme="majorBidi" w:hAnsiTheme="majorBidi" w:cstheme="majorBidi"/>
        </w:rPr>
        <w:t>shap</w:t>
      </w:r>
      <w:proofErr w:type="spellEnd"/>
      <w:r w:rsidRPr="000B35F0">
        <w:rPr>
          <w:rFonts w:asciiTheme="majorBidi" w:hAnsiTheme="majorBidi" w:cstheme="majorBidi"/>
        </w:rPr>
        <w:t xml:space="preserve"> method applied in power system emergency control. In </w:t>
      </w:r>
      <w:r w:rsidRPr="000B35F0">
        <w:rPr>
          <w:rFonts w:asciiTheme="majorBidi" w:hAnsiTheme="majorBidi" w:cstheme="majorBidi"/>
          <w:i/>
          <w:iCs/>
        </w:rPr>
        <w:t>2020 IEEE 4th conference on energy internet and energy system integration (EI2)</w:t>
      </w:r>
      <w:r w:rsidRPr="000B35F0">
        <w:rPr>
          <w:rFonts w:asciiTheme="majorBidi" w:hAnsiTheme="majorBidi" w:cstheme="majorBidi"/>
        </w:rPr>
        <w:t> (</w:t>
      </w:r>
      <w:proofErr w:type="gramStart"/>
      <w:r w:rsidRPr="000B35F0">
        <w:rPr>
          <w:rFonts w:asciiTheme="majorBidi" w:hAnsiTheme="majorBidi" w:cstheme="majorBidi"/>
        </w:rPr>
        <w:t>pp</w:t>
      </w:r>
      <w:proofErr w:type="gramEnd"/>
      <w:r w:rsidRPr="000B35F0">
        <w:rPr>
          <w:rFonts w:asciiTheme="majorBidi" w:hAnsiTheme="majorBidi" w:cstheme="majorBidi"/>
        </w:rPr>
        <w:t>. 711-716). IEEE.</w:t>
      </w:r>
      <w:r w:rsidRPr="000B35F0">
        <w:rPr>
          <w:rFonts w:asciiTheme="majorBidi" w:hAnsiTheme="majorBidi" w:cstheme="majorBidi"/>
          <w:rtl/>
        </w:rPr>
        <w:t>‏</w:t>
      </w:r>
    </w:p>
    <w:p w14:paraId="2C366A61" w14:textId="477A503A" w:rsidR="00F75F15" w:rsidRPr="000B35F0" w:rsidRDefault="00F75F15" w:rsidP="000B35F0">
      <w:pPr>
        <w:pStyle w:val="NormalWeb"/>
        <w:jc w:val="both"/>
        <w:rPr>
          <w:rFonts w:asciiTheme="majorBidi" w:hAnsiTheme="majorBidi" w:cstheme="majorBidi"/>
        </w:rPr>
      </w:pPr>
      <w:r w:rsidRPr="000B35F0">
        <w:rPr>
          <w:rFonts w:asciiTheme="majorBidi" w:hAnsiTheme="majorBidi" w:cstheme="majorBidi"/>
        </w:rPr>
        <w:t>[</w:t>
      </w:r>
      <w:r w:rsidR="00987DAE" w:rsidRPr="000B35F0">
        <w:rPr>
          <w:rFonts w:asciiTheme="majorBidi" w:hAnsiTheme="majorBidi" w:cstheme="majorBidi"/>
        </w:rPr>
        <w:t>15</w:t>
      </w:r>
      <w:r w:rsidRPr="000B35F0">
        <w:rPr>
          <w:rFonts w:asciiTheme="majorBidi" w:hAnsiTheme="majorBidi" w:cstheme="majorBidi"/>
        </w:rPr>
        <w:t xml:space="preserve">] Lundberg, S., &amp; Lee, S. (2017). A unified approach to interpreting model predictions. </w:t>
      </w:r>
      <w:proofErr w:type="spellStart"/>
      <w:r w:rsidRPr="000B35F0">
        <w:rPr>
          <w:rFonts w:asciiTheme="majorBidi" w:hAnsiTheme="majorBidi" w:cstheme="majorBidi"/>
          <w:i/>
          <w:iCs/>
        </w:rPr>
        <w:t>CoRR</w:t>
      </w:r>
      <w:proofErr w:type="spellEnd"/>
      <w:r w:rsidRPr="000B35F0">
        <w:rPr>
          <w:rFonts w:asciiTheme="majorBidi" w:hAnsiTheme="majorBidi" w:cstheme="majorBidi"/>
          <w:i/>
          <w:iCs/>
        </w:rPr>
        <w:t>, abs/1705.07874</w:t>
      </w:r>
      <w:r w:rsidRPr="000B35F0">
        <w:rPr>
          <w:rFonts w:asciiTheme="majorBidi" w:hAnsiTheme="majorBidi" w:cstheme="majorBidi"/>
        </w:rPr>
        <w:t>.</w:t>
      </w:r>
    </w:p>
    <w:p w14:paraId="3E9BE3BB" w14:textId="44DB9126" w:rsidR="00F75F15" w:rsidRPr="000B35F0" w:rsidRDefault="00F75F15" w:rsidP="000B35F0">
      <w:pPr>
        <w:pStyle w:val="NormalWeb"/>
        <w:jc w:val="both"/>
        <w:rPr>
          <w:rFonts w:asciiTheme="majorBidi" w:hAnsiTheme="majorBidi" w:cstheme="majorBidi"/>
        </w:rPr>
      </w:pPr>
      <w:r w:rsidRPr="000B35F0">
        <w:rPr>
          <w:rFonts w:asciiTheme="majorBidi" w:hAnsiTheme="majorBidi" w:cstheme="majorBidi"/>
        </w:rPr>
        <w:t>[</w:t>
      </w:r>
      <w:r w:rsidR="00B242E1" w:rsidRPr="000B35F0">
        <w:rPr>
          <w:rFonts w:asciiTheme="majorBidi" w:hAnsiTheme="majorBidi" w:cstheme="majorBidi"/>
        </w:rPr>
        <w:t>16</w:t>
      </w:r>
      <w:r w:rsidRPr="000B35F0">
        <w:rPr>
          <w:rFonts w:asciiTheme="majorBidi" w:hAnsiTheme="majorBidi" w:cstheme="majorBidi"/>
        </w:rPr>
        <w:t xml:space="preserve">] Hossain, M. I., </w:t>
      </w:r>
      <w:proofErr w:type="spellStart"/>
      <w:r w:rsidRPr="000B35F0">
        <w:rPr>
          <w:rFonts w:asciiTheme="majorBidi" w:hAnsiTheme="majorBidi" w:cstheme="majorBidi"/>
        </w:rPr>
        <w:t>Zamzmi</w:t>
      </w:r>
      <w:proofErr w:type="spellEnd"/>
      <w:r w:rsidRPr="000B35F0">
        <w:rPr>
          <w:rFonts w:asciiTheme="majorBidi" w:hAnsiTheme="majorBidi" w:cstheme="majorBidi"/>
        </w:rPr>
        <w:t xml:space="preserve">, G., Mouton, P. R., Salekin, M. S., Sun, Y., &amp; </w:t>
      </w:r>
      <w:proofErr w:type="spellStart"/>
      <w:r w:rsidRPr="000B35F0">
        <w:rPr>
          <w:rFonts w:asciiTheme="majorBidi" w:hAnsiTheme="majorBidi" w:cstheme="majorBidi"/>
        </w:rPr>
        <w:t>Goldgof</w:t>
      </w:r>
      <w:proofErr w:type="spellEnd"/>
      <w:r w:rsidRPr="000B35F0">
        <w:rPr>
          <w:rFonts w:asciiTheme="majorBidi" w:hAnsiTheme="majorBidi" w:cstheme="majorBidi"/>
        </w:rPr>
        <w:t>, D. (2023). Explainable AI for Medical Data: Current Methods, Limitations, and Future Directions. </w:t>
      </w:r>
      <w:r w:rsidRPr="000B35F0">
        <w:rPr>
          <w:rFonts w:asciiTheme="majorBidi" w:hAnsiTheme="majorBidi" w:cstheme="majorBidi"/>
          <w:i/>
          <w:iCs/>
        </w:rPr>
        <w:t>ACM Computing Surveys</w:t>
      </w:r>
      <w:r w:rsidRPr="000B35F0">
        <w:rPr>
          <w:rFonts w:asciiTheme="majorBidi" w:hAnsiTheme="majorBidi" w:cstheme="majorBidi"/>
        </w:rPr>
        <w:t>.</w:t>
      </w:r>
      <w:r w:rsidRPr="000B35F0">
        <w:rPr>
          <w:rFonts w:asciiTheme="majorBidi" w:hAnsiTheme="majorBidi" w:cstheme="majorBidi"/>
          <w:rtl/>
        </w:rPr>
        <w:t>‏</w:t>
      </w:r>
    </w:p>
    <w:p w14:paraId="7D7C4443" w14:textId="06572562" w:rsidR="00F75F15" w:rsidRPr="000B35F0" w:rsidRDefault="00F75F15" w:rsidP="000B35F0">
      <w:pPr>
        <w:pStyle w:val="NormalWeb"/>
        <w:jc w:val="both"/>
        <w:rPr>
          <w:rFonts w:asciiTheme="majorBidi" w:hAnsiTheme="majorBidi" w:cstheme="majorBidi"/>
        </w:rPr>
      </w:pPr>
      <w:r w:rsidRPr="000B35F0">
        <w:rPr>
          <w:rFonts w:asciiTheme="majorBidi" w:hAnsiTheme="majorBidi" w:cstheme="majorBidi"/>
        </w:rPr>
        <w:t>[</w:t>
      </w:r>
      <w:r w:rsidR="00B242E1" w:rsidRPr="000B35F0">
        <w:rPr>
          <w:rFonts w:asciiTheme="majorBidi" w:hAnsiTheme="majorBidi" w:cstheme="majorBidi"/>
        </w:rPr>
        <w:t>17</w:t>
      </w:r>
      <w:r w:rsidRPr="000B35F0">
        <w:rPr>
          <w:rFonts w:asciiTheme="majorBidi" w:hAnsiTheme="majorBidi" w:cstheme="majorBidi"/>
        </w:rPr>
        <w:t xml:space="preserve">] Mane, D., Magar, A., </w:t>
      </w:r>
      <w:proofErr w:type="spellStart"/>
      <w:r w:rsidRPr="000B35F0">
        <w:rPr>
          <w:rFonts w:asciiTheme="majorBidi" w:hAnsiTheme="majorBidi" w:cstheme="majorBidi"/>
        </w:rPr>
        <w:t>Khode</w:t>
      </w:r>
      <w:proofErr w:type="spellEnd"/>
      <w:r w:rsidRPr="000B35F0">
        <w:rPr>
          <w:rFonts w:asciiTheme="majorBidi" w:hAnsiTheme="majorBidi" w:cstheme="majorBidi"/>
        </w:rPr>
        <w:t xml:space="preserve">, O., Koli, S., Bhat, K., &amp; </w:t>
      </w:r>
      <w:proofErr w:type="spellStart"/>
      <w:r w:rsidRPr="000B35F0">
        <w:rPr>
          <w:rFonts w:asciiTheme="majorBidi" w:hAnsiTheme="majorBidi" w:cstheme="majorBidi"/>
        </w:rPr>
        <w:t>Korade</w:t>
      </w:r>
      <w:proofErr w:type="spellEnd"/>
      <w:r w:rsidRPr="000B35F0">
        <w:rPr>
          <w:rFonts w:asciiTheme="majorBidi" w:hAnsiTheme="majorBidi" w:cstheme="majorBidi"/>
        </w:rPr>
        <w:t>, P. (2024). Unlocking machine learning model decisions: A comparative analysis of LIME and SHAP for enhanced interpretability. </w:t>
      </w:r>
      <w:r w:rsidRPr="000B35F0">
        <w:rPr>
          <w:rFonts w:asciiTheme="majorBidi" w:hAnsiTheme="majorBidi" w:cstheme="majorBidi"/>
          <w:i/>
          <w:iCs/>
        </w:rPr>
        <w:t>Journal of Electrical Systems</w:t>
      </w:r>
      <w:r w:rsidRPr="000B35F0">
        <w:rPr>
          <w:rFonts w:asciiTheme="majorBidi" w:hAnsiTheme="majorBidi" w:cstheme="majorBidi"/>
        </w:rPr>
        <w:t>, </w:t>
      </w:r>
      <w:r w:rsidRPr="000B35F0">
        <w:rPr>
          <w:rFonts w:asciiTheme="majorBidi" w:hAnsiTheme="majorBidi" w:cstheme="majorBidi"/>
          <w:i/>
          <w:iCs/>
        </w:rPr>
        <w:t>20</w:t>
      </w:r>
      <w:r w:rsidRPr="000B35F0">
        <w:rPr>
          <w:rFonts w:asciiTheme="majorBidi" w:hAnsiTheme="majorBidi" w:cstheme="majorBidi"/>
        </w:rPr>
        <w:t>(2s), 1252-1267.</w:t>
      </w:r>
      <w:r w:rsidRPr="000B35F0">
        <w:rPr>
          <w:rFonts w:asciiTheme="majorBidi" w:hAnsiTheme="majorBidi" w:cstheme="majorBidi"/>
          <w:rtl/>
        </w:rPr>
        <w:t>‏</w:t>
      </w:r>
    </w:p>
    <w:p w14:paraId="3C63D826" w14:textId="0DE63C9C" w:rsidR="008C67D6" w:rsidRPr="000B35F0" w:rsidRDefault="008C67D6" w:rsidP="008C67D6">
      <w:pPr>
        <w:pStyle w:val="NormalWeb"/>
        <w:jc w:val="both"/>
        <w:rPr>
          <w:rFonts w:asciiTheme="majorBidi" w:hAnsiTheme="majorBidi" w:cstheme="majorBidi"/>
        </w:rPr>
      </w:pPr>
      <w:r w:rsidRPr="000B35F0">
        <w:rPr>
          <w:rFonts w:asciiTheme="majorBidi" w:hAnsiTheme="majorBidi" w:cstheme="majorBidi"/>
        </w:rPr>
        <w:t>[</w:t>
      </w:r>
      <w:r w:rsidR="00B242E1" w:rsidRPr="000B35F0">
        <w:rPr>
          <w:rFonts w:asciiTheme="majorBidi" w:hAnsiTheme="majorBidi" w:cstheme="majorBidi"/>
        </w:rPr>
        <w:t>18</w:t>
      </w:r>
      <w:r w:rsidRPr="000B35F0">
        <w:rPr>
          <w:rFonts w:asciiTheme="majorBidi" w:hAnsiTheme="majorBidi" w:cstheme="majorBidi"/>
        </w:rPr>
        <w:t>] Singhal, S., &amp; Jena, M. (2013). A study on WEKA tool for data preprocessing, classification and clustering. </w:t>
      </w:r>
      <w:r w:rsidRPr="000B35F0">
        <w:rPr>
          <w:rFonts w:asciiTheme="majorBidi" w:hAnsiTheme="majorBidi" w:cstheme="majorBidi"/>
          <w:i/>
          <w:iCs/>
        </w:rPr>
        <w:t>International Journal of Innovative technology and exploring engineering (</w:t>
      </w:r>
      <w:proofErr w:type="spellStart"/>
      <w:r w:rsidRPr="000B35F0">
        <w:rPr>
          <w:rFonts w:asciiTheme="majorBidi" w:hAnsiTheme="majorBidi" w:cstheme="majorBidi"/>
          <w:i/>
          <w:iCs/>
        </w:rPr>
        <w:t>IJItee</w:t>
      </w:r>
      <w:proofErr w:type="spellEnd"/>
      <w:r w:rsidRPr="000B35F0">
        <w:rPr>
          <w:rFonts w:asciiTheme="majorBidi" w:hAnsiTheme="majorBidi" w:cstheme="majorBidi"/>
          <w:i/>
          <w:iCs/>
        </w:rPr>
        <w:t>)</w:t>
      </w:r>
      <w:r w:rsidRPr="000B35F0">
        <w:rPr>
          <w:rFonts w:asciiTheme="majorBidi" w:hAnsiTheme="majorBidi" w:cstheme="majorBidi"/>
        </w:rPr>
        <w:t>, </w:t>
      </w:r>
      <w:r w:rsidRPr="000B35F0">
        <w:rPr>
          <w:rFonts w:asciiTheme="majorBidi" w:hAnsiTheme="majorBidi" w:cstheme="majorBidi"/>
          <w:i/>
          <w:iCs/>
        </w:rPr>
        <w:t>2</w:t>
      </w:r>
      <w:r w:rsidRPr="000B35F0">
        <w:rPr>
          <w:rFonts w:asciiTheme="majorBidi" w:hAnsiTheme="majorBidi" w:cstheme="majorBidi"/>
        </w:rPr>
        <w:t>(6), 250-253.</w:t>
      </w:r>
    </w:p>
    <w:p w14:paraId="5D67EC31" w14:textId="036917F6" w:rsidR="008C67D6" w:rsidRPr="000B35F0" w:rsidRDefault="008C67D6" w:rsidP="008C67D6">
      <w:pPr>
        <w:pStyle w:val="NormalWeb"/>
        <w:jc w:val="both"/>
        <w:rPr>
          <w:rFonts w:asciiTheme="majorBidi" w:hAnsiTheme="majorBidi" w:cstheme="majorBidi"/>
        </w:rPr>
      </w:pPr>
      <w:r w:rsidRPr="000B35F0">
        <w:rPr>
          <w:rFonts w:asciiTheme="majorBidi" w:hAnsiTheme="majorBidi" w:cstheme="majorBidi"/>
        </w:rPr>
        <w:t>[</w:t>
      </w:r>
      <w:r w:rsidR="00457912" w:rsidRPr="000B35F0">
        <w:rPr>
          <w:rFonts w:asciiTheme="majorBidi" w:hAnsiTheme="majorBidi" w:cstheme="majorBidi"/>
        </w:rPr>
        <w:t>19</w:t>
      </w:r>
      <w:r w:rsidRPr="000B35F0">
        <w:rPr>
          <w:rFonts w:asciiTheme="majorBidi" w:hAnsiTheme="majorBidi" w:cstheme="majorBidi"/>
        </w:rPr>
        <w:t xml:space="preserve">] </w:t>
      </w:r>
      <w:proofErr w:type="spellStart"/>
      <w:r w:rsidRPr="000B35F0">
        <w:rPr>
          <w:rFonts w:asciiTheme="majorBidi" w:hAnsiTheme="majorBidi" w:cstheme="majorBidi"/>
        </w:rPr>
        <w:t>Baytaş</w:t>
      </w:r>
      <w:proofErr w:type="spellEnd"/>
      <w:r w:rsidRPr="000B35F0">
        <w:rPr>
          <w:rFonts w:asciiTheme="majorBidi" w:hAnsiTheme="majorBidi" w:cstheme="majorBidi"/>
        </w:rPr>
        <w:t>, İ. M., Peng, Y., &amp; Özgür, A. (2023). Editorial: Pattern recognition for healthcare analytics. </w:t>
      </w:r>
      <w:r w:rsidRPr="000B35F0">
        <w:rPr>
          <w:rFonts w:asciiTheme="majorBidi" w:hAnsiTheme="majorBidi" w:cstheme="majorBidi"/>
          <w:i/>
          <w:iCs/>
        </w:rPr>
        <w:t>Frontiers in digital health</w:t>
      </w:r>
      <w:r w:rsidRPr="000B35F0">
        <w:rPr>
          <w:rFonts w:asciiTheme="majorBidi" w:hAnsiTheme="majorBidi" w:cstheme="majorBidi"/>
        </w:rPr>
        <w:t>, </w:t>
      </w:r>
      <w:r w:rsidRPr="000B35F0">
        <w:rPr>
          <w:rFonts w:asciiTheme="majorBidi" w:hAnsiTheme="majorBidi" w:cstheme="majorBidi"/>
          <w:i/>
          <w:iCs/>
        </w:rPr>
        <w:t>5</w:t>
      </w:r>
      <w:r w:rsidRPr="000B35F0">
        <w:rPr>
          <w:rFonts w:asciiTheme="majorBidi" w:hAnsiTheme="majorBidi" w:cstheme="majorBidi"/>
        </w:rPr>
        <w:t xml:space="preserve">, 1186713. </w:t>
      </w:r>
      <w:r w:rsidRPr="000B35F0">
        <w:rPr>
          <w:rFonts w:asciiTheme="majorBidi" w:hAnsiTheme="majorBidi" w:cstheme="majorBidi"/>
          <w:rtl/>
        </w:rPr>
        <w:t>‏</w:t>
      </w:r>
    </w:p>
    <w:p w14:paraId="76DCEB17" w14:textId="174EB851" w:rsidR="008C67D6" w:rsidRPr="000B35F0" w:rsidRDefault="008C67D6" w:rsidP="008C67D6">
      <w:pPr>
        <w:pStyle w:val="NormalWeb"/>
        <w:jc w:val="both"/>
        <w:rPr>
          <w:rFonts w:asciiTheme="majorBidi" w:hAnsiTheme="majorBidi" w:cstheme="majorBidi"/>
          <w:b/>
          <w:bCs/>
        </w:rPr>
      </w:pPr>
      <w:r w:rsidRPr="000B35F0">
        <w:rPr>
          <w:rFonts w:asciiTheme="majorBidi" w:hAnsiTheme="majorBidi" w:cstheme="majorBidi"/>
        </w:rPr>
        <w:t>[</w:t>
      </w:r>
      <w:r w:rsidR="00457912" w:rsidRPr="000B35F0">
        <w:rPr>
          <w:rFonts w:asciiTheme="majorBidi" w:hAnsiTheme="majorBidi" w:cstheme="majorBidi"/>
        </w:rPr>
        <w:t>20</w:t>
      </w:r>
      <w:r w:rsidRPr="000B35F0">
        <w:rPr>
          <w:rFonts w:asciiTheme="majorBidi" w:hAnsiTheme="majorBidi" w:cstheme="majorBidi"/>
        </w:rPr>
        <w:t xml:space="preserve">] (August 22, 2024) </w:t>
      </w:r>
      <w:r w:rsidRPr="000B35F0">
        <w:rPr>
          <w:rFonts w:asciiTheme="majorBidi" w:hAnsiTheme="majorBidi" w:cstheme="majorBidi"/>
          <w:i/>
          <w:iCs/>
        </w:rPr>
        <w:t>Introduction to Weka: Key Features and Applications</w:t>
      </w:r>
      <w:r w:rsidRPr="000B35F0">
        <w:rPr>
          <w:rFonts w:asciiTheme="majorBidi" w:hAnsiTheme="majorBidi" w:cstheme="majorBidi"/>
          <w:b/>
          <w:bCs/>
        </w:rPr>
        <w:t xml:space="preserve"> </w:t>
      </w:r>
      <w:hyperlink r:id="rId19" w:history="1">
        <w:r w:rsidRPr="000B35F0">
          <w:rPr>
            <w:rStyle w:val="Hyperlink"/>
            <w:rFonts w:asciiTheme="majorBidi" w:hAnsiTheme="majorBidi" w:cstheme="majorBidi"/>
            <w:color w:val="auto"/>
            <w:u w:val="none"/>
          </w:rPr>
          <w:t>https://www.geeksforgeeks.org/</w:t>
        </w:r>
      </w:hyperlink>
      <w:r w:rsidRPr="000B35F0">
        <w:rPr>
          <w:rFonts w:asciiTheme="majorBidi" w:hAnsiTheme="majorBidi" w:cstheme="majorBidi"/>
        </w:rPr>
        <w:t>.</w:t>
      </w:r>
    </w:p>
    <w:p w14:paraId="1433C2A6" w14:textId="7D901836" w:rsidR="008C67D6" w:rsidRPr="000B35F0" w:rsidRDefault="008C67D6" w:rsidP="008C67D6">
      <w:pPr>
        <w:pStyle w:val="NormalWeb"/>
        <w:jc w:val="both"/>
        <w:rPr>
          <w:rFonts w:asciiTheme="majorBidi" w:hAnsiTheme="majorBidi" w:cstheme="majorBidi"/>
        </w:rPr>
      </w:pPr>
      <w:r w:rsidRPr="000B35F0">
        <w:rPr>
          <w:rFonts w:asciiTheme="majorBidi" w:hAnsiTheme="majorBidi" w:cstheme="majorBidi"/>
        </w:rPr>
        <w:lastRenderedPageBreak/>
        <w:t>[</w:t>
      </w:r>
      <w:r w:rsidR="00457912" w:rsidRPr="000B35F0">
        <w:rPr>
          <w:rFonts w:asciiTheme="majorBidi" w:hAnsiTheme="majorBidi" w:cstheme="majorBidi"/>
        </w:rPr>
        <w:t>21</w:t>
      </w:r>
      <w:r w:rsidRPr="000B35F0">
        <w:rPr>
          <w:rFonts w:asciiTheme="majorBidi" w:hAnsiTheme="majorBidi" w:cstheme="majorBidi"/>
        </w:rPr>
        <w:t>]</w:t>
      </w:r>
      <w:r w:rsidRPr="000B35F0">
        <w:rPr>
          <w:rFonts w:asciiTheme="majorBidi" w:hAnsiTheme="majorBidi" w:cstheme="majorBidi"/>
          <w:b/>
          <w:bCs/>
        </w:rPr>
        <w:t xml:space="preserve"> </w:t>
      </w:r>
      <w:r w:rsidRPr="000B35F0">
        <w:rPr>
          <w:rFonts w:asciiTheme="majorBidi" w:hAnsiTheme="majorBidi" w:cstheme="majorBidi"/>
        </w:rPr>
        <w:t xml:space="preserve">Cervantes, J., Garcia-Lamont, F., Rodríguez-Mazahua, L., &amp; Lopez, A. (2020). A comprehensive survey on support vector machine classification: Applications, challenges and trends. </w:t>
      </w:r>
      <w:r w:rsidRPr="000B35F0">
        <w:rPr>
          <w:rFonts w:asciiTheme="majorBidi" w:hAnsiTheme="majorBidi" w:cstheme="majorBidi"/>
          <w:i/>
          <w:iCs/>
        </w:rPr>
        <w:t>Neurocomputing, 408</w:t>
      </w:r>
      <w:r w:rsidRPr="000B35F0">
        <w:rPr>
          <w:rFonts w:asciiTheme="majorBidi" w:hAnsiTheme="majorBidi" w:cstheme="majorBidi"/>
        </w:rPr>
        <w:t xml:space="preserve">, 189-215. </w:t>
      </w:r>
      <w:hyperlink r:id="rId20" w:history="1">
        <w:r w:rsidRPr="000B35F0">
          <w:rPr>
            <w:rFonts w:asciiTheme="majorBidi" w:hAnsiTheme="majorBidi" w:cstheme="majorBidi"/>
          </w:rPr>
          <w:t>https://doi.org/10.1016/j.neucom.2019.10.118</w:t>
        </w:r>
      </w:hyperlink>
      <w:r w:rsidRPr="000B35F0">
        <w:rPr>
          <w:rFonts w:asciiTheme="majorBidi" w:hAnsiTheme="majorBidi" w:cstheme="majorBidi"/>
        </w:rPr>
        <w:t>.</w:t>
      </w:r>
    </w:p>
    <w:p w14:paraId="677B66B5" w14:textId="77777777" w:rsidR="009402F7" w:rsidRPr="000B35F0" w:rsidRDefault="009402F7" w:rsidP="009402F7">
      <w:pPr>
        <w:pStyle w:val="NormalWeb"/>
        <w:spacing w:line="360" w:lineRule="auto"/>
        <w:jc w:val="both"/>
        <w:rPr>
          <w:rFonts w:asciiTheme="majorBidi" w:hAnsiTheme="majorBidi" w:cstheme="majorBidi"/>
        </w:rPr>
      </w:pPr>
    </w:p>
    <w:p w14:paraId="1D944F8B" w14:textId="77777777" w:rsidR="009402F7" w:rsidRPr="000B35F0" w:rsidRDefault="009402F7" w:rsidP="001C6FBB">
      <w:pPr>
        <w:pStyle w:val="NormalWeb"/>
        <w:spacing w:line="360" w:lineRule="auto"/>
        <w:jc w:val="both"/>
        <w:rPr>
          <w:rFonts w:asciiTheme="majorBidi" w:hAnsiTheme="majorBidi" w:cstheme="majorBidi"/>
          <w:i/>
          <w:iCs/>
        </w:rPr>
      </w:pPr>
    </w:p>
    <w:p w14:paraId="063E4DC7" w14:textId="77777777" w:rsidR="001C6FBB" w:rsidRPr="000B35F0" w:rsidRDefault="001C6FBB" w:rsidP="001C6FBB">
      <w:pPr>
        <w:pStyle w:val="NormalWeb"/>
        <w:jc w:val="both"/>
        <w:rPr>
          <w:rFonts w:asciiTheme="majorBidi" w:hAnsiTheme="majorBidi" w:cstheme="majorBidi"/>
          <w:i/>
          <w:iCs/>
        </w:rPr>
      </w:pPr>
    </w:p>
    <w:p w14:paraId="1CCE962C" w14:textId="77777777" w:rsidR="008C67D6" w:rsidRPr="000B35F0" w:rsidRDefault="008C67D6" w:rsidP="00F50E18">
      <w:pPr>
        <w:pStyle w:val="NormalWeb"/>
        <w:spacing w:line="360" w:lineRule="auto"/>
        <w:jc w:val="both"/>
        <w:rPr>
          <w:rFonts w:asciiTheme="majorBidi" w:hAnsiTheme="majorBidi" w:cstheme="majorBidi"/>
        </w:rPr>
      </w:pPr>
    </w:p>
    <w:p w14:paraId="2353BB8C" w14:textId="77777777" w:rsidR="00F75F15" w:rsidRPr="000B35F0" w:rsidRDefault="00F75F15" w:rsidP="00F50E18">
      <w:pPr>
        <w:pStyle w:val="NormalWeb"/>
        <w:spacing w:line="360" w:lineRule="auto"/>
        <w:jc w:val="both"/>
        <w:rPr>
          <w:rFonts w:asciiTheme="majorBidi" w:hAnsiTheme="majorBidi" w:cstheme="majorBidi"/>
        </w:rPr>
      </w:pPr>
    </w:p>
    <w:p w14:paraId="1E838D5E" w14:textId="77777777" w:rsidR="00EB5754" w:rsidRPr="000B35F0" w:rsidRDefault="00EB5754" w:rsidP="00F50E18">
      <w:pPr>
        <w:spacing w:line="360" w:lineRule="auto"/>
        <w:jc w:val="both"/>
        <w:rPr>
          <w:rFonts w:asciiTheme="majorBidi" w:hAnsiTheme="majorBidi" w:cstheme="majorBidi"/>
          <w:sz w:val="24"/>
          <w:szCs w:val="24"/>
        </w:rPr>
      </w:pPr>
    </w:p>
    <w:sectPr w:rsidR="00EB5754" w:rsidRPr="000B35F0" w:rsidSect="001B2B90">
      <w:headerReference w:type="default" r:id="rId21"/>
      <w:footerReference w:type="default" r:id="rId22"/>
      <w:pgSz w:w="11906" w:h="16838"/>
      <w:pgMar w:top="1440" w:right="1440" w:bottom="1440" w:left="1440" w:header="708" w:footer="708" w:gutter="0"/>
      <w:pgNumType w:start="1"/>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2" w:author="Julia Sheidin" w:date="2025-01-19T02:05:00Z" w:initials="JS">
    <w:p w14:paraId="3E04124B" w14:textId="77777777" w:rsidR="00F134FB" w:rsidRDefault="00F134FB" w:rsidP="00F134FB">
      <w:pPr>
        <w:pStyle w:val="CommentText"/>
        <w:bidi w:val="0"/>
      </w:pPr>
      <w:r>
        <w:rPr>
          <w:rStyle w:val="CommentReference"/>
        </w:rPr>
        <w:annotationRef/>
      </w:r>
      <w:r>
        <w:rPr>
          <w:rFonts w:hint="eastAsia"/>
          <w:rtl/>
        </w:rPr>
        <w:t>אני</w:t>
      </w:r>
      <w:r>
        <w:rPr>
          <w:rtl/>
        </w:rPr>
        <w:t xml:space="preserve"> חושבת שהכותר היותר מתאימה לפה זה כלים </w:t>
      </w:r>
      <w:r>
        <w:t>XAI</w:t>
      </w:r>
    </w:p>
    <w:p w14:paraId="123BB5DC" w14:textId="77777777" w:rsidR="00F134FB" w:rsidRDefault="00F134FB" w:rsidP="00F134FB">
      <w:pPr>
        <w:pStyle w:val="CommentText"/>
        <w:bidi w:val="0"/>
      </w:pPr>
      <w:r>
        <w:rPr>
          <w:rFonts w:hint="eastAsia"/>
          <w:rtl/>
        </w:rPr>
        <w:t>אחר</w:t>
      </w:r>
      <w:r>
        <w:rPr>
          <w:rtl/>
        </w:rPr>
        <w:t xml:space="preserve"> כך צריך לבוא עוד תת-סעיף שמדבר על דוגמאות של הסברים טקסטואליים וויזואליים (בויזואליים חייבים לשים קצת תמונות לדוגמא).</w:t>
      </w:r>
    </w:p>
  </w:comment>
  <w:comment w:id="56" w:author="Julia Sheidin" w:date="2025-01-19T01:40:00Z" w:initials="JS">
    <w:p w14:paraId="45848FF4" w14:textId="2865C744" w:rsidR="005C363C" w:rsidRDefault="005C363C" w:rsidP="005C363C">
      <w:pPr>
        <w:pStyle w:val="CommentText"/>
        <w:bidi w:val="0"/>
      </w:pPr>
      <w:r>
        <w:rPr>
          <w:rStyle w:val="CommentReference"/>
        </w:rPr>
        <w:annotationRef/>
      </w:r>
      <w:r>
        <w:rPr>
          <w:rFonts w:hint="eastAsia"/>
          <w:rtl/>
        </w:rPr>
        <w:t>יופי</w:t>
      </w:r>
      <w:r>
        <w:rPr>
          <w:rtl/>
        </w:rPr>
        <w:t xml:space="preserve"> של סיכום, הייתי מוסיפה כה גם בתת-פרק הקודם</w:t>
      </w:r>
    </w:p>
  </w:comment>
  <w:comment w:id="58" w:author="Julia Sheidin" w:date="2025-01-19T01:42:00Z" w:initials="JS">
    <w:p w14:paraId="5D541E17" w14:textId="77777777" w:rsidR="00861AF7" w:rsidRDefault="008E2633" w:rsidP="00861AF7">
      <w:pPr>
        <w:pStyle w:val="CommentText"/>
        <w:jc w:val="right"/>
      </w:pPr>
      <w:r>
        <w:rPr>
          <w:rStyle w:val="CommentReference"/>
        </w:rPr>
        <w:annotationRef/>
      </w:r>
      <w:r w:rsidR="00861AF7">
        <w:rPr>
          <w:rFonts w:hint="eastAsia"/>
          <w:rtl/>
        </w:rPr>
        <w:t>מתלבטת</w:t>
      </w:r>
      <w:r w:rsidR="00861AF7">
        <w:rPr>
          <w:rtl/>
        </w:rPr>
        <w:t xml:space="preserve"> אם לא כדאי להזכיר כבר עכשיו או קודם שאתם פרויקט המשך ושאתם עובדים עם לקוח בשם מיכאל (ולא סתם לציין את שמו בסוגריים </w:t>
      </w:r>
      <w:r w:rsidR="00861AF7">
        <w:t>😊</w:t>
      </w:r>
      <w:r w:rsidR="00861AF7">
        <w:rPr>
          <w:rtl/>
        </w:rPr>
        <w:t>).</w:t>
      </w:r>
    </w:p>
    <w:p w14:paraId="0A3E5BE5" w14:textId="77777777" w:rsidR="00861AF7" w:rsidRDefault="00861AF7" w:rsidP="00861AF7">
      <w:pPr>
        <w:pStyle w:val="CommentText"/>
        <w:jc w:val="right"/>
      </w:pPr>
      <w:r>
        <w:rPr>
          <w:rFonts w:hint="eastAsia"/>
          <w:rtl/>
        </w:rPr>
        <w:t>כי</w:t>
      </w:r>
      <w:r>
        <w:rPr>
          <w:rtl/>
        </w:rPr>
        <w:t xml:space="preserve"> כרגע אתם מדברים על זה בפרק הבא וזה מרגיש לי טיפה מאוחר מדי...</w:t>
      </w:r>
    </w:p>
  </w:comment>
  <w:comment w:id="59" w:author="Julia Sheidin" w:date="2025-01-19T01:45:00Z" w:initials="JS">
    <w:p w14:paraId="1DC079FB" w14:textId="77777777" w:rsidR="00AE5018" w:rsidRDefault="00AE5018" w:rsidP="00AE5018">
      <w:pPr>
        <w:pStyle w:val="CommentText"/>
        <w:bidi w:val="0"/>
      </w:pPr>
      <w:r>
        <w:rPr>
          <w:rStyle w:val="CommentReference"/>
        </w:rPr>
        <w:annotationRef/>
      </w:r>
      <w:r>
        <w:rPr>
          <w:rFonts w:hint="eastAsia"/>
          <w:rtl/>
        </w:rPr>
        <w:t>אולי</w:t>
      </w:r>
      <w:r>
        <w:rPr>
          <w:rtl/>
        </w:rPr>
        <w:t xml:space="preserve"> במבוא?</w:t>
      </w:r>
    </w:p>
  </w:comment>
  <w:comment w:id="61" w:author="Julia Sheidin" w:date="2025-01-19T01:46:00Z" w:initials="JS">
    <w:p w14:paraId="638ABC57" w14:textId="77777777" w:rsidR="009A64A9" w:rsidRDefault="009A64A9" w:rsidP="009A64A9">
      <w:pPr>
        <w:pStyle w:val="CommentText"/>
        <w:bidi w:val="0"/>
      </w:pPr>
      <w:r>
        <w:rPr>
          <w:rStyle w:val="CommentReference"/>
        </w:rPr>
        <w:annotationRef/>
      </w:r>
      <w:r>
        <w:rPr>
          <w:rFonts w:hint="eastAsia"/>
          <w:rtl/>
        </w:rPr>
        <w:t>מה</w:t>
      </w:r>
      <w:r>
        <w:rPr>
          <w:rtl/>
        </w:rPr>
        <w:t xml:space="preserve"> עם זה שנפגשתן עם מיכאל?</w:t>
      </w:r>
    </w:p>
  </w:comment>
  <w:comment w:id="62" w:author="Julia Sheidin" w:date="2025-01-19T01:47:00Z" w:initials="JS">
    <w:p w14:paraId="3597ECC9" w14:textId="77777777" w:rsidR="00647C7A" w:rsidRDefault="0035142D" w:rsidP="00647C7A">
      <w:pPr>
        <w:pStyle w:val="CommentText"/>
        <w:bidi w:val="0"/>
      </w:pPr>
      <w:r>
        <w:rPr>
          <w:rStyle w:val="CommentReference"/>
        </w:rPr>
        <w:annotationRef/>
      </w:r>
      <w:r w:rsidR="00647C7A">
        <w:rPr>
          <w:rFonts w:hint="eastAsia"/>
          <w:rtl/>
        </w:rPr>
        <w:t>ומה</w:t>
      </w:r>
      <w:r w:rsidR="00647C7A">
        <w:rPr>
          <w:rtl/>
        </w:rPr>
        <w:t xml:space="preserve"> שהוא אמר לכן - שהכי חשוב לו להתמקד בדאטה של תזונה?</w:t>
      </w:r>
    </w:p>
    <w:p w14:paraId="170952C3" w14:textId="77777777" w:rsidR="00647C7A" w:rsidRDefault="00647C7A" w:rsidP="00647C7A">
      <w:pPr>
        <w:pStyle w:val="CommentText"/>
        <w:bidi w:val="0"/>
      </w:pPr>
      <w:r>
        <w:rPr>
          <w:rFonts w:hint="eastAsia"/>
          <w:rtl/>
        </w:rPr>
        <w:t>ושתזהו</w:t>
      </w:r>
      <w:r>
        <w:rPr>
          <w:rtl/>
        </w:rPr>
        <w:t xml:space="preserve"> לט גם את הדברים הטובים וגם את הלא טובים?</w:t>
      </w:r>
    </w:p>
  </w:comment>
  <w:comment w:id="64" w:author="Julia Sheidin" w:date="2025-01-19T01:48:00Z" w:initials="JS">
    <w:p w14:paraId="71BCAC83" w14:textId="77777777" w:rsidR="00A4205F" w:rsidRDefault="00A4205F" w:rsidP="00A4205F">
      <w:pPr>
        <w:pStyle w:val="CommentText"/>
        <w:bidi w:val="0"/>
      </w:pPr>
      <w:r>
        <w:rPr>
          <w:rStyle w:val="CommentReference"/>
        </w:rPr>
        <w:annotationRef/>
      </w:r>
      <w:r>
        <w:rPr>
          <w:rFonts w:hint="eastAsia"/>
          <w:rtl/>
        </w:rPr>
        <w:t>פה</w:t>
      </w:r>
      <w:r>
        <w:rPr>
          <w:rtl/>
        </w:rPr>
        <w:t xml:space="preserve"> זה המקום להתייחס למה תחפשו בדאטה, טיפה יותר קונקרטי</w:t>
      </w:r>
    </w:p>
  </w:comment>
  <w:comment w:id="75" w:author="Julia Sheidin" w:date="2025-01-19T01:49:00Z" w:initials="JS">
    <w:p w14:paraId="3FEF904D" w14:textId="77777777" w:rsidR="002A0052" w:rsidRDefault="002A0052" w:rsidP="002A0052">
      <w:pPr>
        <w:pStyle w:val="CommentText"/>
        <w:bidi w:val="0"/>
      </w:pPr>
      <w:r>
        <w:rPr>
          <w:rStyle w:val="CommentReference"/>
        </w:rPr>
        <w:annotationRef/>
      </w:r>
      <w:r>
        <w:rPr>
          <w:rFonts w:hint="eastAsia"/>
          <w:rtl/>
        </w:rPr>
        <w:t>זה</w:t>
      </w:r>
      <w:r>
        <w:rPr>
          <w:rtl/>
        </w:rPr>
        <w:t xml:space="preserve"> אמור לקרות בשלב א' ואתן אמורות לעשות תרשים של ארכיטקטורה</w:t>
      </w:r>
    </w:p>
  </w:comment>
  <w:comment w:id="76" w:author="Julia Sheidin" w:date="2025-01-19T01:56:00Z" w:initials="JS">
    <w:p w14:paraId="49BC1679" w14:textId="77777777" w:rsidR="00954927" w:rsidRDefault="00954927" w:rsidP="00954927">
      <w:pPr>
        <w:pStyle w:val="CommentText"/>
        <w:bidi w:val="0"/>
      </w:pPr>
      <w:r>
        <w:rPr>
          <w:rStyle w:val="CommentReference"/>
        </w:rPr>
        <w:annotationRef/>
      </w:r>
      <w:r>
        <w:rPr>
          <w:rFonts w:hint="eastAsia"/>
          <w:rtl/>
        </w:rPr>
        <w:t>זה</w:t>
      </w:r>
      <w:r>
        <w:rPr>
          <w:rtl/>
        </w:rPr>
        <w:t xml:space="preserve"> לא בדיוק אקטיביטי, כבר הייתי קוראת לזה תרשים זרימה וזהו</w:t>
      </w:r>
    </w:p>
  </w:comment>
  <w:comment w:id="77" w:author="Julia Sheidin" w:date="2025-01-19T01:51:00Z" w:initials="JS">
    <w:p w14:paraId="21DDA4C1" w14:textId="5877F081" w:rsidR="005E5071" w:rsidRDefault="005E5071" w:rsidP="005E5071">
      <w:pPr>
        <w:pStyle w:val="CommentText"/>
        <w:bidi w:val="0"/>
      </w:pPr>
      <w:r>
        <w:rPr>
          <w:rStyle w:val="CommentReference"/>
        </w:rPr>
        <w:annotationRef/>
      </w:r>
      <w:r>
        <w:rPr>
          <w:rFonts w:hint="eastAsia"/>
          <w:rtl/>
        </w:rPr>
        <w:t>תנו</w:t>
      </w:r>
      <w:r>
        <w:rPr>
          <w:rtl/>
        </w:rPr>
        <w:t xml:space="preserve"> כותרת לתרשים.</w:t>
      </w:r>
    </w:p>
    <w:p w14:paraId="1EC00959" w14:textId="77777777" w:rsidR="005E5071" w:rsidRDefault="005E5071" w:rsidP="005E5071">
      <w:pPr>
        <w:pStyle w:val="CommentText"/>
        <w:bidi w:val="0"/>
      </w:pPr>
      <w:r>
        <w:rPr>
          <w:rFonts w:hint="eastAsia"/>
          <w:rtl/>
        </w:rPr>
        <w:t>חוץ</w:t>
      </w:r>
      <w:r>
        <w:rPr>
          <w:rtl/>
        </w:rPr>
        <w:t xml:space="preserve"> ממיכאל, אני לא בטוחה שי עוד  </w:t>
      </w:r>
      <w:r>
        <w:t>STAKEHOLDERS</w:t>
      </w:r>
    </w:p>
  </w:comment>
  <w:comment w:id="81" w:author="Julia Sheidin" w:date="2025-01-19T01:52:00Z" w:initials="JS">
    <w:p w14:paraId="782047C0" w14:textId="77777777" w:rsidR="001841EC" w:rsidRDefault="001841EC" w:rsidP="001841EC">
      <w:pPr>
        <w:pStyle w:val="CommentText"/>
        <w:bidi w:val="0"/>
      </w:pPr>
      <w:r>
        <w:rPr>
          <w:rStyle w:val="CommentReference"/>
        </w:rPr>
        <w:annotationRef/>
      </w:r>
      <w:r>
        <w:rPr>
          <w:rFonts w:hint="eastAsia"/>
          <w:rtl/>
        </w:rPr>
        <w:t>כל</w:t>
      </w:r>
      <w:r>
        <w:rPr>
          <w:rtl/>
        </w:rPr>
        <w:t xml:space="preserve"> היופי שאתן לא צריכות שום ידע רפואי, כי אתן לא ממליצות על כלום, אלא רק מזהות דפוסי התנהגות</w:t>
      </w:r>
    </w:p>
  </w:comment>
  <w:comment w:id="82" w:author="Julia Sheidin" w:date="2025-01-19T01:53:00Z" w:initials="JS">
    <w:p w14:paraId="6362718C" w14:textId="77777777" w:rsidR="00616C1E" w:rsidRDefault="00616C1E" w:rsidP="00616C1E">
      <w:pPr>
        <w:pStyle w:val="CommentText"/>
        <w:bidi w:val="0"/>
      </w:pPr>
      <w:r>
        <w:rPr>
          <w:rStyle w:val="CommentReference"/>
        </w:rPr>
        <w:annotationRef/>
      </w:r>
      <w:r>
        <w:rPr>
          <w:rFonts w:hint="eastAsia"/>
          <w:rtl/>
        </w:rPr>
        <w:t>אתן</w:t>
      </w:r>
      <w:r>
        <w:rPr>
          <w:rtl/>
        </w:rPr>
        <w:t xml:space="preserve"> ממש מתקמצנות על המילים. איך בדיוק זה יהיה אתגר?</w:t>
      </w:r>
    </w:p>
  </w:comment>
  <w:comment w:id="98" w:author="Julia Sheidin" w:date="2025-01-19T01:53:00Z" w:initials="JS">
    <w:p w14:paraId="0A559BAD" w14:textId="77777777" w:rsidR="003A622F" w:rsidRDefault="003A622F" w:rsidP="003A622F">
      <w:pPr>
        <w:pStyle w:val="CommentText"/>
        <w:bidi w:val="0"/>
      </w:pPr>
      <w:r>
        <w:rPr>
          <w:rStyle w:val="CommentReference"/>
        </w:rPr>
        <w:annotationRef/>
      </w:r>
      <w:r>
        <w:rPr>
          <w:rFonts w:hint="eastAsia"/>
          <w:rtl/>
        </w:rPr>
        <w:t>ממש</w:t>
      </w:r>
      <w:r>
        <w:rPr>
          <w:rtl/>
        </w:rPr>
        <w:t xml:space="preserve"> לא</w:t>
      </w:r>
    </w:p>
  </w:comment>
  <w:comment w:id="99" w:author="Julia Sheidin" w:date="2025-01-19T01:54:00Z" w:initials="JS">
    <w:p w14:paraId="46BB682E" w14:textId="77777777" w:rsidR="008835A6" w:rsidRDefault="008835A6" w:rsidP="008835A6">
      <w:pPr>
        <w:pStyle w:val="CommentText"/>
        <w:bidi w:val="0"/>
      </w:pPr>
      <w:r>
        <w:rPr>
          <w:rStyle w:val="CommentReference"/>
        </w:rPr>
        <w:annotationRef/>
      </w:r>
      <w:r>
        <w:rPr>
          <w:rFonts w:hint="eastAsia"/>
          <w:rtl/>
        </w:rPr>
        <w:t>לא</w:t>
      </w:r>
      <w:r>
        <w:rPr>
          <w:rtl/>
        </w:rPr>
        <w:t xml:space="preserve"> בטוחה לגבי זה. אביטל?</w:t>
      </w:r>
    </w:p>
  </w:comment>
  <w:comment w:id="100" w:author="Julia Sheidin" w:date="2025-01-19T01:54:00Z" w:initials="JS">
    <w:p w14:paraId="0A4BEFC5" w14:textId="77777777" w:rsidR="00EE111A" w:rsidRDefault="00EE111A" w:rsidP="00EE111A">
      <w:pPr>
        <w:pStyle w:val="CommentText"/>
        <w:bidi w:val="0"/>
      </w:pPr>
      <w:r>
        <w:rPr>
          <w:rStyle w:val="CommentReference"/>
        </w:rPr>
        <w:annotationRef/>
      </w:r>
      <w:r>
        <w:rPr>
          <w:rFonts w:hint="eastAsia"/>
          <w:rtl/>
        </w:rPr>
        <w:t>אם</w:t>
      </w:r>
      <w:r>
        <w:rPr>
          <w:rtl/>
        </w:rPr>
        <w:t xml:space="preserve"> אתן כותבות שתשמשו - אז צריך לפרט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23BB5DC" w15:done="0"/>
  <w15:commentEx w15:paraId="45848FF4" w15:done="0"/>
  <w15:commentEx w15:paraId="0A3E5BE5" w15:done="0"/>
  <w15:commentEx w15:paraId="1DC079FB" w15:paraIdParent="0A3E5BE5" w15:done="0"/>
  <w15:commentEx w15:paraId="638ABC57" w15:done="0"/>
  <w15:commentEx w15:paraId="170952C3" w15:paraIdParent="638ABC57" w15:done="0"/>
  <w15:commentEx w15:paraId="71BCAC83" w15:done="0"/>
  <w15:commentEx w15:paraId="3FEF904D" w15:done="0"/>
  <w15:commentEx w15:paraId="49BC1679" w15:done="0"/>
  <w15:commentEx w15:paraId="1EC00959" w15:done="0"/>
  <w15:commentEx w15:paraId="782047C0" w15:done="0"/>
  <w15:commentEx w15:paraId="6362718C" w15:done="0"/>
  <w15:commentEx w15:paraId="0A559BAD" w15:done="0"/>
  <w15:commentEx w15:paraId="46BB682E" w15:done="0"/>
  <w15:commentEx w15:paraId="0A4BEF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B2BF12F" w16cex:dateUtc="2025-01-19T00:05:00Z"/>
  <w16cex:commentExtensible w16cex:durableId="2853AF5E" w16cex:dateUtc="2025-01-18T23:40:00Z"/>
  <w16cex:commentExtensible w16cex:durableId="7B09AD5D" w16cex:dateUtc="2025-01-18T23:42:00Z"/>
  <w16cex:commentExtensible w16cex:durableId="45FD056D" w16cex:dateUtc="2025-01-18T23:45:00Z"/>
  <w16cex:commentExtensible w16cex:durableId="09A81AA6" w16cex:dateUtc="2025-01-18T23:46:00Z"/>
  <w16cex:commentExtensible w16cex:durableId="22E18EC4" w16cex:dateUtc="2025-01-18T23:47:00Z"/>
  <w16cex:commentExtensible w16cex:durableId="2500E329" w16cex:dateUtc="2025-01-18T23:48:00Z"/>
  <w16cex:commentExtensible w16cex:durableId="0B63889D" w16cex:dateUtc="2025-01-18T23:49:00Z"/>
  <w16cex:commentExtensible w16cex:durableId="18AA5AAE" w16cex:dateUtc="2025-01-18T23:56:00Z"/>
  <w16cex:commentExtensible w16cex:durableId="6D21F23C" w16cex:dateUtc="2025-01-18T23:51:00Z"/>
  <w16cex:commentExtensible w16cex:durableId="44B908EC" w16cex:dateUtc="2025-01-18T23:52:00Z"/>
  <w16cex:commentExtensible w16cex:durableId="3E33237D" w16cex:dateUtc="2025-01-18T23:53:00Z"/>
  <w16cex:commentExtensible w16cex:durableId="02D23BBB" w16cex:dateUtc="2025-01-18T23:53:00Z"/>
  <w16cex:commentExtensible w16cex:durableId="4E1E1A8A" w16cex:dateUtc="2025-01-18T23:54:00Z"/>
  <w16cex:commentExtensible w16cex:durableId="01385224" w16cex:dateUtc="2025-01-18T2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23BB5DC" w16cid:durableId="1B2BF12F"/>
  <w16cid:commentId w16cid:paraId="45848FF4" w16cid:durableId="2853AF5E"/>
  <w16cid:commentId w16cid:paraId="0A3E5BE5" w16cid:durableId="7B09AD5D"/>
  <w16cid:commentId w16cid:paraId="1DC079FB" w16cid:durableId="45FD056D"/>
  <w16cid:commentId w16cid:paraId="638ABC57" w16cid:durableId="09A81AA6"/>
  <w16cid:commentId w16cid:paraId="170952C3" w16cid:durableId="22E18EC4"/>
  <w16cid:commentId w16cid:paraId="71BCAC83" w16cid:durableId="2500E329"/>
  <w16cid:commentId w16cid:paraId="3FEF904D" w16cid:durableId="0B63889D"/>
  <w16cid:commentId w16cid:paraId="49BC1679" w16cid:durableId="18AA5AAE"/>
  <w16cid:commentId w16cid:paraId="1EC00959" w16cid:durableId="6D21F23C"/>
  <w16cid:commentId w16cid:paraId="782047C0" w16cid:durableId="44B908EC"/>
  <w16cid:commentId w16cid:paraId="6362718C" w16cid:durableId="3E33237D"/>
  <w16cid:commentId w16cid:paraId="0A559BAD" w16cid:durableId="02D23BBB"/>
  <w16cid:commentId w16cid:paraId="46BB682E" w16cid:durableId="4E1E1A8A"/>
  <w16cid:commentId w16cid:paraId="0A4BEFC5" w16cid:durableId="013852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7D143" w14:textId="77777777" w:rsidR="00272D20" w:rsidRDefault="00272D20" w:rsidP="0058738D">
      <w:pPr>
        <w:spacing w:after="0" w:line="240" w:lineRule="auto"/>
      </w:pPr>
      <w:r>
        <w:separator/>
      </w:r>
    </w:p>
  </w:endnote>
  <w:endnote w:type="continuationSeparator" w:id="0">
    <w:p w14:paraId="0517515F" w14:textId="77777777" w:rsidR="00272D20" w:rsidRDefault="00272D20" w:rsidP="00587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rtl/>
      </w:rPr>
      <w:id w:val="1351297104"/>
      <w:docPartObj>
        <w:docPartGallery w:val="Page Numbers (Bottom of Page)"/>
        <w:docPartUnique/>
      </w:docPartObj>
    </w:sdtPr>
    <w:sdtContent>
      <w:p w14:paraId="1DFB12ED" w14:textId="1E134FCD" w:rsidR="001B2B90" w:rsidRPr="001B2B90" w:rsidRDefault="001B2B90">
        <w:pPr>
          <w:pStyle w:val="Footer"/>
          <w:jc w:val="center"/>
          <w:rPr>
            <w:rFonts w:asciiTheme="majorBidi" w:hAnsiTheme="majorBidi" w:cstheme="majorBidi"/>
          </w:rPr>
        </w:pPr>
        <w:r w:rsidRPr="001B2B90">
          <w:rPr>
            <w:rFonts w:asciiTheme="majorBidi" w:hAnsiTheme="majorBidi" w:cstheme="majorBidi"/>
          </w:rPr>
          <w:fldChar w:fldCharType="begin"/>
        </w:r>
        <w:r w:rsidRPr="001B2B90">
          <w:rPr>
            <w:rFonts w:asciiTheme="majorBidi" w:hAnsiTheme="majorBidi" w:cstheme="majorBidi"/>
          </w:rPr>
          <w:instrText xml:space="preserve"> PAGE   \* MERGEFORMAT </w:instrText>
        </w:r>
        <w:r w:rsidRPr="001B2B90">
          <w:rPr>
            <w:rFonts w:asciiTheme="majorBidi" w:hAnsiTheme="majorBidi" w:cstheme="majorBidi"/>
          </w:rPr>
          <w:fldChar w:fldCharType="separate"/>
        </w:r>
        <w:r w:rsidRPr="001B2B90">
          <w:rPr>
            <w:rFonts w:asciiTheme="majorBidi" w:hAnsiTheme="majorBidi" w:cstheme="majorBidi"/>
            <w:noProof/>
          </w:rPr>
          <w:t>2</w:t>
        </w:r>
        <w:r w:rsidRPr="001B2B90">
          <w:rPr>
            <w:rFonts w:asciiTheme="majorBidi" w:hAnsiTheme="majorBidi" w:cstheme="majorBidi"/>
            <w:noProof/>
          </w:rPr>
          <w:fldChar w:fldCharType="end"/>
        </w:r>
      </w:p>
    </w:sdtContent>
  </w:sdt>
  <w:p w14:paraId="048DB3ED" w14:textId="77777777" w:rsidR="0058738D" w:rsidRDefault="005873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E3F668" w14:textId="77777777" w:rsidR="00272D20" w:rsidRDefault="00272D20" w:rsidP="0058738D">
      <w:pPr>
        <w:spacing w:after="0" w:line="240" w:lineRule="auto"/>
      </w:pPr>
      <w:r>
        <w:separator/>
      </w:r>
    </w:p>
  </w:footnote>
  <w:footnote w:type="continuationSeparator" w:id="0">
    <w:p w14:paraId="504D07E1" w14:textId="77777777" w:rsidR="00272D20" w:rsidRDefault="00272D20" w:rsidP="00587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66B4D" w14:textId="77777777" w:rsidR="0058738D" w:rsidRDefault="005873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50EDA"/>
    <w:multiLevelType w:val="multilevel"/>
    <w:tmpl w:val="7A4ACC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16AFF"/>
    <w:multiLevelType w:val="multilevel"/>
    <w:tmpl w:val="22F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960E6"/>
    <w:multiLevelType w:val="multilevel"/>
    <w:tmpl w:val="65C6C67A"/>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584B04F7"/>
    <w:multiLevelType w:val="multilevel"/>
    <w:tmpl w:val="28C69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7306AF"/>
    <w:multiLevelType w:val="multilevel"/>
    <w:tmpl w:val="A53A222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137068">
    <w:abstractNumId w:val="1"/>
  </w:num>
  <w:num w:numId="2" w16cid:durableId="1031229490">
    <w:abstractNumId w:val="0"/>
  </w:num>
  <w:num w:numId="3" w16cid:durableId="1586845655">
    <w:abstractNumId w:val="2"/>
  </w:num>
  <w:num w:numId="4" w16cid:durableId="1367365936">
    <w:abstractNumId w:val="3"/>
  </w:num>
  <w:num w:numId="5" w16cid:durableId="34972429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lia Sheidin">
    <w15:presenceInfo w15:providerId="AD" w15:userId="S::julia@braude.ac.il::5c927c62-44d3-41ab-bded-ebd64a3fd8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54"/>
    <w:rsid w:val="00036A23"/>
    <w:rsid w:val="0004173E"/>
    <w:rsid w:val="00052385"/>
    <w:rsid w:val="0005620A"/>
    <w:rsid w:val="00077C2C"/>
    <w:rsid w:val="000A258E"/>
    <w:rsid w:val="000A4F38"/>
    <w:rsid w:val="000B35F0"/>
    <w:rsid w:val="000F4A9F"/>
    <w:rsid w:val="001036D9"/>
    <w:rsid w:val="00156F7B"/>
    <w:rsid w:val="00157D9A"/>
    <w:rsid w:val="00180322"/>
    <w:rsid w:val="001841EC"/>
    <w:rsid w:val="001B2B90"/>
    <w:rsid w:val="001C6FBB"/>
    <w:rsid w:val="001D1E14"/>
    <w:rsid w:val="002011A2"/>
    <w:rsid w:val="00203BE2"/>
    <w:rsid w:val="00211E72"/>
    <w:rsid w:val="002272F7"/>
    <w:rsid w:val="00243086"/>
    <w:rsid w:val="00272D20"/>
    <w:rsid w:val="002841FA"/>
    <w:rsid w:val="002A0052"/>
    <w:rsid w:val="002A5764"/>
    <w:rsid w:val="002B1FFB"/>
    <w:rsid w:val="002B72F2"/>
    <w:rsid w:val="002E5FC3"/>
    <w:rsid w:val="00314A52"/>
    <w:rsid w:val="00341208"/>
    <w:rsid w:val="0035142D"/>
    <w:rsid w:val="00363E2A"/>
    <w:rsid w:val="00385B2A"/>
    <w:rsid w:val="003A622F"/>
    <w:rsid w:val="003B7D22"/>
    <w:rsid w:val="003C42A0"/>
    <w:rsid w:val="003D08C8"/>
    <w:rsid w:val="00442B42"/>
    <w:rsid w:val="00457912"/>
    <w:rsid w:val="00473A34"/>
    <w:rsid w:val="00476CB1"/>
    <w:rsid w:val="0048529C"/>
    <w:rsid w:val="00494732"/>
    <w:rsid w:val="004F6D36"/>
    <w:rsid w:val="0053211C"/>
    <w:rsid w:val="00567C33"/>
    <w:rsid w:val="0058738D"/>
    <w:rsid w:val="005A6CD5"/>
    <w:rsid w:val="005C363C"/>
    <w:rsid w:val="005D5E4E"/>
    <w:rsid w:val="005E4A1B"/>
    <w:rsid w:val="005E5071"/>
    <w:rsid w:val="006023C5"/>
    <w:rsid w:val="00616C1E"/>
    <w:rsid w:val="00616FD9"/>
    <w:rsid w:val="00623127"/>
    <w:rsid w:val="00624E6A"/>
    <w:rsid w:val="0063050E"/>
    <w:rsid w:val="006419F2"/>
    <w:rsid w:val="00647C7A"/>
    <w:rsid w:val="00656354"/>
    <w:rsid w:val="00685DF5"/>
    <w:rsid w:val="006A04DB"/>
    <w:rsid w:val="00704227"/>
    <w:rsid w:val="007671AF"/>
    <w:rsid w:val="007823FF"/>
    <w:rsid w:val="007A186C"/>
    <w:rsid w:val="007A44B3"/>
    <w:rsid w:val="007D5108"/>
    <w:rsid w:val="00800CD1"/>
    <w:rsid w:val="00830824"/>
    <w:rsid w:val="00840C68"/>
    <w:rsid w:val="00854557"/>
    <w:rsid w:val="00861AF7"/>
    <w:rsid w:val="008741DA"/>
    <w:rsid w:val="008835A6"/>
    <w:rsid w:val="008923C9"/>
    <w:rsid w:val="008A48E3"/>
    <w:rsid w:val="008B32A7"/>
    <w:rsid w:val="008C162D"/>
    <w:rsid w:val="008C67CB"/>
    <w:rsid w:val="008C67D6"/>
    <w:rsid w:val="008D58FE"/>
    <w:rsid w:val="008E2633"/>
    <w:rsid w:val="008F5B75"/>
    <w:rsid w:val="009107BE"/>
    <w:rsid w:val="00921639"/>
    <w:rsid w:val="0092380B"/>
    <w:rsid w:val="009306AC"/>
    <w:rsid w:val="009402F7"/>
    <w:rsid w:val="00954927"/>
    <w:rsid w:val="00974EB8"/>
    <w:rsid w:val="00987DAE"/>
    <w:rsid w:val="009A1ECB"/>
    <w:rsid w:val="009A2496"/>
    <w:rsid w:val="009A64A9"/>
    <w:rsid w:val="009A77A1"/>
    <w:rsid w:val="00A21A98"/>
    <w:rsid w:val="00A32459"/>
    <w:rsid w:val="00A35984"/>
    <w:rsid w:val="00A4205F"/>
    <w:rsid w:val="00A61A45"/>
    <w:rsid w:val="00A76724"/>
    <w:rsid w:val="00A95512"/>
    <w:rsid w:val="00AB1F6C"/>
    <w:rsid w:val="00AC3E0C"/>
    <w:rsid w:val="00AD2866"/>
    <w:rsid w:val="00AE5018"/>
    <w:rsid w:val="00B2081E"/>
    <w:rsid w:val="00B242E1"/>
    <w:rsid w:val="00B32E62"/>
    <w:rsid w:val="00B6124A"/>
    <w:rsid w:val="00B66DB4"/>
    <w:rsid w:val="00B7633B"/>
    <w:rsid w:val="00BA3E63"/>
    <w:rsid w:val="00BA44CB"/>
    <w:rsid w:val="00BB4F30"/>
    <w:rsid w:val="00BB580C"/>
    <w:rsid w:val="00BD6995"/>
    <w:rsid w:val="00BE0A45"/>
    <w:rsid w:val="00BE2332"/>
    <w:rsid w:val="00C32985"/>
    <w:rsid w:val="00C4131F"/>
    <w:rsid w:val="00C46BEC"/>
    <w:rsid w:val="00C46ED0"/>
    <w:rsid w:val="00C7360C"/>
    <w:rsid w:val="00C80E9A"/>
    <w:rsid w:val="00CA7ED7"/>
    <w:rsid w:val="00CE43EA"/>
    <w:rsid w:val="00D401AD"/>
    <w:rsid w:val="00D51EC0"/>
    <w:rsid w:val="00D97DF7"/>
    <w:rsid w:val="00DE6427"/>
    <w:rsid w:val="00DF5044"/>
    <w:rsid w:val="00E17A09"/>
    <w:rsid w:val="00E53D61"/>
    <w:rsid w:val="00E754F4"/>
    <w:rsid w:val="00E77B8A"/>
    <w:rsid w:val="00EA366E"/>
    <w:rsid w:val="00EA76EA"/>
    <w:rsid w:val="00EB0386"/>
    <w:rsid w:val="00EB5754"/>
    <w:rsid w:val="00EE111A"/>
    <w:rsid w:val="00EF3598"/>
    <w:rsid w:val="00F134FB"/>
    <w:rsid w:val="00F26568"/>
    <w:rsid w:val="00F33F95"/>
    <w:rsid w:val="00F469D7"/>
    <w:rsid w:val="00F50E18"/>
    <w:rsid w:val="00F67FC4"/>
    <w:rsid w:val="00F75F15"/>
    <w:rsid w:val="00F914CF"/>
    <w:rsid w:val="00FF2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ABF934"/>
  <w15:chartTrackingRefBased/>
  <w15:docId w15:val="{808C3AF3-7C9E-4879-8186-369ABB3B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754"/>
    <w:pPr>
      <w:bidi/>
      <w:spacing w:line="256" w:lineRule="auto"/>
    </w:pPr>
  </w:style>
  <w:style w:type="paragraph" w:styleId="Heading1">
    <w:name w:val="heading 1"/>
    <w:basedOn w:val="Normal"/>
    <w:next w:val="Normal"/>
    <w:link w:val="Heading1Char"/>
    <w:uiPriority w:val="9"/>
    <w:qFormat/>
    <w:rsid w:val="00F50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7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3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EB5754"/>
    <w:pPr>
      <w:spacing w:line="240" w:lineRule="auto"/>
    </w:pPr>
    <w:rPr>
      <w:sz w:val="20"/>
      <w:szCs w:val="20"/>
    </w:rPr>
  </w:style>
  <w:style w:type="character" w:customStyle="1" w:styleId="CommentTextChar">
    <w:name w:val="Comment Text Char"/>
    <w:basedOn w:val="DefaultParagraphFont"/>
    <w:link w:val="CommentText"/>
    <w:uiPriority w:val="99"/>
    <w:rsid w:val="00EB5754"/>
    <w:rPr>
      <w:sz w:val="20"/>
      <w:szCs w:val="20"/>
    </w:rPr>
  </w:style>
  <w:style w:type="character" w:styleId="CommentReference">
    <w:name w:val="annotation reference"/>
    <w:basedOn w:val="DefaultParagraphFont"/>
    <w:uiPriority w:val="99"/>
    <w:semiHidden/>
    <w:unhideWhenUsed/>
    <w:rsid w:val="00EB5754"/>
    <w:rPr>
      <w:sz w:val="16"/>
      <w:szCs w:val="16"/>
    </w:rPr>
  </w:style>
  <w:style w:type="paragraph" w:styleId="ListParagraph">
    <w:name w:val="List Paragraph"/>
    <w:basedOn w:val="Normal"/>
    <w:uiPriority w:val="34"/>
    <w:qFormat/>
    <w:rsid w:val="00EB5754"/>
    <w:pPr>
      <w:ind w:left="720"/>
      <w:contextualSpacing/>
    </w:pPr>
  </w:style>
  <w:style w:type="paragraph" w:styleId="NormalWeb">
    <w:name w:val="Normal (Web)"/>
    <w:basedOn w:val="Normal"/>
    <w:link w:val="NormalWebChar"/>
    <w:uiPriority w:val="99"/>
    <w:unhideWhenUsed/>
    <w:rsid w:val="00EB5754"/>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5754"/>
    <w:rPr>
      <w:b/>
      <w:bCs/>
    </w:rPr>
  </w:style>
  <w:style w:type="character" w:customStyle="1" w:styleId="overflow-hidden">
    <w:name w:val="overflow-hidden"/>
    <w:basedOn w:val="DefaultParagraphFont"/>
    <w:rsid w:val="00974EB8"/>
  </w:style>
  <w:style w:type="paragraph" w:styleId="z-TopofForm">
    <w:name w:val="HTML Top of Form"/>
    <w:basedOn w:val="Normal"/>
    <w:next w:val="Normal"/>
    <w:link w:val="z-TopofFormChar"/>
    <w:hidden/>
    <w:uiPriority w:val="99"/>
    <w:semiHidden/>
    <w:unhideWhenUsed/>
    <w:rsid w:val="0005620A"/>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620A"/>
    <w:rPr>
      <w:rFonts w:ascii="Arial" w:eastAsia="Times New Roman" w:hAnsi="Arial" w:cs="Arial"/>
      <w:vanish/>
      <w:sz w:val="16"/>
      <w:szCs w:val="16"/>
    </w:rPr>
  </w:style>
  <w:style w:type="paragraph" w:customStyle="1" w:styleId="placeholder">
    <w:name w:val="placeholder"/>
    <w:basedOn w:val="Normal"/>
    <w:rsid w:val="0005620A"/>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DefaultParagraphFont"/>
    <w:rsid w:val="0005620A"/>
  </w:style>
  <w:style w:type="paragraph" w:styleId="z-BottomofForm">
    <w:name w:val="HTML Bottom of Form"/>
    <w:basedOn w:val="Normal"/>
    <w:next w:val="Normal"/>
    <w:link w:val="z-BottomofFormChar"/>
    <w:hidden/>
    <w:uiPriority w:val="99"/>
    <w:semiHidden/>
    <w:unhideWhenUsed/>
    <w:rsid w:val="0005620A"/>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5620A"/>
    <w:rPr>
      <w:rFonts w:ascii="Arial" w:eastAsia="Times New Roman" w:hAnsi="Arial" w:cs="Arial"/>
      <w:vanish/>
      <w:sz w:val="16"/>
      <w:szCs w:val="16"/>
    </w:rPr>
  </w:style>
  <w:style w:type="table" w:styleId="TableGrid">
    <w:name w:val="Table Grid"/>
    <w:basedOn w:val="TableNormal"/>
    <w:uiPriority w:val="39"/>
    <w:rsid w:val="00056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20A"/>
    <w:rPr>
      <w:color w:val="0563C1" w:themeColor="hyperlink"/>
      <w:u w:val="single"/>
    </w:rPr>
  </w:style>
  <w:style w:type="character" w:styleId="Emphasis">
    <w:name w:val="Emphasis"/>
    <w:basedOn w:val="DefaultParagraphFont"/>
    <w:uiPriority w:val="20"/>
    <w:qFormat/>
    <w:rsid w:val="0005620A"/>
    <w:rPr>
      <w:i/>
      <w:iCs/>
    </w:rPr>
  </w:style>
  <w:style w:type="paragraph" w:styleId="CommentSubject">
    <w:name w:val="annotation subject"/>
    <w:basedOn w:val="CommentText"/>
    <w:next w:val="CommentText"/>
    <w:link w:val="CommentSubjectChar"/>
    <w:uiPriority w:val="99"/>
    <w:semiHidden/>
    <w:unhideWhenUsed/>
    <w:rsid w:val="00211E72"/>
    <w:rPr>
      <w:b/>
      <w:bCs/>
    </w:rPr>
  </w:style>
  <w:style w:type="character" w:customStyle="1" w:styleId="CommentSubjectChar">
    <w:name w:val="Comment Subject Char"/>
    <w:basedOn w:val="CommentTextChar"/>
    <w:link w:val="CommentSubject"/>
    <w:uiPriority w:val="99"/>
    <w:semiHidden/>
    <w:rsid w:val="00211E72"/>
    <w:rPr>
      <w:b/>
      <w:bCs/>
      <w:sz w:val="20"/>
      <w:szCs w:val="20"/>
    </w:rPr>
  </w:style>
  <w:style w:type="paragraph" w:styleId="Revision">
    <w:name w:val="Revision"/>
    <w:hidden/>
    <w:uiPriority w:val="99"/>
    <w:semiHidden/>
    <w:rsid w:val="007A44B3"/>
    <w:pPr>
      <w:spacing w:after="0" w:line="240" w:lineRule="auto"/>
    </w:pPr>
  </w:style>
  <w:style w:type="paragraph" w:styleId="Caption">
    <w:name w:val="caption"/>
    <w:basedOn w:val="Normal"/>
    <w:next w:val="Normal"/>
    <w:uiPriority w:val="35"/>
    <w:unhideWhenUsed/>
    <w:qFormat/>
    <w:rsid w:val="00F914CF"/>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A186C"/>
    <w:rPr>
      <w:color w:val="605E5C"/>
      <w:shd w:val="clear" w:color="auto" w:fill="E1DFDD"/>
    </w:rPr>
  </w:style>
  <w:style w:type="paragraph" w:customStyle="1" w:styleId="Default">
    <w:name w:val="Default"/>
    <w:rsid w:val="00AC3E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F50E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0E18"/>
    <w:pPr>
      <w:spacing w:line="259" w:lineRule="auto"/>
      <w:outlineLvl w:val="9"/>
    </w:pPr>
    <w:rPr>
      <w:rtl/>
      <w:cs/>
    </w:rPr>
  </w:style>
  <w:style w:type="paragraph" w:customStyle="1" w:styleId="E1">
    <w:name w:val="E1"/>
    <w:basedOn w:val="NormalWeb"/>
    <w:link w:val="E1Char"/>
    <w:qFormat/>
    <w:rsid w:val="0058738D"/>
    <w:pPr>
      <w:spacing w:line="360" w:lineRule="auto"/>
      <w:jc w:val="both"/>
    </w:pPr>
    <w:rPr>
      <w:rFonts w:asciiTheme="majorBidi" w:hAnsiTheme="majorBidi" w:cstheme="majorBidi"/>
      <w:b/>
      <w:bCs/>
      <w:sz w:val="28"/>
      <w:szCs w:val="28"/>
    </w:rPr>
  </w:style>
  <w:style w:type="character" w:customStyle="1" w:styleId="NormalWebChar">
    <w:name w:val="Normal (Web) Char"/>
    <w:basedOn w:val="DefaultParagraphFont"/>
    <w:link w:val="NormalWeb"/>
    <w:uiPriority w:val="99"/>
    <w:rsid w:val="0058738D"/>
    <w:rPr>
      <w:rFonts w:ascii="Times New Roman" w:eastAsia="Times New Roman" w:hAnsi="Times New Roman" w:cs="Times New Roman"/>
      <w:sz w:val="24"/>
      <w:szCs w:val="24"/>
    </w:rPr>
  </w:style>
  <w:style w:type="character" w:customStyle="1" w:styleId="E1Char">
    <w:name w:val="E1 Char"/>
    <w:basedOn w:val="NormalWebChar"/>
    <w:link w:val="E1"/>
    <w:rsid w:val="0058738D"/>
    <w:rPr>
      <w:rFonts w:asciiTheme="majorBidi" w:eastAsia="Times New Roman" w:hAnsiTheme="majorBidi" w:cstheme="majorBidi"/>
      <w:b/>
      <w:bCs/>
      <w:sz w:val="28"/>
      <w:szCs w:val="28"/>
    </w:rPr>
  </w:style>
  <w:style w:type="paragraph" w:customStyle="1" w:styleId="E2">
    <w:name w:val="E2"/>
    <w:basedOn w:val="NormalWeb"/>
    <w:link w:val="E2Char"/>
    <w:qFormat/>
    <w:rsid w:val="0058738D"/>
    <w:pPr>
      <w:spacing w:line="360" w:lineRule="auto"/>
      <w:jc w:val="both"/>
    </w:pPr>
    <w:rPr>
      <w:rFonts w:asciiTheme="majorBidi" w:hAnsiTheme="majorBidi" w:cstheme="majorBidi"/>
      <w:b/>
      <w:bCs/>
    </w:rPr>
  </w:style>
  <w:style w:type="character" w:customStyle="1" w:styleId="E2Char">
    <w:name w:val="E2 Char"/>
    <w:basedOn w:val="NormalWebChar"/>
    <w:link w:val="E2"/>
    <w:rsid w:val="0058738D"/>
    <w:rPr>
      <w:rFonts w:asciiTheme="majorBidi" w:eastAsia="Times New Roman" w:hAnsiTheme="majorBidi" w:cstheme="majorBidi"/>
      <w:b/>
      <w:bCs/>
      <w:sz w:val="24"/>
      <w:szCs w:val="24"/>
    </w:rPr>
  </w:style>
  <w:style w:type="paragraph" w:customStyle="1" w:styleId="E3">
    <w:name w:val="E3"/>
    <w:basedOn w:val="NormalWeb"/>
    <w:link w:val="E3Char"/>
    <w:qFormat/>
    <w:rsid w:val="0058738D"/>
    <w:pPr>
      <w:spacing w:line="360" w:lineRule="auto"/>
      <w:jc w:val="both"/>
    </w:pPr>
    <w:rPr>
      <w:rFonts w:asciiTheme="majorBidi" w:hAnsiTheme="majorBidi" w:cstheme="majorBidi"/>
      <w:b/>
      <w:bCs/>
    </w:rPr>
  </w:style>
  <w:style w:type="character" w:customStyle="1" w:styleId="E3Char">
    <w:name w:val="E3 Char"/>
    <w:basedOn w:val="NormalWebChar"/>
    <w:link w:val="E3"/>
    <w:rsid w:val="0058738D"/>
    <w:rPr>
      <w:rFonts w:asciiTheme="majorBidi" w:eastAsia="Times New Roman" w:hAnsiTheme="majorBidi" w:cstheme="majorBidi"/>
      <w:b/>
      <w:bCs/>
      <w:sz w:val="24"/>
      <w:szCs w:val="24"/>
    </w:rPr>
  </w:style>
  <w:style w:type="character" w:customStyle="1" w:styleId="Heading2Char">
    <w:name w:val="Heading 2 Char"/>
    <w:basedOn w:val="DefaultParagraphFont"/>
    <w:link w:val="Heading2"/>
    <w:uiPriority w:val="9"/>
    <w:semiHidden/>
    <w:rsid w:val="005873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8738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58738D"/>
    <w:pPr>
      <w:tabs>
        <w:tab w:val="right" w:leader="dot" w:pos="9016"/>
      </w:tabs>
      <w:bidi w:val="0"/>
      <w:spacing w:before="120" w:after="120" w:line="300" w:lineRule="exact"/>
    </w:pPr>
    <w:rPr>
      <w:rFonts w:asciiTheme="majorBidi" w:hAnsiTheme="majorBidi" w:cstheme="majorBidi"/>
      <w:b/>
      <w:bCs/>
      <w:noProof/>
    </w:rPr>
  </w:style>
  <w:style w:type="paragraph" w:styleId="TOC2">
    <w:name w:val="toc 2"/>
    <w:basedOn w:val="Normal"/>
    <w:next w:val="Normal"/>
    <w:autoRedefine/>
    <w:uiPriority w:val="39"/>
    <w:unhideWhenUsed/>
    <w:rsid w:val="0058738D"/>
    <w:pPr>
      <w:spacing w:after="100"/>
      <w:ind w:left="220"/>
    </w:pPr>
  </w:style>
  <w:style w:type="paragraph" w:styleId="TOC3">
    <w:name w:val="toc 3"/>
    <w:basedOn w:val="Normal"/>
    <w:next w:val="Normal"/>
    <w:autoRedefine/>
    <w:uiPriority w:val="39"/>
    <w:unhideWhenUsed/>
    <w:rsid w:val="0058738D"/>
    <w:pPr>
      <w:spacing w:after="100"/>
      <w:ind w:left="440"/>
    </w:pPr>
  </w:style>
  <w:style w:type="paragraph" w:styleId="Header">
    <w:name w:val="header"/>
    <w:basedOn w:val="Normal"/>
    <w:link w:val="HeaderChar"/>
    <w:uiPriority w:val="99"/>
    <w:unhideWhenUsed/>
    <w:rsid w:val="0058738D"/>
    <w:pPr>
      <w:tabs>
        <w:tab w:val="center" w:pos="4153"/>
        <w:tab w:val="right" w:pos="8306"/>
      </w:tabs>
      <w:spacing w:after="0" w:line="240" w:lineRule="auto"/>
    </w:pPr>
  </w:style>
  <w:style w:type="character" w:customStyle="1" w:styleId="HeaderChar">
    <w:name w:val="Header Char"/>
    <w:basedOn w:val="DefaultParagraphFont"/>
    <w:link w:val="Header"/>
    <w:uiPriority w:val="99"/>
    <w:rsid w:val="0058738D"/>
  </w:style>
  <w:style w:type="paragraph" w:styleId="Footer">
    <w:name w:val="footer"/>
    <w:basedOn w:val="Normal"/>
    <w:link w:val="FooterChar"/>
    <w:uiPriority w:val="99"/>
    <w:unhideWhenUsed/>
    <w:rsid w:val="0058738D"/>
    <w:pPr>
      <w:tabs>
        <w:tab w:val="center" w:pos="4153"/>
        <w:tab w:val="right" w:pos="8306"/>
      </w:tabs>
      <w:spacing w:after="0" w:line="240" w:lineRule="auto"/>
    </w:pPr>
  </w:style>
  <w:style w:type="character" w:customStyle="1" w:styleId="FooterChar">
    <w:name w:val="Footer Char"/>
    <w:basedOn w:val="DefaultParagraphFont"/>
    <w:link w:val="Footer"/>
    <w:uiPriority w:val="99"/>
    <w:rsid w:val="00587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95839">
      <w:bodyDiv w:val="1"/>
      <w:marLeft w:val="0"/>
      <w:marRight w:val="0"/>
      <w:marTop w:val="0"/>
      <w:marBottom w:val="0"/>
      <w:divBdr>
        <w:top w:val="none" w:sz="0" w:space="0" w:color="auto"/>
        <w:left w:val="none" w:sz="0" w:space="0" w:color="auto"/>
        <w:bottom w:val="none" w:sz="0" w:space="0" w:color="auto"/>
        <w:right w:val="none" w:sz="0" w:space="0" w:color="auto"/>
      </w:divBdr>
    </w:div>
    <w:div w:id="197090642">
      <w:bodyDiv w:val="1"/>
      <w:marLeft w:val="0"/>
      <w:marRight w:val="0"/>
      <w:marTop w:val="0"/>
      <w:marBottom w:val="0"/>
      <w:divBdr>
        <w:top w:val="none" w:sz="0" w:space="0" w:color="auto"/>
        <w:left w:val="none" w:sz="0" w:space="0" w:color="auto"/>
        <w:bottom w:val="none" w:sz="0" w:space="0" w:color="auto"/>
        <w:right w:val="none" w:sz="0" w:space="0" w:color="auto"/>
      </w:divBdr>
      <w:divsChild>
        <w:div w:id="1288202615">
          <w:marLeft w:val="0"/>
          <w:marRight w:val="0"/>
          <w:marTop w:val="0"/>
          <w:marBottom w:val="0"/>
          <w:divBdr>
            <w:top w:val="none" w:sz="0" w:space="0" w:color="auto"/>
            <w:left w:val="none" w:sz="0" w:space="0" w:color="auto"/>
            <w:bottom w:val="none" w:sz="0" w:space="0" w:color="auto"/>
            <w:right w:val="none" w:sz="0" w:space="0" w:color="auto"/>
          </w:divBdr>
          <w:divsChild>
            <w:div w:id="1679193608">
              <w:marLeft w:val="0"/>
              <w:marRight w:val="0"/>
              <w:marTop w:val="0"/>
              <w:marBottom w:val="0"/>
              <w:divBdr>
                <w:top w:val="none" w:sz="0" w:space="0" w:color="auto"/>
                <w:left w:val="none" w:sz="0" w:space="0" w:color="auto"/>
                <w:bottom w:val="none" w:sz="0" w:space="0" w:color="auto"/>
                <w:right w:val="none" w:sz="0" w:space="0" w:color="auto"/>
              </w:divBdr>
              <w:divsChild>
                <w:div w:id="1043940816">
                  <w:marLeft w:val="0"/>
                  <w:marRight w:val="0"/>
                  <w:marTop w:val="0"/>
                  <w:marBottom w:val="0"/>
                  <w:divBdr>
                    <w:top w:val="none" w:sz="0" w:space="0" w:color="auto"/>
                    <w:left w:val="none" w:sz="0" w:space="0" w:color="auto"/>
                    <w:bottom w:val="none" w:sz="0" w:space="0" w:color="auto"/>
                    <w:right w:val="none" w:sz="0" w:space="0" w:color="auto"/>
                  </w:divBdr>
                  <w:divsChild>
                    <w:div w:id="14538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74976">
          <w:marLeft w:val="0"/>
          <w:marRight w:val="0"/>
          <w:marTop w:val="0"/>
          <w:marBottom w:val="0"/>
          <w:divBdr>
            <w:top w:val="none" w:sz="0" w:space="0" w:color="auto"/>
            <w:left w:val="none" w:sz="0" w:space="0" w:color="auto"/>
            <w:bottom w:val="none" w:sz="0" w:space="0" w:color="auto"/>
            <w:right w:val="none" w:sz="0" w:space="0" w:color="auto"/>
          </w:divBdr>
          <w:divsChild>
            <w:div w:id="870728669">
              <w:marLeft w:val="0"/>
              <w:marRight w:val="0"/>
              <w:marTop w:val="0"/>
              <w:marBottom w:val="0"/>
              <w:divBdr>
                <w:top w:val="none" w:sz="0" w:space="0" w:color="auto"/>
                <w:left w:val="none" w:sz="0" w:space="0" w:color="auto"/>
                <w:bottom w:val="none" w:sz="0" w:space="0" w:color="auto"/>
                <w:right w:val="none" w:sz="0" w:space="0" w:color="auto"/>
              </w:divBdr>
              <w:divsChild>
                <w:div w:id="908924741">
                  <w:marLeft w:val="0"/>
                  <w:marRight w:val="0"/>
                  <w:marTop w:val="0"/>
                  <w:marBottom w:val="0"/>
                  <w:divBdr>
                    <w:top w:val="none" w:sz="0" w:space="0" w:color="auto"/>
                    <w:left w:val="none" w:sz="0" w:space="0" w:color="auto"/>
                    <w:bottom w:val="none" w:sz="0" w:space="0" w:color="auto"/>
                    <w:right w:val="none" w:sz="0" w:space="0" w:color="auto"/>
                  </w:divBdr>
                  <w:divsChild>
                    <w:div w:id="5024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642462">
      <w:bodyDiv w:val="1"/>
      <w:marLeft w:val="0"/>
      <w:marRight w:val="0"/>
      <w:marTop w:val="0"/>
      <w:marBottom w:val="0"/>
      <w:divBdr>
        <w:top w:val="none" w:sz="0" w:space="0" w:color="auto"/>
        <w:left w:val="none" w:sz="0" w:space="0" w:color="auto"/>
        <w:bottom w:val="none" w:sz="0" w:space="0" w:color="auto"/>
        <w:right w:val="none" w:sz="0" w:space="0" w:color="auto"/>
      </w:divBdr>
    </w:div>
    <w:div w:id="283079230">
      <w:bodyDiv w:val="1"/>
      <w:marLeft w:val="0"/>
      <w:marRight w:val="0"/>
      <w:marTop w:val="0"/>
      <w:marBottom w:val="0"/>
      <w:divBdr>
        <w:top w:val="none" w:sz="0" w:space="0" w:color="auto"/>
        <w:left w:val="none" w:sz="0" w:space="0" w:color="auto"/>
        <w:bottom w:val="none" w:sz="0" w:space="0" w:color="auto"/>
        <w:right w:val="none" w:sz="0" w:space="0" w:color="auto"/>
      </w:divBdr>
      <w:divsChild>
        <w:div w:id="1506894999">
          <w:marLeft w:val="0"/>
          <w:marRight w:val="0"/>
          <w:marTop w:val="0"/>
          <w:marBottom w:val="0"/>
          <w:divBdr>
            <w:top w:val="none" w:sz="0" w:space="0" w:color="auto"/>
            <w:left w:val="none" w:sz="0" w:space="0" w:color="auto"/>
            <w:bottom w:val="none" w:sz="0" w:space="0" w:color="auto"/>
            <w:right w:val="none" w:sz="0" w:space="0" w:color="auto"/>
          </w:divBdr>
          <w:divsChild>
            <w:div w:id="1978802587">
              <w:marLeft w:val="0"/>
              <w:marRight w:val="0"/>
              <w:marTop w:val="0"/>
              <w:marBottom w:val="0"/>
              <w:divBdr>
                <w:top w:val="none" w:sz="0" w:space="0" w:color="auto"/>
                <w:left w:val="none" w:sz="0" w:space="0" w:color="auto"/>
                <w:bottom w:val="none" w:sz="0" w:space="0" w:color="auto"/>
                <w:right w:val="none" w:sz="0" w:space="0" w:color="auto"/>
              </w:divBdr>
              <w:divsChild>
                <w:div w:id="1328247856">
                  <w:marLeft w:val="0"/>
                  <w:marRight w:val="0"/>
                  <w:marTop w:val="0"/>
                  <w:marBottom w:val="0"/>
                  <w:divBdr>
                    <w:top w:val="none" w:sz="0" w:space="0" w:color="auto"/>
                    <w:left w:val="none" w:sz="0" w:space="0" w:color="auto"/>
                    <w:bottom w:val="none" w:sz="0" w:space="0" w:color="auto"/>
                    <w:right w:val="none" w:sz="0" w:space="0" w:color="auto"/>
                  </w:divBdr>
                  <w:divsChild>
                    <w:div w:id="1802190844">
                      <w:marLeft w:val="0"/>
                      <w:marRight w:val="0"/>
                      <w:marTop w:val="0"/>
                      <w:marBottom w:val="0"/>
                      <w:divBdr>
                        <w:top w:val="none" w:sz="0" w:space="0" w:color="auto"/>
                        <w:left w:val="none" w:sz="0" w:space="0" w:color="auto"/>
                        <w:bottom w:val="none" w:sz="0" w:space="0" w:color="auto"/>
                        <w:right w:val="none" w:sz="0" w:space="0" w:color="auto"/>
                      </w:divBdr>
                      <w:divsChild>
                        <w:div w:id="1931893185">
                          <w:marLeft w:val="0"/>
                          <w:marRight w:val="0"/>
                          <w:marTop w:val="0"/>
                          <w:marBottom w:val="0"/>
                          <w:divBdr>
                            <w:top w:val="none" w:sz="0" w:space="0" w:color="auto"/>
                            <w:left w:val="none" w:sz="0" w:space="0" w:color="auto"/>
                            <w:bottom w:val="none" w:sz="0" w:space="0" w:color="auto"/>
                            <w:right w:val="none" w:sz="0" w:space="0" w:color="auto"/>
                          </w:divBdr>
                          <w:divsChild>
                            <w:div w:id="586813184">
                              <w:marLeft w:val="0"/>
                              <w:marRight w:val="0"/>
                              <w:marTop w:val="0"/>
                              <w:marBottom w:val="0"/>
                              <w:divBdr>
                                <w:top w:val="none" w:sz="0" w:space="0" w:color="auto"/>
                                <w:left w:val="none" w:sz="0" w:space="0" w:color="auto"/>
                                <w:bottom w:val="none" w:sz="0" w:space="0" w:color="auto"/>
                                <w:right w:val="none" w:sz="0" w:space="0" w:color="auto"/>
                              </w:divBdr>
                              <w:divsChild>
                                <w:div w:id="687024215">
                                  <w:marLeft w:val="0"/>
                                  <w:marRight w:val="0"/>
                                  <w:marTop w:val="0"/>
                                  <w:marBottom w:val="0"/>
                                  <w:divBdr>
                                    <w:top w:val="none" w:sz="0" w:space="0" w:color="auto"/>
                                    <w:left w:val="none" w:sz="0" w:space="0" w:color="auto"/>
                                    <w:bottom w:val="none" w:sz="0" w:space="0" w:color="auto"/>
                                    <w:right w:val="none" w:sz="0" w:space="0" w:color="auto"/>
                                  </w:divBdr>
                                  <w:divsChild>
                                    <w:div w:id="1571381319">
                                      <w:marLeft w:val="0"/>
                                      <w:marRight w:val="0"/>
                                      <w:marTop w:val="0"/>
                                      <w:marBottom w:val="0"/>
                                      <w:divBdr>
                                        <w:top w:val="none" w:sz="0" w:space="0" w:color="auto"/>
                                        <w:left w:val="none" w:sz="0" w:space="0" w:color="auto"/>
                                        <w:bottom w:val="none" w:sz="0" w:space="0" w:color="auto"/>
                                        <w:right w:val="none" w:sz="0" w:space="0" w:color="auto"/>
                                      </w:divBdr>
                                      <w:divsChild>
                                        <w:div w:id="1058363521">
                                          <w:marLeft w:val="0"/>
                                          <w:marRight w:val="0"/>
                                          <w:marTop w:val="0"/>
                                          <w:marBottom w:val="0"/>
                                          <w:divBdr>
                                            <w:top w:val="none" w:sz="0" w:space="0" w:color="auto"/>
                                            <w:left w:val="none" w:sz="0" w:space="0" w:color="auto"/>
                                            <w:bottom w:val="none" w:sz="0" w:space="0" w:color="auto"/>
                                            <w:right w:val="none" w:sz="0" w:space="0" w:color="auto"/>
                                          </w:divBdr>
                                          <w:divsChild>
                                            <w:div w:id="1885098909">
                                              <w:marLeft w:val="0"/>
                                              <w:marRight w:val="0"/>
                                              <w:marTop w:val="0"/>
                                              <w:marBottom w:val="0"/>
                                              <w:divBdr>
                                                <w:top w:val="none" w:sz="0" w:space="0" w:color="auto"/>
                                                <w:left w:val="none" w:sz="0" w:space="0" w:color="auto"/>
                                                <w:bottom w:val="none" w:sz="0" w:space="0" w:color="auto"/>
                                                <w:right w:val="none" w:sz="0" w:space="0" w:color="auto"/>
                                              </w:divBdr>
                                              <w:divsChild>
                                                <w:div w:id="1163857100">
                                                  <w:marLeft w:val="0"/>
                                                  <w:marRight w:val="0"/>
                                                  <w:marTop w:val="0"/>
                                                  <w:marBottom w:val="0"/>
                                                  <w:divBdr>
                                                    <w:top w:val="none" w:sz="0" w:space="0" w:color="auto"/>
                                                    <w:left w:val="none" w:sz="0" w:space="0" w:color="auto"/>
                                                    <w:bottom w:val="none" w:sz="0" w:space="0" w:color="auto"/>
                                                    <w:right w:val="none" w:sz="0" w:space="0" w:color="auto"/>
                                                  </w:divBdr>
                                                  <w:divsChild>
                                                    <w:div w:id="1276400397">
                                                      <w:marLeft w:val="0"/>
                                                      <w:marRight w:val="0"/>
                                                      <w:marTop w:val="0"/>
                                                      <w:marBottom w:val="0"/>
                                                      <w:divBdr>
                                                        <w:top w:val="none" w:sz="0" w:space="0" w:color="auto"/>
                                                        <w:left w:val="none" w:sz="0" w:space="0" w:color="auto"/>
                                                        <w:bottom w:val="none" w:sz="0" w:space="0" w:color="auto"/>
                                                        <w:right w:val="none" w:sz="0" w:space="0" w:color="auto"/>
                                                      </w:divBdr>
                                                      <w:divsChild>
                                                        <w:div w:id="8691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81299">
                                              <w:marLeft w:val="0"/>
                                              <w:marRight w:val="0"/>
                                              <w:marTop w:val="0"/>
                                              <w:marBottom w:val="0"/>
                                              <w:divBdr>
                                                <w:top w:val="none" w:sz="0" w:space="0" w:color="auto"/>
                                                <w:left w:val="none" w:sz="0" w:space="0" w:color="auto"/>
                                                <w:bottom w:val="none" w:sz="0" w:space="0" w:color="auto"/>
                                                <w:right w:val="none" w:sz="0" w:space="0" w:color="auto"/>
                                              </w:divBdr>
                                              <w:divsChild>
                                                <w:div w:id="1814832927">
                                                  <w:marLeft w:val="0"/>
                                                  <w:marRight w:val="0"/>
                                                  <w:marTop w:val="0"/>
                                                  <w:marBottom w:val="0"/>
                                                  <w:divBdr>
                                                    <w:top w:val="none" w:sz="0" w:space="0" w:color="auto"/>
                                                    <w:left w:val="none" w:sz="0" w:space="0" w:color="auto"/>
                                                    <w:bottom w:val="none" w:sz="0" w:space="0" w:color="auto"/>
                                                    <w:right w:val="none" w:sz="0" w:space="0" w:color="auto"/>
                                                  </w:divBdr>
                                                  <w:divsChild>
                                                    <w:div w:id="2063483444">
                                                      <w:marLeft w:val="0"/>
                                                      <w:marRight w:val="0"/>
                                                      <w:marTop w:val="0"/>
                                                      <w:marBottom w:val="0"/>
                                                      <w:divBdr>
                                                        <w:top w:val="none" w:sz="0" w:space="0" w:color="auto"/>
                                                        <w:left w:val="none" w:sz="0" w:space="0" w:color="auto"/>
                                                        <w:bottom w:val="none" w:sz="0" w:space="0" w:color="auto"/>
                                                        <w:right w:val="none" w:sz="0" w:space="0" w:color="auto"/>
                                                      </w:divBdr>
                                                      <w:divsChild>
                                                        <w:div w:id="12206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3233779">
          <w:marLeft w:val="0"/>
          <w:marRight w:val="0"/>
          <w:marTop w:val="0"/>
          <w:marBottom w:val="0"/>
          <w:divBdr>
            <w:top w:val="none" w:sz="0" w:space="0" w:color="auto"/>
            <w:left w:val="none" w:sz="0" w:space="0" w:color="auto"/>
            <w:bottom w:val="none" w:sz="0" w:space="0" w:color="auto"/>
            <w:right w:val="none" w:sz="0" w:space="0" w:color="auto"/>
          </w:divBdr>
          <w:divsChild>
            <w:div w:id="1737046946">
              <w:marLeft w:val="0"/>
              <w:marRight w:val="0"/>
              <w:marTop w:val="0"/>
              <w:marBottom w:val="0"/>
              <w:divBdr>
                <w:top w:val="none" w:sz="0" w:space="0" w:color="auto"/>
                <w:left w:val="none" w:sz="0" w:space="0" w:color="auto"/>
                <w:bottom w:val="none" w:sz="0" w:space="0" w:color="auto"/>
                <w:right w:val="none" w:sz="0" w:space="0" w:color="auto"/>
              </w:divBdr>
              <w:divsChild>
                <w:div w:id="245117901">
                  <w:marLeft w:val="0"/>
                  <w:marRight w:val="0"/>
                  <w:marTop w:val="0"/>
                  <w:marBottom w:val="0"/>
                  <w:divBdr>
                    <w:top w:val="none" w:sz="0" w:space="0" w:color="auto"/>
                    <w:left w:val="none" w:sz="0" w:space="0" w:color="auto"/>
                    <w:bottom w:val="none" w:sz="0" w:space="0" w:color="auto"/>
                    <w:right w:val="none" w:sz="0" w:space="0" w:color="auto"/>
                  </w:divBdr>
                  <w:divsChild>
                    <w:div w:id="1790080425">
                      <w:marLeft w:val="0"/>
                      <w:marRight w:val="0"/>
                      <w:marTop w:val="0"/>
                      <w:marBottom w:val="0"/>
                      <w:divBdr>
                        <w:top w:val="none" w:sz="0" w:space="0" w:color="auto"/>
                        <w:left w:val="none" w:sz="0" w:space="0" w:color="auto"/>
                        <w:bottom w:val="none" w:sz="0" w:space="0" w:color="auto"/>
                        <w:right w:val="none" w:sz="0" w:space="0" w:color="auto"/>
                      </w:divBdr>
                      <w:divsChild>
                        <w:div w:id="1784885648">
                          <w:marLeft w:val="0"/>
                          <w:marRight w:val="0"/>
                          <w:marTop w:val="0"/>
                          <w:marBottom w:val="0"/>
                          <w:divBdr>
                            <w:top w:val="none" w:sz="0" w:space="0" w:color="auto"/>
                            <w:left w:val="none" w:sz="0" w:space="0" w:color="auto"/>
                            <w:bottom w:val="none" w:sz="0" w:space="0" w:color="auto"/>
                            <w:right w:val="none" w:sz="0" w:space="0" w:color="auto"/>
                          </w:divBdr>
                          <w:divsChild>
                            <w:div w:id="1700085887">
                              <w:marLeft w:val="0"/>
                              <w:marRight w:val="0"/>
                              <w:marTop w:val="0"/>
                              <w:marBottom w:val="0"/>
                              <w:divBdr>
                                <w:top w:val="none" w:sz="0" w:space="0" w:color="auto"/>
                                <w:left w:val="none" w:sz="0" w:space="0" w:color="auto"/>
                                <w:bottom w:val="none" w:sz="0" w:space="0" w:color="auto"/>
                                <w:right w:val="none" w:sz="0" w:space="0" w:color="auto"/>
                              </w:divBdr>
                              <w:divsChild>
                                <w:div w:id="2081830595">
                                  <w:marLeft w:val="0"/>
                                  <w:marRight w:val="0"/>
                                  <w:marTop w:val="0"/>
                                  <w:marBottom w:val="0"/>
                                  <w:divBdr>
                                    <w:top w:val="none" w:sz="0" w:space="0" w:color="auto"/>
                                    <w:left w:val="none" w:sz="0" w:space="0" w:color="auto"/>
                                    <w:bottom w:val="none" w:sz="0" w:space="0" w:color="auto"/>
                                    <w:right w:val="none" w:sz="0" w:space="0" w:color="auto"/>
                                  </w:divBdr>
                                  <w:divsChild>
                                    <w:div w:id="1856847379">
                                      <w:marLeft w:val="0"/>
                                      <w:marRight w:val="0"/>
                                      <w:marTop w:val="0"/>
                                      <w:marBottom w:val="0"/>
                                      <w:divBdr>
                                        <w:top w:val="none" w:sz="0" w:space="0" w:color="auto"/>
                                        <w:left w:val="none" w:sz="0" w:space="0" w:color="auto"/>
                                        <w:bottom w:val="none" w:sz="0" w:space="0" w:color="auto"/>
                                        <w:right w:val="none" w:sz="0" w:space="0" w:color="auto"/>
                                      </w:divBdr>
                                      <w:divsChild>
                                        <w:div w:id="475072572">
                                          <w:marLeft w:val="0"/>
                                          <w:marRight w:val="0"/>
                                          <w:marTop w:val="0"/>
                                          <w:marBottom w:val="0"/>
                                          <w:divBdr>
                                            <w:top w:val="none" w:sz="0" w:space="0" w:color="auto"/>
                                            <w:left w:val="none" w:sz="0" w:space="0" w:color="auto"/>
                                            <w:bottom w:val="none" w:sz="0" w:space="0" w:color="auto"/>
                                            <w:right w:val="none" w:sz="0" w:space="0" w:color="auto"/>
                                          </w:divBdr>
                                          <w:divsChild>
                                            <w:div w:id="2133866309">
                                              <w:marLeft w:val="0"/>
                                              <w:marRight w:val="0"/>
                                              <w:marTop w:val="0"/>
                                              <w:marBottom w:val="0"/>
                                              <w:divBdr>
                                                <w:top w:val="none" w:sz="0" w:space="0" w:color="auto"/>
                                                <w:left w:val="none" w:sz="0" w:space="0" w:color="auto"/>
                                                <w:bottom w:val="none" w:sz="0" w:space="0" w:color="auto"/>
                                                <w:right w:val="none" w:sz="0" w:space="0" w:color="auto"/>
                                              </w:divBdr>
                                              <w:divsChild>
                                                <w:div w:id="375810549">
                                                  <w:marLeft w:val="0"/>
                                                  <w:marRight w:val="0"/>
                                                  <w:marTop w:val="0"/>
                                                  <w:marBottom w:val="0"/>
                                                  <w:divBdr>
                                                    <w:top w:val="none" w:sz="0" w:space="0" w:color="auto"/>
                                                    <w:left w:val="none" w:sz="0" w:space="0" w:color="auto"/>
                                                    <w:bottom w:val="none" w:sz="0" w:space="0" w:color="auto"/>
                                                    <w:right w:val="none" w:sz="0" w:space="0" w:color="auto"/>
                                                  </w:divBdr>
                                                  <w:divsChild>
                                                    <w:div w:id="1899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1084437">
      <w:bodyDiv w:val="1"/>
      <w:marLeft w:val="0"/>
      <w:marRight w:val="0"/>
      <w:marTop w:val="0"/>
      <w:marBottom w:val="0"/>
      <w:divBdr>
        <w:top w:val="none" w:sz="0" w:space="0" w:color="auto"/>
        <w:left w:val="none" w:sz="0" w:space="0" w:color="auto"/>
        <w:bottom w:val="none" w:sz="0" w:space="0" w:color="auto"/>
        <w:right w:val="none" w:sz="0" w:space="0" w:color="auto"/>
      </w:divBdr>
    </w:div>
    <w:div w:id="477117452">
      <w:bodyDiv w:val="1"/>
      <w:marLeft w:val="0"/>
      <w:marRight w:val="0"/>
      <w:marTop w:val="0"/>
      <w:marBottom w:val="0"/>
      <w:divBdr>
        <w:top w:val="none" w:sz="0" w:space="0" w:color="auto"/>
        <w:left w:val="none" w:sz="0" w:space="0" w:color="auto"/>
        <w:bottom w:val="none" w:sz="0" w:space="0" w:color="auto"/>
        <w:right w:val="none" w:sz="0" w:space="0" w:color="auto"/>
      </w:divBdr>
    </w:div>
    <w:div w:id="512300450">
      <w:bodyDiv w:val="1"/>
      <w:marLeft w:val="0"/>
      <w:marRight w:val="0"/>
      <w:marTop w:val="0"/>
      <w:marBottom w:val="0"/>
      <w:divBdr>
        <w:top w:val="none" w:sz="0" w:space="0" w:color="auto"/>
        <w:left w:val="none" w:sz="0" w:space="0" w:color="auto"/>
        <w:bottom w:val="none" w:sz="0" w:space="0" w:color="auto"/>
        <w:right w:val="none" w:sz="0" w:space="0" w:color="auto"/>
      </w:divBdr>
    </w:div>
    <w:div w:id="524027394">
      <w:bodyDiv w:val="1"/>
      <w:marLeft w:val="0"/>
      <w:marRight w:val="0"/>
      <w:marTop w:val="0"/>
      <w:marBottom w:val="0"/>
      <w:divBdr>
        <w:top w:val="none" w:sz="0" w:space="0" w:color="auto"/>
        <w:left w:val="none" w:sz="0" w:space="0" w:color="auto"/>
        <w:bottom w:val="none" w:sz="0" w:space="0" w:color="auto"/>
        <w:right w:val="none" w:sz="0" w:space="0" w:color="auto"/>
      </w:divBdr>
    </w:div>
    <w:div w:id="534465662">
      <w:bodyDiv w:val="1"/>
      <w:marLeft w:val="0"/>
      <w:marRight w:val="0"/>
      <w:marTop w:val="0"/>
      <w:marBottom w:val="0"/>
      <w:divBdr>
        <w:top w:val="none" w:sz="0" w:space="0" w:color="auto"/>
        <w:left w:val="none" w:sz="0" w:space="0" w:color="auto"/>
        <w:bottom w:val="none" w:sz="0" w:space="0" w:color="auto"/>
        <w:right w:val="none" w:sz="0" w:space="0" w:color="auto"/>
      </w:divBdr>
    </w:div>
    <w:div w:id="619411148">
      <w:bodyDiv w:val="1"/>
      <w:marLeft w:val="0"/>
      <w:marRight w:val="0"/>
      <w:marTop w:val="0"/>
      <w:marBottom w:val="0"/>
      <w:divBdr>
        <w:top w:val="none" w:sz="0" w:space="0" w:color="auto"/>
        <w:left w:val="none" w:sz="0" w:space="0" w:color="auto"/>
        <w:bottom w:val="none" w:sz="0" w:space="0" w:color="auto"/>
        <w:right w:val="none" w:sz="0" w:space="0" w:color="auto"/>
      </w:divBdr>
      <w:divsChild>
        <w:div w:id="1989631192">
          <w:marLeft w:val="0"/>
          <w:marRight w:val="0"/>
          <w:marTop w:val="0"/>
          <w:marBottom w:val="0"/>
          <w:divBdr>
            <w:top w:val="none" w:sz="0" w:space="0" w:color="auto"/>
            <w:left w:val="none" w:sz="0" w:space="0" w:color="auto"/>
            <w:bottom w:val="none" w:sz="0" w:space="0" w:color="auto"/>
            <w:right w:val="none" w:sz="0" w:space="0" w:color="auto"/>
          </w:divBdr>
          <w:divsChild>
            <w:div w:id="1681199699">
              <w:marLeft w:val="0"/>
              <w:marRight w:val="0"/>
              <w:marTop w:val="0"/>
              <w:marBottom w:val="0"/>
              <w:divBdr>
                <w:top w:val="none" w:sz="0" w:space="0" w:color="auto"/>
                <w:left w:val="none" w:sz="0" w:space="0" w:color="auto"/>
                <w:bottom w:val="none" w:sz="0" w:space="0" w:color="auto"/>
                <w:right w:val="none" w:sz="0" w:space="0" w:color="auto"/>
              </w:divBdr>
              <w:divsChild>
                <w:div w:id="77944540">
                  <w:marLeft w:val="0"/>
                  <w:marRight w:val="0"/>
                  <w:marTop w:val="0"/>
                  <w:marBottom w:val="0"/>
                  <w:divBdr>
                    <w:top w:val="none" w:sz="0" w:space="0" w:color="auto"/>
                    <w:left w:val="none" w:sz="0" w:space="0" w:color="auto"/>
                    <w:bottom w:val="none" w:sz="0" w:space="0" w:color="auto"/>
                    <w:right w:val="none" w:sz="0" w:space="0" w:color="auto"/>
                  </w:divBdr>
                  <w:divsChild>
                    <w:div w:id="711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64229">
          <w:marLeft w:val="0"/>
          <w:marRight w:val="0"/>
          <w:marTop w:val="0"/>
          <w:marBottom w:val="0"/>
          <w:divBdr>
            <w:top w:val="none" w:sz="0" w:space="0" w:color="auto"/>
            <w:left w:val="none" w:sz="0" w:space="0" w:color="auto"/>
            <w:bottom w:val="none" w:sz="0" w:space="0" w:color="auto"/>
            <w:right w:val="none" w:sz="0" w:space="0" w:color="auto"/>
          </w:divBdr>
          <w:divsChild>
            <w:div w:id="462700480">
              <w:marLeft w:val="0"/>
              <w:marRight w:val="0"/>
              <w:marTop w:val="0"/>
              <w:marBottom w:val="0"/>
              <w:divBdr>
                <w:top w:val="none" w:sz="0" w:space="0" w:color="auto"/>
                <w:left w:val="none" w:sz="0" w:space="0" w:color="auto"/>
                <w:bottom w:val="none" w:sz="0" w:space="0" w:color="auto"/>
                <w:right w:val="none" w:sz="0" w:space="0" w:color="auto"/>
              </w:divBdr>
              <w:divsChild>
                <w:div w:id="2145194269">
                  <w:marLeft w:val="0"/>
                  <w:marRight w:val="0"/>
                  <w:marTop w:val="0"/>
                  <w:marBottom w:val="0"/>
                  <w:divBdr>
                    <w:top w:val="none" w:sz="0" w:space="0" w:color="auto"/>
                    <w:left w:val="none" w:sz="0" w:space="0" w:color="auto"/>
                    <w:bottom w:val="none" w:sz="0" w:space="0" w:color="auto"/>
                    <w:right w:val="none" w:sz="0" w:space="0" w:color="auto"/>
                  </w:divBdr>
                  <w:divsChild>
                    <w:div w:id="20098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41515">
      <w:bodyDiv w:val="1"/>
      <w:marLeft w:val="0"/>
      <w:marRight w:val="0"/>
      <w:marTop w:val="0"/>
      <w:marBottom w:val="0"/>
      <w:divBdr>
        <w:top w:val="none" w:sz="0" w:space="0" w:color="auto"/>
        <w:left w:val="none" w:sz="0" w:space="0" w:color="auto"/>
        <w:bottom w:val="none" w:sz="0" w:space="0" w:color="auto"/>
        <w:right w:val="none" w:sz="0" w:space="0" w:color="auto"/>
      </w:divBdr>
    </w:div>
    <w:div w:id="859244501">
      <w:bodyDiv w:val="1"/>
      <w:marLeft w:val="0"/>
      <w:marRight w:val="0"/>
      <w:marTop w:val="0"/>
      <w:marBottom w:val="0"/>
      <w:divBdr>
        <w:top w:val="none" w:sz="0" w:space="0" w:color="auto"/>
        <w:left w:val="none" w:sz="0" w:space="0" w:color="auto"/>
        <w:bottom w:val="none" w:sz="0" w:space="0" w:color="auto"/>
        <w:right w:val="none" w:sz="0" w:space="0" w:color="auto"/>
      </w:divBdr>
      <w:divsChild>
        <w:div w:id="1447306564">
          <w:marLeft w:val="0"/>
          <w:marRight w:val="0"/>
          <w:marTop w:val="0"/>
          <w:marBottom w:val="0"/>
          <w:divBdr>
            <w:top w:val="none" w:sz="0" w:space="0" w:color="auto"/>
            <w:left w:val="none" w:sz="0" w:space="0" w:color="auto"/>
            <w:bottom w:val="none" w:sz="0" w:space="0" w:color="auto"/>
            <w:right w:val="none" w:sz="0" w:space="0" w:color="auto"/>
          </w:divBdr>
          <w:divsChild>
            <w:div w:id="189880979">
              <w:marLeft w:val="0"/>
              <w:marRight w:val="0"/>
              <w:marTop w:val="0"/>
              <w:marBottom w:val="0"/>
              <w:divBdr>
                <w:top w:val="none" w:sz="0" w:space="0" w:color="auto"/>
                <w:left w:val="none" w:sz="0" w:space="0" w:color="auto"/>
                <w:bottom w:val="none" w:sz="0" w:space="0" w:color="auto"/>
                <w:right w:val="none" w:sz="0" w:space="0" w:color="auto"/>
              </w:divBdr>
              <w:divsChild>
                <w:div w:id="116022449">
                  <w:marLeft w:val="0"/>
                  <w:marRight w:val="0"/>
                  <w:marTop w:val="0"/>
                  <w:marBottom w:val="0"/>
                  <w:divBdr>
                    <w:top w:val="none" w:sz="0" w:space="0" w:color="auto"/>
                    <w:left w:val="none" w:sz="0" w:space="0" w:color="auto"/>
                    <w:bottom w:val="none" w:sz="0" w:space="0" w:color="auto"/>
                    <w:right w:val="none" w:sz="0" w:space="0" w:color="auto"/>
                  </w:divBdr>
                  <w:divsChild>
                    <w:div w:id="19044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13562">
          <w:marLeft w:val="0"/>
          <w:marRight w:val="0"/>
          <w:marTop w:val="0"/>
          <w:marBottom w:val="0"/>
          <w:divBdr>
            <w:top w:val="none" w:sz="0" w:space="0" w:color="auto"/>
            <w:left w:val="none" w:sz="0" w:space="0" w:color="auto"/>
            <w:bottom w:val="none" w:sz="0" w:space="0" w:color="auto"/>
            <w:right w:val="none" w:sz="0" w:space="0" w:color="auto"/>
          </w:divBdr>
          <w:divsChild>
            <w:div w:id="849832237">
              <w:marLeft w:val="0"/>
              <w:marRight w:val="0"/>
              <w:marTop w:val="0"/>
              <w:marBottom w:val="0"/>
              <w:divBdr>
                <w:top w:val="none" w:sz="0" w:space="0" w:color="auto"/>
                <w:left w:val="none" w:sz="0" w:space="0" w:color="auto"/>
                <w:bottom w:val="none" w:sz="0" w:space="0" w:color="auto"/>
                <w:right w:val="none" w:sz="0" w:space="0" w:color="auto"/>
              </w:divBdr>
              <w:divsChild>
                <w:div w:id="1562592342">
                  <w:marLeft w:val="0"/>
                  <w:marRight w:val="0"/>
                  <w:marTop w:val="0"/>
                  <w:marBottom w:val="0"/>
                  <w:divBdr>
                    <w:top w:val="none" w:sz="0" w:space="0" w:color="auto"/>
                    <w:left w:val="none" w:sz="0" w:space="0" w:color="auto"/>
                    <w:bottom w:val="none" w:sz="0" w:space="0" w:color="auto"/>
                    <w:right w:val="none" w:sz="0" w:space="0" w:color="auto"/>
                  </w:divBdr>
                  <w:divsChild>
                    <w:div w:id="8669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71407">
      <w:bodyDiv w:val="1"/>
      <w:marLeft w:val="0"/>
      <w:marRight w:val="0"/>
      <w:marTop w:val="0"/>
      <w:marBottom w:val="0"/>
      <w:divBdr>
        <w:top w:val="none" w:sz="0" w:space="0" w:color="auto"/>
        <w:left w:val="none" w:sz="0" w:space="0" w:color="auto"/>
        <w:bottom w:val="none" w:sz="0" w:space="0" w:color="auto"/>
        <w:right w:val="none" w:sz="0" w:space="0" w:color="auto"/>
      </w:divBdr>
      <w:divsChild>
        <w:div w:id="439423442">
          <w:marLeft w:val="0"/>
          <w:marRight w:val="0"/>
          <w:marTop w:val="0"/>
          <w:marBottom w:val="0"/>
          <w:divBdr>
            <w:top w:val="none" w:sz="0" w:space="0" w:color="auto"/>
            <w:left w:val="none" w:sz="0" w:space="0" w:color="auto"/>
            <w:bottom w:val="none" w:sz="0" w:space="0" w:color="auto"/>
            <w:right w:val="none" w:sz="0" w:space="0" w:color="auto"/>
          </w:divBdr>
          <w:divsChild>
            <w:div w:id="634063783">
              <w:marLeft w:val="0"/>
              <w:marRight w:val="0"/>
              <w:marTop w:val="0"/>
              <w:marBottom w:val="0"/>
              <w:divBdr>
                <w:top w:val="none" w:sz="0" w:space="0" w:color="auto"/>
                <w:left w:val="none" w:sz="0" w:space="0" w:color="auto"/>
                <w:bottom w:val="none" w:sz="0" w:space="0" w:color="auto"/>
                <w:right w:val="none" w:sz="0" w:space="0" w:color="auto"/>
              </w:divBdr>
              <w:divsChild>
                <w:div w:id="2067951071">
                  <w:marLeft w:val="0"/>
                  <w:marRight w:val="0"/>
                  <w:marTop w:val="0"/>
                  <w:marBottom w:val="0"/>
                  <w:divBdr>
                    <w:top w:val="none" w:sz="0" w:space="0" w:color="auto"/>
                    <w:left w:val="none" w:sz="0" w:space="0" w:color="auto"/>
                    <w:bottom w:val="none" w:sz="0" w:space="0" w:color="auto"/>
                    <w:right w:val="none" w:sz="0" w:space="0" w:color="auto"/>
                  </w:divBdr>
                  <w:divsChild>
                    <w:div w:id="864904716">
                      <w:marLeft w:val="0"/>
                      <w:marRight w:val="0"/>
                      <w:marTop w:val="0"/>
                      <w:marBottom w:val="0"/>
                      <w:divBdr>
                        <w:top w:val="none" w:sz="0" w:space="0" w:color="auto"/>
                        <w:left w:val="none" w:sz="0" w:space="0" w:color="auto"/>
                        <w:bottom w:val="none" w:sz="0" w:space="0" w:color="auto"/>
                        <w:right w:val="none" w:sz="0" w:space="0" w:color="auto"/>
                      </w:divBdr>
                      <w:divsChild>
                        <w:div w:id="1882866320">
                          <w:marLeft w:val="0"/>
                          <w:marRight w:val="0"/>
                          <w:marTop w:val="0"/>
                          <w:marBottom w:val="0"/>
                          <w:divBdr>
                            <w:top w:val="none" w:sz="0" w:space="0" w:color="auto"/>
                            <w:left w:val="none" w:sz="0" w:space="0" w:color="auto"/>
                            <w:bottom w:val="none" w:sz="0" w:space="0" w:color="auto"/>
                            <w:right w:val="none" w:sz="0" w:space="0" w:color="auto"/>
                          </w:divBdr>
                          <w:divsChild>
                            <w:div w:id="7146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489112">
      <w:bodyDiv w:val="1"/>
      <w:marLeft w:val="0"/>
      <w:marRight w:val="0"/>
      <w:marTop w:val="0"/>
      <w:marBottom w:val="0"/>
      <w:divBdr>
        <w:top w:val="none" w:sz="0" w:space="0" w:color="auto"/>
        <w:left w:val="none" w:sz="0" w:space="0" w:color="auto"/>
        <w:bottom w:val="none" w:sz="0" w:space="0" w:color="auto"/>
        <w:right w:val="none" w:sz="0" w:space="0" w:color="auto"/>
      </w:divBdr>
    </w:div>
    <w:div w:id="1083720445">
      <w:bodyDiv w:val="1"/>
      <w:marLeft w:val="0"/>
      <w:marRight w:val="0"/>
      <w:marTop w:val="0"/>
      <w:marBottom w:val="0"/>
      <w:divBdr>
        <w:top w:val="none" w:sz="0" w:space="0" w:color="auto"/>
        <w:left w:val="none" w:sz="0" w:space="0" w:color="auto"/>
        <w:bottom w:val="none" w:sz="0" w:space="0" w:color="auto"/>
        <w:right w:val="none" w:sz="0" w:space="0" w:color="auto"/>
      </w:divBdr>
    </w:div>
    <w:div w:id="1171944378">
      <w:bodyDiv w:val="1"/>
      <w:marLeft w:val="0"/>
      <w:marRight w:val="0"/>
      <w:marTop w:val="0"/>
      <w:marBottom w:val="0"/>
      <w:divBdr>
        <w:top w:val="none" w:sz="0" w:space="0" w:color="auto"/>
        <w:left w:val="none" w:sz="0" w:space="0" w:color="auto"/>
        <w:bottom w:val="none" w:sz="0" w:space="0" w:color="auto"/>
        <w:right w:val="none" w:sz="0" w:space="0" w:color="auto"/>
      </w:divBdr>
    </w:div>
    <w:div w:id="1233783245">
      <w:bodyDiv w:val="1"/>
      <w:marLeft w:val="0"/>
      <w:marRight w:val="0"/>
      <w:marTop w:val="0"/>
      <w:marBottom w:val="0"/>
      <w:divBdr>
        <w:top w:val="none" w:sz="0" w:space="0" w:color="auto"/>
        <w:left w:val="none" w:sz="0" w:space="0" w:color="auto"/>
        <w:bottom w:val="none" w:sz="0" w:space="0" w:color="auto"/>
        <w:right w:val="none" w:sz="0" w:space="0" w:color="auto"/>
      </w:divBdr>
      <w:divsChild>
        <w:div w:id="328798338">
          <w:marLeft w:val="0"/>
          <w:marRight w:val="0"/>
          <w:marTop w:val="0"/>
          <w:marBottom w:val="0"/>
          <w:divBdr>
            <w:top w:val="none" w:sz="0" w:space="0" w:color="auto"/>
            <w:left w:val="none" w:sz="0" w:space="0" w:color="auto"/>
            <w:bottom w:val="none" w:sz="0" w:space="0" w:color="auto"/>
            <w:right w:val="none" w:sz="0" w:space="0" w:color="auto"/>
          </w:divBdr>
          <w:divsChild>
            <w:div w:id="137574054">
              <w:marLeft w:val="0"/>
              <w:marRight w:val="0"/>
              <w:marTop w:val="0"/>
              <w:marBottom w:val="0"/>
              <w:divBdr>
                <w:top w:val="none" w:sz="0" w:space="0" w:color="auto"/>
                <w:left w:val="none" w:sz="0" w:space="0" w:color="auto"/>
                <w:bottom w:val="none" w:sz="0" w:space="0" w:color="auto"/>
                <w:right w:val="none" w:sz="0" w:space="0" w:color="auto"/>
              </w:divBdr>
              <w:divsChild>
                <w:div w:id="193469025">
                  <w:marLeft w:val="0"/>
                  <w:marRight w:val="0"/>
                  <w:marTop w:val="0"/>
                  <w:marBottom w:val="0"/>
                  <w:divBdr>
                    <w:top w:val="none" w:sz="0" w:space="0" w:color="auto"/>
                    <w:left w:val="none" w:sz="0" w:space="0" w:color="auto"/>
                    <w:bottom w:val="none" w:sz="0" w:space="0" w:color="auto"/>
                    <w:right w:val="none" w:sz="0" w:space="0" w:color="auto"/>
                  </w:divBdr>
                  <w:divsChild>
                    <w:div w:id="6743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90080">
      <w:bodyDiv w:val="1"/>
      <w:marLeft w:val="0"/>
      <w:marRight w:val="0"/>
      <w:marTop w:val="0"/>
      <w:marBottom w:val="0"/>
      <w:divBdr>
        <w:top w:val="none" w:sz="0" w:space="0" w:color="auto"/>
        <w:left w:val="none" w:sz="0" w:space="0" w:color="auto"/>
        <w:bottom w:val="none" w:sz="0" w:space="0" w:color="auto"/>
        <w:right w:val="none" w:sz="0" w:space="0" w:color="auto"/>
      </w:divBdr>
    </w:div>
    <w:div w:id="1332561413">
      <w:bodyDiv w:val="1"/>
      <w:marLeft w:val="0"/>
      <w:marRight w:val="0"/>
      <w:marTop w:val="0"/>
      <w:marBottom w:val="0"/>
      <w:divBdr>
        <w:top w:val="none" w:sz="0" w:space="0" w:color="auto"/>
        <w:left w:val="none" w:sz="0" w:space="0" w:color="auto"/>
        <w:bottom w:val="none" w:sz="0" w:space="0" w:color="auto"/>
        <w:right w:val="none" w:sz="0" w:space="0" w:color="auto"/>
      </w:divBdr>
    </w:div>
    <w:div w:id="1384939212">
      <w:bodyDiv w:val="1"/>
      <w:marLeft w:val="0"/>
      <w:marRight w:val="0"/>
      <w:marTop w:val="0"/>
      <w:marBottom w:val="0"/>
      <w:divBdr>
        <w:top w:val="none" w:sz="0" w:space="0" w:color="auto"/>
        <w:left w:val="none" w:sz="0" w:space="0" w:color="auto"/>
        <w:bottom w:val="none" w:sz="0" w:space="0" w:color="auto"/>
        <w:right w:val="none" w:sz="0" w:space="0" w:color="auto"/>
      </w:divBdr>
    </w:div>
    <w:div w:id="1411005267">
      <w:bodyDiv w:val="1"/>
      <w:marLeft w:val="0"/>
      <w:marRight w:val="0"/>
      <w:marTop w:val="0"/>
      <w:marBottom w:val="0"/>
      <w:divBdr>
        <w:top w:val="none" w:sz="0" w:space="0" w:color="auto"/>
        <w:left w:val="none" w:sz="0" w:space="0" w:color="auto"/>
        <w:bottom w:val="none" w:sz="0" w:space="0" w:color="auto"/>
        <w:right w:val="none" w:sz="0" w:space="0" w:color="auto"/>
      </w:divBdr>
      <w:divsChild>
        <w:div w:id="1421171620">
          <w:marLeft w:val="0"/>
          <w:marRight w:val="0"/>
          <w:marTop w:val="0"/>
          <w:marBottom w:val="0"/>
          <w:divBdr>
            <w:top w:val="none" w:sz="0" w:space="0" w:color="auto"/>
            <w:left w:val="none" w:sz="0" w:space="0" w:color="auto"/>
            <w:bottom w:val="none" w:sz="0" w:space="0" w:color="auto"/>
            <w:right w:val="none" w:sz="0" w:space="0" w:color="auto"/>
          </w:divBdr>
          <w:divsChild>
            <w:div w:id="2013797273">
              <w:marLeft w:val="0"/>
              <w:marRight w:val="0"/>
              <w:marTop w:val="0"/>
              <w:marBottom w:val="0"/>
              <w:divBdr>
                <w:top w:val="none" w:sz="0" w:space="0" w:color="auto"/>
                <w:left w:val="none" w:sz="0" w:space="0" w:color="auto"/>
                <w:bottom w:val="none" w:sz="0" w:space="0" w:color="auto"/>
                <w:right w:val="none" w:sz="0" w:space="0" w:color="auto"/>
              </w:divBdr>
              <w:divsChild>
                <w:div w:id="60057670">
                  <w:marLeft w:val="0"/>
                  <w:marRight w:val="0"/>
                  <w:marTop w:val="0"/>
                  <w:marBottom w:val="0"/>
                  <w:divBdr>
                    <w:top w:val="none" w:sz="0" w:space="0" w:color="auto"/>
                    <w:left w:val="none" w:sz="0" w:space="0" w:color="auto"/>
                    <w:bottom w:val="none" w:sz="0" w:space="0" w:color="auto"/>
                    <w:right w:val="none" w:sz="0" w:space="0" w:color="auto"/>
                  </w:divBdr>
                  <w:divsChild>
                    <w:div w:id="1189565242">
                      <w:marLeft w:val="0"/>
                      <w:marRight w:val="0"/>
                      <w:marTop w:val="0"/>
                      <w:marBottom w:val="0"/>
                      <w:divBdr>
                        <w:top w:val="none" w:sz="0" w:space="0" w:color="auto"/>
                        <w:left w:val="none" w:sz="0" w:space="0" w:color="auto"/>
                        <w:bottom w:val="none" w:sz="0" w:space="0" w:color="auto"/>
                        <w:right w:val="none" w:sz="0" w:space="0" w:color="auto"/>
                      </w:divBdr>
                      <w:divsChild>
                        <w:div w:id="1091583155">
                          <w:marLeft w:val="0"/>
                          <w:marRight w:val="0"/>
                          <w:marTop w:val="0"/>
                          <w:marBottom w:val="0"/>
                          <w:divBdr>
                            <w:top w:val="none" w:sz="0" w:space="0" w:color="auto"/>
                            <w:left w:val="none" w:sz="0" w:space="0" w:color="auto"/>
                            <w:bottom w:val="none" w:sz="0" w:space="0" w:color="auto"/>
                            <w:right w:val="none" w:sz="0" w:space="0" w:color="auto"/>
                          </w:divBdr>
                          <w:divsChild>
                            <w:div w:id="12691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741133">
      <w:bodyDiv w:val="1"/>
      <w:marLeft w:val="0"/>
      <w:marRight w:val="0"/>
      <w:marTop w:val="0"/>
      <w:marBottom w:val="0"/>
      <w:divBdr>
        <w:top w:val="none" w:sz="0" w:space="0" w:color="auto"/>
        <w:left w:val="none" w:sz="0" w:space="0" w:color="auto"/>
        <w:bottom w:val="none" w:sz="0" w:space="0" w:color="auto"/>
        <w:right w:val="none" w:sz="0" w:space="0" w:color="auto"/>
      </w:divBdr>
    </w:div>
    <w:div w:id="1636989191">
      <w:bodyDiv w:val="1"/>
      <w:marLeft w:val="0"/>
      <w:marRight w:val="0"/>
      <w:marTop w:val="0"/>
      <w:marBottom w:val="0"/>
      <w:divBdr>
        <w:top w:val="none" w:sz="0" w:space="0" w:color="auto"/>
        <w:left w:val="none" w:sz="0" w:space="0" w:color="auto"/>
        <w:bottom w:val="none" w:sz="0" w:space="0" w:color="auto"/>
        <w:right w:val="none" w:sz="0" w:space="0" w:color="auto"/>
      </w:divBdr>
      <w:divsChild>
        <w:div w:id="877741853">
          <w:marLeft w:val="0"/>
          <w:marRight w:val="0"/>
          <w:marTop w:val="0"/>
          <w:marBottom w:val="0"/>
          <w:divBdr>
            <w:top w:val="none" w:sz="0" w:space="0" w:color="auto"/>
            <w:left w:val="none" w:sz="0" w:space="0" w:color="auto"/>
            <w:bottom w:val="none" w:sz="0" w:space="0" w:color="auto"/>
            <w:right w:val="none" w:sz="0" w:space="0" w:color="auto"/>
          </w:divBdr>
          <w:divsChild>
            <w:div w:id="1998412404">
              <w:marLeft w:val="0"/>
              <w:marRight w:val="0"/>
              <w:marTop w:val="0"/>
              <w:marBottom w:val="0"/>
              <w:divBdr>
                <w:top w:val="none" w:sz="0" w:space="0" w:color="auto"/>
                <w:left w:val="none" w:sz="0" w:space="0" w:color="auto"/>
                <w:bottom w:val="none" w:sz="0" w:space="0" w:color="auto"/>
                <w:right w:val="none" w:sz="0" w:space="0" w:color="auto"/>
              </w:divBdr>
              <w:divsChild>
                <w:div w:id="308636422">
                  <w:marLeft w:val="0"/>
                  <w:marRight w:val="0"/>
                  <w:marTop w:val="0"/>
                  <w:marBottom w:val="0"/>
                  <w:divBdr>
                    <w:top w:val="none" w:sz="0" w:space="0" w:color="auto"/>
                    <w:left w:val="none" w:sz="0" w:space="0" w:color="auto"/>
                    <w:bottom w:val="none" w:sz="0" w:space="0" w:color="auto"/>
                    <w:right w:val="none" w:sz="0" w:space="0" w:color="auto"/>
                  </w:divBdr>
                  <w:divsChild>
                    <w:div w:id="8646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6526">
          <w:marLeft w:val="0"/>
          <w:marRight w:val="0"/>
          <w:marTop w:val="0"/>
          <w:marBottom w:val="0"/>
          <w:divBdr>
            <w:top w:val="none" w:sz="0" w:space="0" w:color="auto"/>
            <w:left w:val="none" w:sz="0" w:space="0" w:color="auto"/>
            <w:bottom w:val="none" w:sz="0" w:space="0" w:color="auto"/>
            <w:right w:val="none" w:sz="0" w:space="0" w:color="auto"/>
          </w:divBdr>
          <w:divsChild>
            <w:div w:id="1807166601">
              <w:marLeft w:val="0"/>
              <w:marRight w:val="0"/>
              <w:marTop w:val="0"/>
              <w:marBottom w:val="0"/>
              <w:divBdr>
                <w:top w:val="none" w:sz="0" w:space="0" w:color="auto"/>
                <w:left w:val="none" w:sz="0" w:space="0" w:color="auto"/>
                <w:bottom w:val="none" w:sz="0" w:space="0" w:color="auto"/>
                <w:right w:val="none" w:sz="0" w:space="0" w:color="auto"/>
              </w:divBdr>
              <w:divsChild>
                <w:div w:id="379061181">
                  <w:marLeft w:val="0"/>
                  <w:marRight w:val="0"/>
                  <w:marTop w:val="0"/>
                  <w:marBottom w:val="0"/>
                  <w:divBdr>
                    <w:top w:val="none" w:sz="0" w:space="0" w:color="auto"/>
                    <w:left w:val="none" w:sz="0" w:space="0" w:color="auto"/>
                    <w:bottom w:val="none" w:sz="0" w:space="0" w:color="auto"/>
                    <w:right w:val="none" w:sz="0" w:space="0" w:color="auto"/>
                  </w:divBdr>
                  <w:divsChild>
                    <w:div w:id="13451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580762">
      <w:bodyDiv w:val="1"/>
      <w:marLeft w:val="0"/>
      <w:marRight w:val="0"/>
      <w:marTop w:val="0"/>
      <w:marBottom w:val="0"/>
      <w:divBdr>
        <w:top w:val="none" w:sz="0" w:space="0" w:color="auto"/>
        <w:left w:val="none" w:sz="0" w:space="0" w:color="auto"/>
        <w:bottom w:val="none" w:sz="0" w:space="0" w:color="auto"/>
        <w:right w:val="none" w:sz="0" w:space="0" w:color="auto"/>
      </w:divBdr>
    </w:div>
    <w:div w:id="1663654083">
      <w:bodyDiv w:val="1"/>
      <w:marLeft w:val="0"/>
      <w:marRight w:val="0"/>
      <w:marTop w:val="0"/>
      <w:marBottom w:val="0"/>
      <w:divBdr>
        <w:top w:val="none" w:sz="0" w:space="0" w:color="auto"/>
        <w:left w:val="none" w:sz="0" w:space="0" w:color="auto"/>
        <w:bottom w:val="none" w:sz="0" w:space="0" w:color="auto"/>
        <w:right w:val="none" w:sz="0" w:space="0" w:color="auto"/>
      </w:divBdr>
    </w:div>
    <w:div w:id="1874876977">
      <w:bodyDiv w:val="1"/>
      <w:marLeft w:val="0"/>
      <w:marRight w:val="0"/>
      <w:marTop w:val="0"/>
      <w:marBottom w:val="0"/>
      <w:divBdr>
        <w:top w:val="none" w:sz="0" w:space="0" w:color="auto"/>
        <w:left w:val="none" w:sz="0" w:space="0" w:color="auto"/>
        <w:bottom w:val="none" w:sz="0" w:space="0" w:color="auto"/>
        <w:right w:val="none" w:sz="0" w:space="0" w:color="auto"/>
      </w:divBdr>
    </w:div>
    <w:div w:id="1876575313">
      <w:bodyDiv w:val="1"/>
      <w:marLeft w:val="0"/>
      <w:marRight w:val="0"/>
      <w:marTop w:val="0"/>
      <w:marBottom w:val="0"/>
      <w:divBdr>
        <w:top w:val="none" w:sz="0" w:space="0" w:color="auto"/>
        <w:left w:val="none" w:sz="0" w:space="0" w:color="auto"/>
        <w:bottom w:val="none" w:sz="0" w:space="0" w:color="auto"/>
        <w:right w:val="none" w:sz="0" w:space="0" w:color="auto"/>
      </w:divBdr>
      <w:divsChild>
        <w:div w:id="1786347094">
          <w:marLeft w:val="0"/>
          <w:marRight w:val="0"/>
          <w:marTop w:val="0"/>
          <w:marBottom w:val="0"/>
          <w:divBdr>
            <w:top w:val="none" w:sz="0" w:space="0" w:color="auto"/>
            <w:left w:val="none" w:sz="0" w:space="0" w:color="auto"/>
            <w:bottom w:val="none" w:sz="0" w:space="0" w:color="auto"/>
            <w:right w:val="none" w:sz="0" w:space="0" w:color="auto"/>
          </w:divBdr>
          <w:divsChild>
            <w:div w:id="1630279681">
              <w:marLeft w:val="0"/>
              <w:marRight w:val="0"/>
              <w:marTop w:val="0"/>
              <w:marBottom w:val="0"/>
              <w:divBdr>
                <w:top w:val="none" w:sz="0" w:space="0" w:color="auto"/>
                <w:left w:val="none" w:sz="0" w:space="0" w:color="auto"/>
                <w:bottom w:val="none" w:sz="0" w:space="0" w:color="auto"/>
                <w:right w:val="none" w:sz="0" w:space="0" w:color="auto"/>
              </w:divBdr>
              <w:divsChild>
                <w:div w:id="60763292">
                  <w:marLeft w:val="0"/>
                  <w:marRight w:val="0"/>
                  <w:marTop w:val="0"/>
                  <w:marBottom w:val="0"/>
                  <w:divBdr>
                    <w:top w:val="none" w:sz="0" w:space="0" w:color="auto"/>
                    <w:left w:val="none" w:sz="0" w:space="0" w:color="auto"/>
                    <w:bottom w:val="none" w:sz="0" w:space="0" w:color="auto"/>
                    <w:right w:val="none" w:sz="0" w:space="0" w:color="auto"/>
                  </w:divBdr>
                  <w:divsChild>
                    <w:div w:id="149109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28127">
          <w:marLeft w:val="0"/>
          <w:marRight w:val="0"/>
          <w:marTop w:val="0"/>
          <w:marBottom w:val="0"/>
          <w:divBdr>
            <w:top w:val="none" w:sz="0" w:space="0" w:color="auto"/>
            <w:left w:val="none" w:sz="0" w:space="0" w:color="auto"/>
            <w:bottom w:val="none" w:sz="0" w:space="0" w:color="auto"/>
            <w:right w:val="none" w:sz="0" w:space="0" w:color="auto"/>
          </w:divBdr>
          <w:divsChild>
            <w:div w:id="456526448">
              <w:marLeft w:val="0"/>
              <w:marRight w:val="0"/>
              <w:marTop w:val="0"/>
              <w:marBottom w:val="0"/>
              <w:divBdr>
                <w:top w:val="none" w:sz="0" w:space="0" w:color="auto"/>
                <w:left w:val="none" w:sz="0" w:space="0" w:color="auto"/>
                <w:bottom w:val="none" w:sz="0" w:space="0" w:color="auto"/>
                <w:right w:val="none" w:sz="0" w:space="0" w:color="auto"/>
              </w:divBdr>
              <w:divsChild>
                <w:div w:id="897786786">
                  <w:marLeft w:val="0"/>
                  <w:marRight w:val="0"/>
                  <w:marTop w:val="0"/>
                  <w:marBottom w:val="0"/>
                  <w:divBdr>
                    <w:top w:val="none" w:sz="0" w:space="0" w:color="auto"/>
                    <w:left w:val="none" w:sz="0" w:space="0" w:color="auto"/>
                    <w:bottom w:val="none" w:sz="0" w:space="0" w:color="auto"/>
                    <w:right w:val="none" w:sz="0" w:space="0" w:color="auto"/>
                  </w:divBdr>
                  <w:divsChild>
                    <w:div w:id="11912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993676">
      <w:bodyDiv w:val="1"/>
      <w:marLeft w:val="0"/>
      <w:marRight w:val="0"/>
      <w:marTop w:val="0"/>
      <w:marBottom w:val="0"/>
      <w:divBdr>
        <w:top w:val="none" w:sz="0" w:space="0" w:color="auto"/>
        <w:left w:val="none" w:sz="0" w:space="0" w:color="auto"/>
        <w:bottom w:val="none" w:sz="0" w:space="0" w:color="auto"/>
        <w:right w:val="none" w:sz="0" w:space="0" w:color="auto"/>
      </w:divBdr>
    </w:div>
    <w:div w:id="1935672013">
      <w:bodyDiv w:val="1"/>
      <w:marLeft w:val="0"/>
      <w:marRight w:val="0"/>
      <w:marTop w:val="0"/>
      <w:marBottom w:val="0"/>
      <w:divBdr>
        <w:top w:val="none" w:sz="0" w:space="0" w:color="auto"/>
        <w:left w:val="none" w:sz="0" w:space="0" w:color="auto"/>
        <w:bottom w:val="none" w:sz="0" w:space="0" w:color="auto"/>
        <w:right w:val="none" w:sz="0" w:space="0" w:color="auto"/>
      </w:divBdr>
    </w:div>
    <w:div w:id="1942836136">
      <w:bodyDiv w:val="1"/>
      <w:marLeft w:val="0"/>
      <w:marRight w:val="0"/>
      <w:marTop w:val="0"/>
      <w:marBottom w:val="0"/>
      <w:divBdr>
        <w:top w:val="none" w:sz="0" w:space="0" w:color="auto"/>
        <w:left w:val="none" w:sz="0" w:space="0" w:color="auto"/>
        <w:bottom w:val="none" w:sz="0" w:space="0" w:color="auto"/>
        <w:right w:val="none" w:sz="0" w:space="0" w:color="auto"/>
      </w:divBdr>
    </w:div>
    <w:div w:id="199598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doi.org/10.3389/fneur.2023.1150634"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i.org/10.1080/12460125.2018.146932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02/mds.27027" TargetMode="External"/><Relationship Id="rId20" Type="http://schemas.openxmlformats.org/officeDocument/2006/relationships/hyperlink" Target="https://doi.org/10.1016/j.neucom.2019.10.1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080/12460125.2018.1469320"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www.geeksforgeeks.org/" TargetMode="External"/><Relationship Id="rId4" Type="http://schemas.openxmlformats.org/officeDocument/2006/relationships/settings" Target="settings.xml"/><Relationship Id="rId9" Type="http://schemas.openxmlformats.org/officeDocument/2006/relationships/hyperlink" Target="mailto:Yuval.shekel@e.braude.ac.il"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13D7C-CD3D-477E-83BD-1FB0B2129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17</Pages>
  <Words>4494</Words>
  <Characters>26382</Characters>
  <Application>Microsoft Office Word</Application>
  <DocSecurity>0</DocSecurity>
  <Lines>573</Lines>
  <Paragraphs>261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Arad</dc:creator>
  <cp:keywords/>
  <dc:description/>
  <cp:lastModifiedBy>Julia Sheidin</cp:lastModifiedBy>
  <cp:revision>62</cp:revision>
  <dcterms:created xsi:type="dcterms:W3CDTF">2025-01-16T14:28:00Z</dcterms:created>
  <dcterms:modified xsi:type="dcterms:W3CDTF">2025-01-19T00:06:00Z</dcterms:modified>
</cp:coreProperties>
</file>